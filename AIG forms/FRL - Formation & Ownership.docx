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46C4B" w14:textId="65540615" w:rsidR="00BC06D2" w:rsidRPr="008B3EA3" w:rsidRDefault="00C152FF" w:rsidP="000D5E07">
      <w:pPr>
        <w:tabs>
          <w:tab w:val="left" w:pos="1080"/>
        </w:tabs>
        <w:spacing w:before="100" w:beforeAutospacing="1" w:after="100" w:afterAutospacing="1" w:line="360" w:lineRule="auto"/>
        <w:jc w:val="center"/>
        <w:rPr>
          <w:rFonts w:ascii="Arial" w:hAnsi="Arial" w:cs="Arial"/>
          <w:b/>
        </w:rPr>
      </w:pPr>
      <w:r>
        <w:rPr>
          <w:rFonts w:ascii="Arial" w:hAnsi="Arial" w:cs="Arial"/>
          <w:b/>
        </w:rPr>
        <w:t>FORTITUDE</w:t>
      </w:r>
      <w:r w:rsidR="00AF4CD8" w:rsidRPr="008B3EA3">
        <w:rPr>
          <w:rFonts w:ascii="Arial" w:hAnsi="Arial" w:cs="Arial"/>
          <w:b/>
        </w:rPr>
        <w:t xml:space="preserve"> REINSURANCE COMPANY LTD. </w:t>
      </w:r>
    </w:p>
    <w:p w14:paraId="0A3B23A9" w14:textId="77777777" w:rsidR="00AF4CD8" w:rsidRPr="008B3EA3" w:rsidRDefault="00AF4CD8" w:rsidP="00AF4CD8">
      <w:pPr>
        <w:spacing w:before="100" w:beforeAutospacing="1" w:after="100" w:afterAutospacing="1" w:line="360" w:lineRule="auto"/>
        <w:jc w:val="center"/>
        <w:rPr>
          <w:rFonts w:ascii="Arial" w:hAnsi="Arial" w:cs="Arial"/>
          <w:b/>
        </w:rPr>
      </w:pPr>
      <w:r w:rsidRPr="008B3EA3">
        <w:rPr>
          <w:rFonts w:ascii="Arial" w:hAnsi="Arial" w:cs="Arial"/>
          <w:b/>
        </w:rPr>
        <w:t>BUSINESS PLAN</w:t>
      </w:r>
    </w:p>
    <w:p w14:paraId="19D3B688" w14:textId="69848F38" w:rsidR="00ED6D7F" w:rsidRPr="008B3EA3" w:rsidRDefault="00F01296" w:rsidP="00AF4CD8">
      <w:pPr>
        <w:spacing w:before="100" w:beforeAutospacing="1" w:after="100" w:afterAutospacing="1" w:line="360" w:lineRule="auto"/>
        <w:jc w:val="center"/>
        <w:rPr>
          <w:rFonts w:ascii="Arial" w:hAnsi="Arial" w:cs="Arial"/>
          <w:b/>
        </w:rPr>
      </w:pPr>
      <w:r w:rsidRPr="008B3EA3">
        <w:rPr>
          <w:rFonts w:ascii="Arial" w:hAnsi="Arial" w:cs="Arial"/>
          <w:b/>
        </w:rPr>
        <w:t>(REVISED</w:t>
      </w:r>
      <w:r w:rsidR="005D3D35">
        <w:rPr>
          <w:rFonts w:ascii="Arial" w:hAnsi="Arial" w:cs="Arial"/>
          <w:b/>
        </w:rPr>
        <w:t xml:space="preserve"> </w:t>
      </w:r>
      <w:r w:rsidR="00F53B66">
        <w:rPr>
          <w:rFonts w:ascii="Arial" w:hAnsi="Arial" w:cs="Arial"/>
          <w:b/>
        </w:rPr>
        <w:t>APRIL 2020</w:t>
      </w:r>
      <w:r w:rsidRPr="008B3EA3">
        <w:rPr>
          <w:rFonts w:ascii="Arial" w:hAnsi="Arial" w:cs="Arial"/>
          <w:b/>
        </w:rPr>
        <w:t>)</w:t>
      </w:r>
    </w:p>
    <w:p w14:paraId="6A0E325B" w14:textId="77777777" w:rsidR="00A672FF" w:rsidRPr="008B3EA3" w:rsidRDefault="003C6A02" w:rsidP="00005479">
      <w:pPr>
        <w:spacing w:before="100" w:beforeAutospacing="1" w:after="100" w:afterAutospacing="1" w:line="360" w:lineRule="auto"/>
        <w:rPr>
          <w:rFonts w:ascii="Arial" w:hAnsi="Arial" w:cs="Arial"/>
          <w:b/>
          <w:u w:val="single"/>
        </w:rPr>
      </w:pPr>
      <w:r w:rsidRPr="008B3EA3">
        <w:rPr>
          <w:rFonts w:ascii="Arial" w:hAnsi="Arial" w:cs="Arial"/>
          <w:b/>
          <w:u w:val="single"/>
        </w:rPr>
        <w:t>Executive Summary</w:t>
      </w:r>
    </w:p>
    <w:p w14:paraId="3DAEBAAE" w14:textId="56599F4E" w:rsidR="00952015" w:rsidRPr="008B3EA3" w:rsidRDefault="00C152FF" w:rsidP="00005479">
      <w:pPr>
        <w:spacing w:before="100" w:beforeAutospacing="1" w:after="100" w:afterAutospacing="1" w:line="360" w:lineRule="auto"/>
        <w:rPr>
          <w:rFonts w:ascii="Arial" w:hAnsi="Arial" w:cs="Arial"/>
        </w:rPr>
      </w:pPr>
      <w:r>
        <w:rPr>
          <w:rFonts w:ascii="Arial" w:hAnsi="Arial" w:cs="Arial"/>
        </w:rPr>
        <w:t>F</w:t>
      </w:r>
      <w:r w:rsidR="00AD61A4">
        <w:rPr>
          <w:rFonts w:ascii="Arial" w:hAnsi="Arial" w:cs="Arial"/>
        </w:rPr>
        <w:t>ortitude</w:t>
      </w:r>
      <w:r w:rsidR="00905B77" w:rsidRPr="008B3EA3">
        <w:rPr>
          <w:rFonts w:ascii="Arial" w:hAnsi="Arial" w:cs="Arial"/>
        </w:rPr>
        <w:t xml:space="preserve"> Reinsurance Company Ltd. (the “Company” or “</w:t>
      </w:r>
      <w:r>
        <w:rPr>
          <w:rFonts w:ascii="Arial" w:hAnsi="Arial" w:cs="Arial"/>
        </w:rPr>
        <w:t>F</w:t>
      </w:r>
      <w:r w:rsidR="00AD61A4">
        <w:rPr>
          <w:rFonts w:ascii="Arial" w:hAnsi="Arial" w:cs="Arial"/>
        </w:rPr>
        <w:t>ortitude</w:t>
      </w:r>
      <w:r w:rsidR="00905B77" w:rsidRPr="008B3EA3">
        <w:rPr>
          <w:rFonts w:ascii="Arial" w:hAnsi="Arial" w:cs="Arial"/>
        </w:rPr>
        <w:t xml:space="preserve"> Re”)</w:t>
      </w:r>
      <w:r w:rsidR="00C6538C" w:rsidRPr="008B3EA3">
        <w:rPr>
          <w:rFonts w:ascii="Arial" w:hAnsi="Arial" w:cs="Arial"/>
        </w:rPr>
        <w:t xml:space="preserve"> was incorporated</w:t>
      </w:r>
      <w:r w:rsidR="00222EC0">
        <w:rPr>
          <w:rFonts w:ascii="Arial" w:hAnsi="Arial" w:cs="Arial"/>
        </w:rPr>
        <w:t xml:space="preserve"> </w:t>
      </w:r>
      <w:r w:rsidR="00F4502B">
        <w:rPr>
          <w:rFonts w:ascii="Arial" w:hAnsi="Arial" w:cs="Arial"/>
        </w:rPr>
        <w:t xml:space="preserve">as an exempted company </w:t>
      </w:r>
      <w:r w:rsidR="00222EC0">
        <w:rPr>
          <w:rFonts w:ascii="Arial" w:hAnsi="Arial" w:cs="Arial"/>
        </w:rPr>
        <w:t>in Bermuda</w:t>
      </w:r>
      <w:r w:rsidR="00C6538C" w:rsidRPr="008B3EA3">
        <w:rPr>
          <w:rFonts w:ascii="Arial" w:hAnsi="Arial" w:cs="Arial"/>
        </w:rPr>
        <w:t xml:space="preserve"> on January 1, 2017</w:t>
      </w:r>
      <w:r w:rsidR="004475C2" w:rsidRPr="008B3EA3">
        <w:rPr>
          <w:rFonts w:ascii="Arial" w:hAnsi="Arial" w:cs="Arial"/>
        </w:rPr>
        <w:t xml:space="preserve"> as SAM Reinsurance Company Ltd</w:t>
      </w:r>
      <w:r w:rsidR="00C6538C" w:rsidRPr="008B3EA3">
        <w:rPr>
          <w:rFonts w:ascii="Arial" w:hAnsi="Arial" w:cs="Arial"/>
        </w:rPr>
        <w:t>.</w:t>
      </w:r>
      <w:r w:rsidR="004475C2" w:rsidRPr="008B3EA3">
        <w:rPr>
          <w:rFonts w:ascii="Arial" w:hAnsi="Arial" w:cs="Arial"/>
        </w:rPr>
        <w:t xml:space="preserve"> The Company changed its name</w:t>
      </w:r>
      <w:r w:rsidR="00AD61A4">
        <w:rPr>
          <w:rFonts w:ascii="Arial" w:hAnsi="Arial" w:cs="Arial"/>
        </w:rPr>
        <w:t xml:space="preserve"> to</w:t>
      </w:r>
      <w:r w:rsidR="004475C2" w:rsidRPr="008B3EA3">
        <w:rPr>
          <w:rFonts w:ascii="Arial" w:hAnsi="Arial" w:cs="Arial"/>
        </w:rPr>
        <w:t xml:space="preserve"> </w:t>
      </w:r>
      <w:r w:rsidR="00090BFE">
        <w:rPr>
          <w:rFonts w:ascii="Arial" w:hAnsi="Arial" w:cs="Arial"/>
        </w:rPr>
        <w:t>DSA Re</w:t>
      </w:r>
      <w:r w:rsidR="00AD61A4">
        <w:rPr>
          <w:rFonts w:ascii="Arial" w:hAnsi="Arial" w:cs="Arial"/>
        </w:rPr>
        <w:t>insurance Company Ltd</w:t>
      </w:r>
      <w:r w:rsidR="00090BFE">
        <w:rPr>
          <w:rFonts w:ascii="Arial" w:hAnsi="Arial" w:cs="Arial"/>
        </w:rPr>
        <w:t xml:space="preserve"> and subsequently </w:t>
      </w:r>
      <w:r w:rsidR="004475C2" w:rsidRPr="008B3EA3">
        <w:rPr>
          <w:rFonts w:ascii="Arial" w:hAnsi="Arial" w:cs="Arial"/>
        </w:rPr>
        <w:t xml:space="preserve">to </w:t>
      </w:r>
      <w:r>
        <w:rPr>
          <w:rFonts w:ascii="Arial" w:hAnsi="Arial" w:cs="Arial"/>
        </w:rPr>
        <w:t>F</w:t>
      </w:r>
      <w:r w:rsidR="00AD61A4">
        <w:rPr>
          <w:rFonts w:ascii="Arial" w:hAnsi="Arial" w:cs="Arial"/>
        </w:rPr>
        <w:t>ortitude</w:t>
      </w:r>
      <w:r w:rsidR="004475C2" w:rsidRPr="008B3EA3">
        <w:rPr>
          <w:rFonts w:ascii="Arial" w:hAnsi="Arial" w:cs="Arial"/>
        </w:rPr>
        <w:t xml:space="preserve"> Re</w:t>
      </w:r>
      <w:r w:rsidR="00C37E63">
        <w:rPr>
          <w:rFonts w:ascii="Arial" w:hAnsi="Arial" w:cs="Arial"/>
        </w:rPr>
        <w:t>insurance Company Ltd.</w:t>
      </w:r>
      <w:r w:rsidR="00C6538C" w:rsidRPr="008B3EA3">
        <w:rPr>
          <w:rFonts w:ascii="Arial" w:hAnsi="Arial" w:cs="Arial"/>
        </w:rPr>
        <w:t xml:space="preserve">  </w:t>
      </w:r>
      <w:r>
        <w:rPr>
          <w:rFonts w:ascii="Arial" w:hAnsi="Arial" w:cs="Arial"/>
        </w:rPr>
        <w:t>F</w:t>
      </w:r>
      <w:r w:rsidR="00AD61A4">
        <w:rPr>
          <w:rFonts w:ascii="Arial" w:hAnsi="Arial" w:cs="Arial"/>
        </w:rPr>
        <w:t>ortitude</w:t>
      </w:r>
      <w:r w:rsidR="00090BFE">
        <w:rPr>
          <w:rFonts w:ascii="Arial" w:hAnsi="Arial" w:cs="Arial"/>
        </w:rPr>
        <w:t xml:space="preserve"> Re was registered</w:t>
      </w:r>
      <w:r w:rsidR="00AF4CD8" w:rsidRPr="008B3EA3">
        <w:rPr>
          <w:rFonts w:ascii="Arial" w:hAnsi="Arial" w:cs="Arial"/>
        </w:rPr>
        <w:t xml:space="preserve"> as </w:t>
      </w:r>
      <w:r w:rsidR="00905B77" w:rsidRPr="008B3EA3">
        <w:rPr>
          <w:rFonts w:ascii="Arial" w:hAnsi="Arial" w:cs="Arial"/>
        </w:rPr>
        <w:t xml:space="preserve">a Class 4 and Class E composite reinsurance company </w:t>
      </w:r>
      <w:r w:rsidR="006317BF" w:rsidRPr="008B3EA3">
        <w:rPr>
          <w:rFonts w:ascii="Arial" w:hAnsi="Arial" w:cs="Arial"/>
        </w:rPr>
        <w:t>for the</w:t>
      </w:r>
      <w:r w:rsidR="00090BFE">
        <w:rPr>
          <w:rFonts w:ascii="Arial" w:hAnsi="Arial" w:cs="Arial"/>
        </w:rPr>
        <w:t xml:space="preserve"> initial</w:t>
      </w:r>
      <w:r w:rsidR="006317BF" w:rsidRPr="008B3EA3">
        <w:rPr>
          <w:rFonts w:ascii="Arial" w:hAnsi="Arial" w:cs="Arial"/>
        </w:rPr>
        <w:t xml:space="preserve"> purpose of serving as</w:t>
      </w:r>
      <w:r w:rsidR="00F4502B">
        <w:rPr>
          <w:rFonts w:ascii="Arial" w:hAnsi="Arial" w:cs="Arial"/>
        </w:rPr>
        <w:t xml:space="preserve"> a</w:t>
      </w:r>
      <w:r w:rsidR="006317BF" w:rsidRPr="008B3EA3">
        <w:rPr>
          <w:rFonts w:ascii="Arial" w:hAnsi="Arial" w:cs="Arial"/>
        </w:rPr>
        <w:t xml:space="preserve"> reinsurer of </w:t>
      </w:r>
      <w:r w:rsidR="00F4502B">
        <w:rPr>
          <w:rFonts w:ascii="Arial" w:hAnsi="Arial" w:cs="Arial"/>
        </w:rPr>
        <w:t xml:space="preserve">the </w:t>
      </w:r>
      <w:r w:rsidR="006317BF" w:rsidRPr="008B3EA3">
        <w:rPr>
          <w:rFonts w:ascii="Arial" w:hAnsi="Arial" w:cs="Arial"/>
        </w:rPr>
        <w:t>legacy insurance portfolio</w:t>
      </w:r>
      <w:r w:rsidR="00F4502B">
        <w:rPr>
          <w:rFonts w:ascii="Arial" w:hAnsi="Arial" w:cs="Arial"/>
        </w:rPr>
        <w:t xml:space="preserve"> of </w:t>
      </w:r>
      <w:r w:rsidR="00F4502B" w:rsidRPr="008B3EA3">
        <w:rPr>
          <w:rFonts w:ascii="Arial" w:hAnsi="Arial" w:cs="Arial"/>
          <w:szCs w:val="20"/>
        </w:rPr>
        <w:t>American International Group, Inc. (AIG)</w:t>
      </w:r>
      <w:r w:rsidR="006317BF" w:rsidRPr="008B3EA3">
        <w:rPr>
          <w:rFonts w:ascii="Arial" w:hAnsi="Arial" w:cs="Arial"/>
        </w:rPr>
        <w:t>. The portfolio</w:t>
      </w:r>
      <w:r w:rsidR="00090BFE">
        <w:rPr>
          <w:rFonts w:ascii="Arial" w:hAnsi="Arial" w:cs="Arial"/>
        </w:rPr>
        <w:t xml:space="preserve"> is</w:t>
      </w:r>
      <w:r w:rsidR="006317BF" w:rsidRPr="008B3EA3">
        <w:rPr>
          <w:rFonts w:ascii="Arial" w:hAnsi="Arial" w:cs="Arial"/>
        </w:rPr>
        <w:t xml:space="preserve"> comprised of </w:t>
      </w:r>
      <w:r w:rsidR="00932EE3" w:rsidRPr="008B3EA3">
        <w:rPr>
          <w:rFonts w:ascii="Arial" w:hAnsi="Arial" w:cs="Arial"/>
        </w:rPr>
        <w:t xml:space="preserve">two </w:t>
      </w:r>
      <w:r w:rsidR="00905B77" w:rsidRPr="008B3EA3">
        <w:rPr>
          <w:rFonts w:ascii="Arial" w:hAnsi="Arial" w:cs="Arial"/>
        </w:rPr>
        <w:t>main legacy business segments: Life</w:t>
      </w:r>
      <w:r w:rsidR="00932EE3" w:rsidRPr="008B3EA3">
        <w:rPr>
          <w:rFonts w:ascii="Arial" w:hAnsi="Arial" w:cs="Arial"/>
        </w:rPr>
        <w:t xml:space="preserve"> &amp; Annuities</w:t>
      </w:r>
      <w:r w:rsidR="00905B77" w:rsidRPr="008B3EA3">
        <w:rPr>
          <w:rFonts w:ascii="Arial" w:hAnsi="Arial" w:cs="Arial"/>
        </w:rPr>
        <w:t xml:space="preserve"> and Property &amp; Casualty business (</w:t>
      </w:r>
      <w:r w:rsidR="000877E5">
        <w:rPr>
          <w:rFonts w:ascii="Arial" w:hAnsi="Arial" w:cs="Arial"/>
        </w:rPr>
        <w:t xml:space="preserve">collectively, the </w:t>
      </w:r>
      <w:r w:rsidR="00905B77" w:rsidRPr="008B3EA3">
        <w:rPr>
          <w:rFonts w:ascii="Arial" w:hAnsi="Arial" w:cs="Arial"/>
        </w:rPr>
        <w:t>“Legacy Business”)</w:t>
      </w:r>
      <w:r w:rsidR="006317BF" w:rsidRPr="008B3EA3">
        <w:rPr>
          <w:rFonts w:ascii="Arial" w:hAnsi="Arial" w:cs="Arial"/>
        </w:rPr>
        <w:t>.</w:t>
      </w:r>
      <w:r w:rsidR="00AF4CD8" w:rsidRPr="008B3EA3">
        <w:rPr>
          <w:rFonts w:ascii="Arial" w:hAnsi="Arial" w:cs="Arial"/>
        </w:rPr>
        <w:t xml:space="preserve"> </w:t>
      </w:r>
    </w:p>
    <w:p w14:paraId="733C7515" w14:textId="2E2EE6B2" w:rsidR="00A672FF" w:rsidRPr="008B3EA3" w:rsidRDefault="00EE2EDC" w:rsidP="00005479">
      <w:pPr>
        <w:spacing w:before="100" w:beforeAutospacing="1" w:after="100" w:afterAutospacing="1" w:line="360" w:lineRule="auto"/>
        <w:rPr>
          <w:rFonts w:ascii="Arial" w:hAnsi="Arial" w:cs="Arial"/>
          <w:b/>
          <w:u w:val="single"/>
        </w:rPr>
      </w:pPr>
      <w:r>
        <w:rPr>
          <w:rFonts w:ascii="Arial" w:hAnsi="Arial" w:cs="Arial"/>
          <w:b/>
          <w:u w:val="single"/>
        </w:rPr>
        <w:t xml:space="preserve">Formation; Ownership </w:t>
      </w:r>
    </w:p>
    <w:p w14:paraId="71649898" w14:textId="3637AD90" w:rsidR="00E60698" w:rsidRPr="008B3EA3" w:rsidRDefault="00F4502B" w:rsidP="00005479">
      <w:pPr>
        <w:spacing w:before="100" w:beforeAutospacing="1" w:after="100" w:afterAutospacing="1" w:line="360" w:lineRule="auto"/>
        <w:rPr>
          <w:rFonts w:ascii="Arial" w:hAnsi="Arial" w:cs="Arial"/>
          <w:szCs w:val="20"/>
        </w:rPr>
      </w:pPr>
      <w:r>
        <w:rPr>
          <w:rFonts w:ascii="Arial" w:hAnsi="Arial" w:cs="Arial"/>
          <w:szCs w:val="20"/>
        </w:rPr>
        <w:t>AIG</w:t>
      </w:r>
      <w:r w:rsidR="0050211C" w:rsidRPr="008B3EA3">
        <w:rPr>
          <w:rFonts w:ascii="Arial" w:hAnsi="Arial" w:cs="Arial"/>
          <w:szCs w:val="20"/>
        </w:rPr>
        <w:t xml:space="preserve"> publicly announced the strategic establishment of a new Legacy operating segment in January</w:t>
      </w:r>
      <w:r w:rsidR="00EA00B2" w:rsidRPr="008B3EA3">
        <w:rPr>
          <w:rFonts w:ascii="Arial" w:hAnsi="Arial" w:cs="Arial"/>
          <w:szCs w:val="20"/>
        </w:rPr>
        <w:t>,</w:t>
      </w:r>
      <w:r w:rsidR="0050211C" w:rsidRPr="008B3EA3">
        <w:rPr>
          <w:rFonts w:ascii="Arial" w:hAnsi="Arial" w:cs="Arial"/>
          <w:szCs w:val="20"/>
        </w:rPr>
        <w:t xml:space="preserve"> 2016. </w:t>
      </w:r>
      <w:r w:rsidR="002332C3" w:rsidRPr="008B3EA3">
        <w:rPr>
          <w:rFonts w:ascii="Arial" w:hAnsi="Arial" w:cs="Arial"/>
        </w:rPr>
        <w:t xml:space="preserve">The </w:t>
      </w:r>
      <w:r w:rsidR="00EC4A70" w:rsidRPr="008B3EA3">
        <w:rPr>
          <w:rFonts w:ascii="Arial" w:hAnsi="Arial" w:cs="Arial"/>
        </w:rPr>
        <w:t xml:space="preserve">Legacy </w:t>
      </w:r>
      <w:r w:rsidR="00932EE3" w:rsidRPr="008B3EA3">
        <w:rPr>
          <w:rFonts w:ascii="Arial" w:hAnsi="Arial" w:cs="Arial"/>
        </w:rPr>
        <w:t>segment</w:t>
      </w:r>
      <w:r w:rsidR="0050211C" w:rsidRPr="008B3EA3">
        <w:rPr>
          <w:rFonts w:ascii="Arial" w:hAnsi="Arial" w:cs="Arial"/>
        </w:rPr>
        <w:t xml:space="preserve"> represents </w:t>
      </w:r>
      <w:r w:rsidR="00932EE3" w:rsidRPr="008B3EA3">
        <w:rPr>
          <w:rFonts w:ascii="Arial" w:hAnsi="Arial" w:cs="Arial"/>
        </w:rPr>
        <w:t>Legacy Investments</w:t>
      </w:r>
      <w:r w:rsidR="0050211C" w:rsidRPr="008B3EA3">
        <w:rPr>
          <w:rFonts w:ascii="Arial" w:hAnsi="Arial" w:cs="Arial"/>
        </w:rPr>
        <w:t xml:space="preserve"> and </w:t>
      </w:r>
      <w:r w:rsidR="00932EE3" w:rsidRPr="008B3EA3">
        <w:rPr>
          <w:rFonts w:ascii="Arial" w:hAnsi="Arial" w:cs="Arial"/>
        </w:rPr>
        <w:t>Legacy Insurance Run-Off books</w:t>
      </w:r>
      <w:r w:rsidR="0050211C" w:rsidRPr="008B3EA3">
        <w:rPr>
          <w:rFonts w:ascii="Arial" w:hAnsi="Arial" w:cs="Arial"/>
        </w:rPr>
        <w:t xml:space="preserve">. </w:t>
      </w:r>
      <w:r w:rsidR="00DF74A9" w:rsidRPr="008B3EA3">
        <w:rPr>
          <w:rFonts w:ascii="Arial" w:hAnsi="Arial" w:cs="Arial"/>
        </w:rPr>
        <w:t>Through the formation of the Company, AIG</w:t>
      </w:r>
      <w:r w:rsidR="00EE2EDC">
        <w:rPr>
          <w:rFonts w:ascii="Arial" w:hAnsi="Arial" w:cs="Arial"/>
        </w:rPr>
        <w:t xml:space="preserve"> intended</w:t>
      </w:r>
      <w:r w:rsidR="00DF74A9" w:rsidRPr="008B3EA3">
        <w:rPr>
          <w:rFonts w:ascii="Arial" w:hAnsi="Arial" w:cs="Arial"/>
        </w:rPr>
        <w:t xml:space="preserve"> to achieve operating and capital efficiencies by consolidating its legacy insurance books of business</w:t>
      </w:r>
      <w:r w:rsidR="00932EE3" w:rsidRPr="008B3EA3">
        <w:rPr>
          <w:rFonts w:ascii="Arial" w:hAnsi="Arial" w:cs="Arial"/>
        </w:rPr>
        <w:t xml:space="preserve">, while defeasing policyholder/insured obligations of the AIG </w:t>
      </w:r>
      <w:r>
        <w:rPr>
          <w:rFonts w:ascii="Arial" w:hAnsi="Arial" w:cs="Arial"/>
        </w:rPr>
        <w:t>r</w:t>
      </w:r>
      <w:r w:rsidR="00932EE3" w:rsidRPr="008B3EA3">
        <w:rPr>
          <w:rFonts w:ascii="Arial" w:hAnsi="Arial" w:cs="Arial"/>
        </w:rPr>
        <w:t xml:space="preserve">einsured </w:t>
      </w:r>
      <w:r>
        <w:rPr>
          <w:rFonts w:ascii="Arial" w:hAnsi="Arial" w:cs="Arial"/>
        </w:rPr>
        <w:t>c</w:t>
      </w:r>
      <w:r w:rsidR="00932EE3" w:rsidRPr="008B3EA3">
        <w:rPr>
          <w:rFonts w:ascii="Arial" w:hAnsi="Arial" w:cs="Arial"/>
        </w:rPr>
        <w:t>ompanies</w:t>
      </w:r>
      <w:r w:rsidR="00DF74A9" w:rsidRPr="008B3EA3">
        <w:rPr>
          <w:rFonts w:ascii="Arial" w:hAnsi="Arial" w:cs="Arial"/>
        </w:rPr>
        <w:t>.</w:t>
      </w:r>
      <w:r w:rsidR="00047F07" w:rsidRPr="008B3EA3">
        <w:rPr>
          <w:rFonts w:ascii="Arial" w:hAnsi="Arial" w:cs="Arial"/>
        </w:rPr>
        <w:t xml:space="preserve"> </w:t>
      </w:r>
      <w:r w:rsidR="00D43206" w:rsidRPr="008B3EA3">
        <w:rPr>
          <w:rFonts w:ascii="Arial" w:hAnsi="Arial" w:cs="Arial"/>
          <w:szCs w:val="20"/>
        </w:rPr>
        <w:t>AIG</w:t>
      </w:r>
      <w:r w:rsidR="00C37E63">
        <w:rPr>
          <w:rFonts w:ascii="Arial" w:hAnsi="Arial" w:cs="Arial"/>
          <w:szCs w:val="20"/>
        </w:rPr>
        <w:t xml:space="preserve"> and the Company</w:t>
      </w:r>
      <w:r w:rsidR="00D43206" w:rsidRPr="008B3EA3">
        <w:rPr>
          <w:rFonts w:ascii="Arial" w:hAnsi="Arial" w:cs="Arial"/>
          <w:szCs w:val="20"/>
        </w:rPr>
        <w:t xml:space="preserve"> seek</w:t>
      </w:r>
      <w:r w:rsidR="00EC4A70" w:rsidRPr="008B3EA3">
        <w:rPr>
          <w:rFonts w:ascii="Arial" w:hAnsi="Arial" w:cs="Arial"/>
          <w:szCs w:val="20"/>
        </w:rPr>
        <w:t xml:space="preserve"> to m</w:t>
      </w:r>
      <w:r w:rsidR="00E60698" w:rsidRPr="008B3EA3">
        <w:rPr>
          <w:rFonts w:ascii="Arial" w:hAnsi="Arial" w:cs="Arial"/>
          <w:szCs w:val="20"/>
        </w:rPr>
        <w:t>anage, control and resolve AIG’s legacy insurance liabilities while honoring all policy obligations and respecting the primary insurer’s client relationships and policyholder service expectations</w:t>
      </w:r>
      <w:r w:rsidR="00EC4A70" w:rsidRPr="008B3EA3">
        <w:rPr>
          <w:rFonts w:ascii="Arial" w:hAnsi="Arial" w:cs="Arial"/>
          <w:szCs w:val="20"/>
        </w:rPr>
        <w:t>.</w:t>
      </w:r>
      <w:r w:rsidR="00E60698" w:rsidRPr="008B3EA3">
        <w:rPr>
          <w:rFonts w:ascii="Arial" w:hAnsi="Arial" w:cs="Arial"/>
          <w:szCs w:val="20"/>
        </w:rPr>
        <w:t xml:space="preserve"> </w:t>
      </w:r>
    </w:p>
    <w:p w14:paraId="76B213D4" w14:textId="110A3253" w:rsidR="00AF4CD8" w:rsidRDefault="006D734C" w:rsidP="00005479">
      <w:pPr>
        <w:spacing w:before="100" w:beforeAutospacing="1" w:after="100" w:afterAutospacing="1" w:line="360" w:lineRule="auto"/>
        <w:rPr>
          <w:rFonts w:ascii="Arial" w:hAnsi="Arial" w:cs="Arial"/>
        </w:rPr>
      </w:pPr>
      <w:r>
        <w:rPr>
          <w:rFonts w:ascii="Arial" w:hAnsi="Arial" w:cs="Arial"/>
        </w:rPr>
        <w:t>In November 2018, AIG completed the sale of a 19.9% ownership interest in Fortitude Group Holdings (Fortitude Holdings), LLC to TC Group Cayman Investment Holdings, L.P. (TCG), an affiliate of The Carlyle Group L.P.  Fortitude Holdings was formed to act as a holding company for Fortitude Re.   Fortitude Holdings holds 100% of the outstanding units of Fortitude Re</w:t>
      </w:r>
      <w:r w:rsidR="000877E5">
        <w:rPr>
          <w:rFonts w:ascii="Arial" w:hAnsi="Arial" w:cs="Arial"/>
        </w:rPr>
        <w:t>;</w:t>
      </w:r>
      <w:r>
        <w:rPr>
          <w:rFonts w:ascii="Arial" w:hAnsi="Arial" w:cs="Arial"/>
        </w:rPr>
        <w:t xml:space="preserve"> AIG has an 80.1% ownership interest in Fortitude Holdings</w:t>
      </w:r>
      <w:r w:rsidR="000877E5">
        <w:rPr>
          <w:rFonts w:ascii="Arial" w:hAnsi="Arial" w:cs="Arial"/>
        </w:rPr>
        <w:t xml:space="preserve"> and TCG has a 19.9% ownership interest</w:t>
      </w:r>
      <w:r>
        <w:rPr>
          <w:rFonts w:ascii="Arial" w:hAnsi="Arial" w:cs="Arial"/>
        </w:rPr>
        <w:t xml:space="preserve">. </w:t>
      </w:r>
      <w:r w:rsidR="00AF4CD8" w:rsidRPr="008B3EA3">
        <w:rPr>
          <w:rFonts w:ascii="Arial" w:hAnsi="Arial" w:cs="Arial"/>
        </w:rPr>
        <w:t>An organization chart showing</w:t>
      </w:r>
      <w:r w:rsidR="008832C7">
        <w:rPr>
          <w:rFonts w:ascii="Arial" w:hAnsi="Arial" w:cs="Arial"/>
        </w:rPr>
        <w:t xml:space="preserve"> current</w:t>
      </w:r>
      <w:r w:rsidR="00AF4CD8" w:rsidRPr="008B3EA3">
        <w:rPr>
          <w:rFonts w:ascii="Arial" w:hAnsi="Arial" w:cs="Arial"/>
        </w:rPr>
        <w:t xml:space="preserve"> ownership</w:t>
      </w:r>
      <w:r w:rsidR="000246A0">
        <w:rPr>
          <w:rFonts w:ascii="Arial" w:hAnsi="Arial" w:cs="Arial"/>
        </w:rPr>
        <w:t xml:space="preserve"> and legal entity structure</w:t>
      </w:r>
      <w:r w:rsidR="00AF4CD8" w:rsidRPr="008B3EA3">
        <w:rPr>
          <w:rFonts w:ascii="Arial" w:hAnsi="Arial" w:cs="Arial"/>
        </w:rPr>
        <w:t xml:space="preserve"> of </w:t>
      </w:r>
      <w:r w:rsidR="000F5611" w:rsidRPr="008B3EA3">
        <w:rPr>
          <w:rFonts w:ascii="Arial" w:hAnsi="Arial" w:cs="Arial"/>
        </w:rPr>
        <w:t>the</w:t>
      </w:r>
      <w:r w:rsidR="00AF4CD8" w:rsidRPr="008B3EA3">
        <w:rPr>
          <w:rFonts w:ascii="Arial" w:hAnsi="Arial" w:cs="Arial"/>
        </w:rPr>
        <w:t xml:space="preserve"> </w:t>
      </w:r>
      <w:r w:rsidR="00952015" w:rsidRPr="008B3EA3">
        <w:rPr>
          <w:rFonts w:ascii="Arial" w:hAnsi="Arial" w:cs="Arial"/>
        </w:rPr>
        <w:t>Company</w:t>
      </w:r>
      <w:r w:rsidR="00AF4CD8" w:rsidRPr="008B3EA3">
        <w:rPr>
          <w:rFonts w:ascii="Arial" w:hAnsi="Arial" w:cs="Arial"/>
        </w:rPr>
        <w:t xml:space="preserve"> is provided </w:t>
      </w:r>
      <w:r w:rsidR="00643EDA" w:rsidRPr="008B3EA3">
        <w:rPr>
          <w:rFonts w:ascii="Arial" w:hAnsi="Arial" w:cs="Arial"/>
        </w:rPr>
        <w:t>i</w:t>
      </w:r>
      <w:r w:rsidR="00AF4CD8" w:rsidRPr="008B3EA3">
        <w:rPr>
          <w:rFonts w:ascii="Arial" w:hAnsi="Arial" w:cs="Arial"/>
        </w:rPr>
        <w:t>n Appendix A</w:t>
      </w:r>
      <w:r w:rsidR="00744EDD">
        <w:rPr>
          <w:rFonts w:ascii="Arial" w:hAnsi="Arial" w:cs="Arial"/>
        </w:rPr>
        <w:t>1</w:t>
      </w:r>
      <w:r w:rsidR="00AF4CD8" w:rsidRPr="008B3EA3">
        <w:rPr>
          <w:rFonts w:ascii="Arial" w:hAnsi="Arial" w:cs="Arial"/>
        </w:rPr>
        <w:t xml:space="preserve">.  </w:t>
      </w:r>
    </w:p>
    <w:p w14:paraId="0B484842" w14:textId="751157EA" w:rsidR="008832C7" w:rsidRPr="008B3EA3" w:rsidDel="002350E1" w:rsidRDefault="008832C7" w:rsidP="00005479">
      <w:pPr>
        <w:spacing w:before="100" w:beforeAutospacing="1" w:after="100" w:afterAutospacing="1" w:line="360" w:lineRule="auto"/>
        <w:rPr>
          <w:del w:id="0" w:author="Gary Harris" w:date="2020-04-09T21:39:00Z"/>
          <w:rFonts w:ascii="Arial" w:hAnsi="Arial" w:cs="Arial"/>
        </w:rPr>
      </w:pPr>
      <w:r>
        <w:rPr>
          <w:rFonts w:ascii="Arial" w:hAnsi="Arial" w:cs="Arial"/>
        </w:rPr>
        <w:t>On November 25, 2019, AIG</w:t>
      </w:r>
      <w:r w:rsidR="00A61FE0">
        <w:rPr>
          <w:rFonts w:ascii="Arial" w:hAnsi="Arial" w:cs="Arial"/>
        </w:rPr>
        <w:t xml:space="preserve">, </w:t>
      </w:r>
      <w:r>
        <w:rPr>
          <w:rFonts w:ascii="Arial" w:hAnsi="Arial" w:cs="Arial"/>
        </w:rPr>
        <w:t>T</w:t>
      </w:r>
      <w:r w:rsidR="00A61FE0">
        <w:rPr>
          <w:rFonts w:ascii="Arial" w:hAnsi="Arial" w:cs="Arial"/>
        </w:rPr>
        <w:t>CG</w:t>
      </w:r>
      <w:r w:rsidRPr="008832C7">
        <w:rPr>
          <w:rFonts w:ascii="Arial" w:hAnsi="Arial" w:cs="Arial"/>
        </w:rPr>
        <w:t xml:space="preserve"> and T&amp;D Holdings</w:t>
      </w:r>
      <w:r w:rsidR="00E7479C">
        <w:rPr>
          <w:rFonts w:ascii="Arial" w:hAnsi="Arial" w:cs="Arial"/>
        </w:rPr>
        <w:t>, Inc.</w:t>
      </w:r>
      <w:r w:rsidRPr="008832C7">
        <w:rPr>
          <w:rFonts w:ascii="Arial" w:hAnsi="Arial" w:cs="Arial"/>
        </w:rPr>
        <w:t xml:space="preserve"> (T</w:t>
      </w:r>
      <w:r>
        <w:rPr>
          <w:rFonts w:ascii="Arial" w:hAnsi="Arial" w:cs="Arial"/>
        </w:rPr>
        <w:t>&amp;D</w:t>
      </w:r>
      <w:r w:rsidRPr="008832C7">
        <w:rPr>
          <w:rFonts w:ascii="Arial" w:hAnsi="Arial" w:cs="Arial"/>
        </w:rPr>
        <w:t>) announced that a newly created Carlyle-managed fund</w:t>
      </w:r>
      <w:r w:rsidR="00A61FE0">
        <w:rPr>
          <w:rFonts w:ascii="Arial" w:hAnsi="Arial" w:cs="Arial"/>
        </w:rPr>
        <w:t xml:space="preserve"> and</w:t>
      </w:r>
      <w:r w:rsidRPr="008832C7">
        <w:rPr>
          <w:rFonts w:ascii="Arial" w:hAnsi="Arial" w:cs="Arial"/>
        </w:rPr>
        <w:t xml:space="preserve"> T&amp;D ha</w:t>
      </w:r>
      <w:r>
        <w:rPr>
          <w:rFonts w:ascii="Arial" w:hAnsi="Arial" w:cs="Arial"/>
        </w:rPr>
        <w:t>d</w:t>
      </w:r>
      <w:r w:rsidRPr="008832C7">
        <w:rPr>
          <w:rFonts w:ascii="Arial" w:hAnsi="Arial" w:cs="Arial"/>
        </w:rPr>
        <w:t xml:space="preserve"> partnered to acquire from AIG a 76.6</w:t>
      </w:r>
      <w:r w:rsidR="00E316EE">
        <w:rPr>
          <w:rFonts w:ascii="Arial" w:hAnsi="Arial" w:cs="Arial"/>
        </w:rPr>
        <w:t>%</w:t>
      </w:r>
      <w:r w:rsidRPr="008832C7">
        <w:rPr>
          <w:rFonts w:ascii="Arial" w:hAnsi="Arial" w:cs="Arial"/>
        </w:rPr>
        <w:t xml:space="preserve"> ownership interest in Fortitude Holdings</w:t>
      </w:r>
      <w:r w:rsidR="00A61FE0">
        <w:rPr>
          <w:rFonts w:ascii="Arial" w:hAnsi="Arial" w:cs="Arial"/>
        </w:rPr>
        <w:t xml:space="preserve"> </w:t>
      </w:r>
      <w:r w:rsidRPr="008832C7">
        <w:rPr>
          <w:rFonts w:ascii="Arial" w:hAnsi="Arial" w:cs="Arial"/>
        </w:rPr>
        <w:t xml:space="preserve">for approximately $1.8 billion. After closing, ownership interests in Fortitude Re will </w:t>
      </w:r>
      <w:r w:rsidRPr="008832C7">
        <w:rPr>
          <w:rFonts w:ascii="Arial" w:hAnsi="Arial" w:cs="Arial"/>
        </w:rPr>
        <w:lastRenderedPageBreak/>
        <w:t>include Carlyle and its fund investors at 71.5</w:t>
      </w:r>
      <w:r w:rsidR="00E316EE">
        <w:rPr>
          <w:rFonts w:ascii="Arial" w:hAnsi="Arial" w:cs="Arial"/>
        </w:rPr>
        <w:t>%</w:t>
      </w:r>
      <w:r w:rsidRPr="008832C7">
        <w:rPr>
          <w:rFonts w:ascii="Arial" w:hAnsi="Arial" w:cs="Arial"/>
        </w:rPr>
        <w:t xml:space="preserve"> (including the 19.9</w:t>
      </w:r>
      <w:r w:rsidR="00E316EE">
        <w:rPr>
          <w:rFonts w:ascii="Arial" w:hAnsi="Arial" w:cs="Arial"/>
        </w:rPr>
        <w:t>%</w:t>
      </w:r>
      <w:r w:rsidRPr="008832C7">
        <w:rPr>
          <w:rFonts w:ascii="Arial" w:hAnsi="Arial" w:cs="Arial"/>
        </w:rPr>
        <w:t xml:space="preserve"> stake previously acquired by Carlyle in November 2018), T&amp;D at 25</w:t>
      </w:r>
      <w:r w:rsidR="00E316EE">
        <w:rPr>
          <w:rFonts w:ascii="Arial" w:hAnsi="Arial" w:cs="Arial"/>
        </w:rPr>
        <w:t>%</w:t>
      </w:r>
      <w:r w:rsidRPr="008832C7">
        <w:rPr>
          <w:rFonts w:ascii="Arial" w:hAnsi="Arial" w:cs="Arial"/>
        </w:rPr>
        <w:t xml:space="preserve"> and AIG at 3.5</w:t>
      </w:r>
      <w:r w:rsidR="00E316EE">
        <w:rPr>
          <w:rFonts w:ascii="Arial" w:hAnsi="Arial" w:cs="Arial"/>
        </w:rPr>
        <w:t>%</w:t>
      </w:r>
      <w:r w:rsidRPr="008832C7">
        <w:rPr>
          <w:rFonts w:ascii="Arial" w:hAnsi="Arial" w:cs="Arial"/>
        </w:rPr>
        <w:t xml:space="preserve">. </w:t>
      </w:r>
      <w:r w:rsidR="00E316EE">
        <w:rPr>
          <w:rFonts w:ascii="Arial" w:hAnsi="Arial" w:cs="Arial"/>
        </w:rPr>
        <w:t>Under the parties’ agreement</w:t>
      </w:r>
      <w:r w:rsidR="003F64E8">
        <w:rPr>
          <w:rFonts w:ascii="Arial" w:hAnsi="Arial" w:cs="Arial"/>
        </w:rPr>
        <w:t>s</w:t>
      </w:r>
      <w:r w:rsidR="00E316EE">
        <w:rPr>
          <w:rFonts w:ascii="Arial" w:hAnsi="Arial" w:cs="Arial"/>
        </w:rPr>
        <w:t xml:space="preserve">, </w:t>
      </w:r>
      <w:r w:rsidRPr="008832C7">
        <w:rPr>
          <w:rFonts w:ascii="Arial" w:hAnsi="Arial" w:cs="Arial"/>
        </w:rPr>
        <w:t>AIG will receive a $500 million non-pro-rata distribution, which if not paid by</w:t>
      </w:r>
      <w:r w:rsidR="003F64E8">
        <w:rPr>
          <w:rFonts w:ascii="Arial" w:hAnsi="Arial" w:cs="Arial"/>
        </w:rPr>
        <w:t xml:space="preserve"> dividend from Fortitude Holdings</w:t>
      </w:r>
      <w:r w:rsidRPr="008832C7">
        <w:rPr>
          <w:rFonts w:ascii="Arial" w:hAnsi="Arial" w:cs="Arial"/>
        </w:rPr>
        <w:t xml:space="preserve"> will result in an additional payment from the Carlyle-managed fund and T&amp;D based on their Fortitude Re ownership interest</w:t>
      </w:r>
      <w:r w:rsidR="003F64E8">
        <w:rPr>
          <w:rFonts w:ascii="Arial" w:hAnsi="Arial" w:cs="Arial"/>
        </w:rPr>
        <w:t>s</w:t>
      </w:r>
      <w:r w:rsidRPr="008832C7">
        <w:rPr>
          <w:rFonts w:ascii="Arial" w:hAnsi="Arial" w:cs="Arial"/>
        </w:rPr>
        <w:t>.</w:t>
      </w:r>
      <w:r w:rsidR="00A61FE0">
        <w:rPr>
          <w:rFonts w:ascii="Arial" w:hAnsi="Arial" w:cs="Arial"/>
        </w:rPr>
        <w:t xml:space="preserve"> </w:t>
      </w:r>
      <w:r w:rsidR="003F64E8">
        <w:rPr>
          <w:rFonts w:ascii="Arial" w:hAnsi="Arial" w:cs="Arial"/>
        </w:rPr>
        <w:t>We currently anticipate the transaction</w:t>
      </w:r>
      <w:r w:rsidR="00A61FE0">
        <w:rPr>
          <w:rFonts w:ascii="Arial" w:hAnsi="Arial" w:cs="Arial"/>
        </w:rPr>
        <w:t xml:space="preserve"> to close in mid-2020</w:t>
      </w:r>
      <w:r w:rsidR="00B30DE2">
        <w:rPr>
          <w:rFonts w:ascii="Arial" w:hAnsi="Arial" w:cs="Arial"/>
        </w:rPr>
        <w:t xml:space="preserve"> (“Closing”)</w:t>
      </w:r>
      <w:r w:rsidR="00A61FE0">
        <w:rPr>
          <w:rFonts w:ascii="Arial" w:hAnsi="Arial" w:cs="Arial"/>
        </w:rPr>
        <w:t xml:space="preserve">, subject to required regulatory </w:t>
      </w:r>
      <w:r w:rsidR="00744EDD">
        <w:rPr>
          <w:rFonts w:ascii="Arial" w:hAnsi="Arial" w:cs="Arial"/>
        </w:rPr>
        <w:t xml:space="preserve">approvals and other customary closing conditions. </w:t>
      </w:r>
      <w:r w:rsidR="00744EDD" w:rsidRPr="008B3EA3">
        <w:rPr>
          <w:rFonts w:ascii="Arial" w:hAnsi="Arial" w:cs="Arial"/>
        </w:rPr>
        <w:t>An organization chart showing</w:t>
      </w:r>
      <w:r w:rsidR="00744EDD">
        <w:rPr>
          <w:rFonts w:ascii="Arial" w:hAnsi="Arial" w:cs="Arial"/>
        </w:rPr>
        <w:t xml:space="preserve"> future </w:t>
      </w:r>
      <w:r w:rsidR="00744EDD" w:rsidRPr="008B3EA3">
        <w:rPr>
          <w:rFonts w:ascii="Arial" w:hAnsi="Arial" w:cs="Arial"/>
        </w:rPr>
        <w:t>ownership</w:t>
      </w:r>
      <w:r w:rsidR="00744EDD">
        <w:rPr>
          <w:rFonts w:ascii="Arial" w:hAnsi="Arial" w:cs="Arial"/>
        </w:rPr>
        <w:t xml:space="preserve"> and legal entity structure</w:t>
      </w:r>
      <w:r w:rsidR="00744EDD" w:rsidRPr="008B3EA3">
        <w:rPr>
          <w:rFonts w:ascii="Arial" w:hAnsi="Arial" w:cs="Arial"/>
        </w:rPr>
        <w:t xml:space="preserve"> </w:t>
      </w:r>
      <w:r w:rsidR="00744EDD">
        <w:rPr>
          <w:rFonts w:ascii="Arial" w:hAnsi="Arial" w:cs="Arial"/>
        </w:rPr>
        <w:t xml:space="preserve">after the </w:t>
      </w:r>
      <w:r w:rsidR="006A276B">
        <w:rPr>
          <w:rFonts w:ascii="Arial" w:hAnsi="Arial" w:cs="Arial"/>
        </w:rPr>
        <w:t>C</w:t>
      </w:r>
      <w:r w:rsidR="00744EDD">
        <w:rPr>
          <w:rFonts w:ascii="Arial" w:hAnsi="Arial" w:cs="Arial"/>
        </w:rPr>
        <w:t>losing</w:t>
      </w:r>
      <w:r w:rsidR="00744EDD" w:rsidRPr="008B3EA3">
        <w:rPr>
          <w:rFonts w:ascii="Arial" w:hAnsi="Arial" w:cs="Arial"/>
        </w:rPr>
        <w:t xml:space="preserve"> is provided in Appendix A</w:t>
      </w:r>
      <w:r w:rsidR="00744EDD">
        <w:rPr>
          <w:rFonts w:ascii="Arial" w:hAnsi="Arial" w:cs="Arial"/>
        </w:rPr>
        <w:t>2.</w:t>
      </w:r>
    </w:p>
    <w:p w14:paraId="28AFA8FF" w14:textId="69DB3503" w:rsidR="002D36ED" w:rsidRPr="008B3EA3" w:rsidRDefault="002D36ED" w:rsidP="00005479">
      <w:pPr>
        <w:spacing w:before="100" w:beforeAutospacing="1" w:after="100" w:afterAutospacing="1" w:line="360" w:lineRule="auto"/>
        <w:rPr>
          <w:rFonts w:ascii="Arial" w:hAnsi="Arial" w:cs="Arial"/>
        </w:rPr>
      </w:pPr>
    </w:p>
    <w:p w14:paraId="75F31793" w14:textId="198DB472" w:rsidR="00933F61" w:rsidRPr="008B3EA3" w:rsidRDefault="00933F61" w:rsidP="00005479">
      <w:pPr>
        <w:spacing w:before="100" w:beforeAutospacing="1" w:after="100" w:afterAutospacing="1" w:line="360" w:lineRule="auto"/>
        <w:rPr>
          <w:rFonts w:ascii="Arial" w:hAnsi="Arial" w:cs="Arial"/>
          <w:b/>
          <w:u w:val="single"/>
        </w:rPr>
      </w:pPr>
      <w:r w:rsidRPr="008B3EA3">
        <w:rPr>
          <w:rFonts w:ascii="Arial" w:hAnsi="Arial" w:cs="Arial"/>
          <w:b/>
          <w:u w:val="single"/>
        </w:rPr>
        <w:t>Capital</w:t>
      </w:r>
      <w:r w:rsidR="000877E5">
        <w:rPr>
          <w:rFonts w:ascii="Arial" w:hAnsi="Arial" w:cs="Arial"/>
          <w:b/>
          <w:u w:val="single"/>
        </w:rPr>
        <w:t xml:space="preserve"> Position </w:t>
      </w:r>
      <w:r w:rsidRPr="008B3EA3">
        <w:rPr>
          <w:rFonts w:ascii="Arial" w:hAnsi="Arial" w:cs="Arial"/>
          <w:b/>
          <w:u w:val="single"/>
        </w:rPr>
        <w:t>of the Company</w:t>
      </w:r>
    </w:p>
    <w:p w14:paraId="53E6DAE6" w14:textId="11238570" w:rsidR="0089774F" w:rsidRDefault="0089774F" w:rsidP="00BF1A6F">
      <w:pPr>
        <w:spacing w:line="360" w:lineRule="auto"/>
        <w:rPr>
          <w:rFonts w:ascii="Arial" w:hAnsi="Arial" w:cs="Arial"/>
        </w:rPr>
      </w:pPr>
      <w:r>
        <w:rPr>
          <w:rFonts w:ascii="Arial" w:hAnsi="Arial" w:cs="Arial"/>
        </w:rPr>
        <w:t>Since t</w:t>
      </w:r>
      <w:r w:rsidRPr="008B3EA3">
        <w:rPr>
          <w:rFonts w:ascii="Arial" w:hAnsi="Arial" w:cs="Arial"/>
        </w:rPr>
        <w:t xml:space="preserve">he Company </w:t>
      </w:r>
      <w:r>
        <w:rPr>
          <w:rFonts w:ascii="Arial" w:hAnsi="Arial" w:cs="Arial"/>
        </w:rPr>
        <w:t xml:space="preserve">was established with Total Statutory Economic Capital and Surplus </w:t>
      </w:r>
      <w:r w:rsidR="00BF1A6F">
        <w:rPr>
          <w:rFonts w:ascii="Arial" w:hAnsi="Arial" w:cs="Arial"/>
        </w:rPr>
        <w:t xml:space="preserve">of </w:t>
      </w:r>
      <w:r w:rsidR="00BF1A6F" w:rsidRPr="008B3EA3">
        <w:rPr>
          <w:rFonts w:ascii="Arial" w:hAnsi="Arial" w:cs="Arial"/>
        </w:rPr>
        <w:t>approximately</w:t>
      </w:r>
      <w:r w:rsidRPr="008B3EA3">
        <w:rPr>
          <w:rFonts w:ascii="Arial" w:hAnsi="Arial" w:cs="Arial"/>
        </w:rPr>
        <w:t xml:space="preserve"> US$</w:t>
      </w:r>
      <w:r>
        <w:rPr>
          <w:rFonts w:ascii="Arial" w:hAnsi="Arial" w:cs="Arial"/>
        </w:rPr>
        <w:t>3.9</w:t>
      </w:r>
      <w:r w:rsidRPr="008B3EA3">
        <w:rPr>
          <w:rFonts w:ascii="Arial" w:hAnsi="Arial" w:cs="Arial"/>
        </w:rPr>
        <w:t xml:space="preserve"> billion</w:t>
      </w:r>
      <w:r>
        <w:rPr>
          <w:rFonts w:ascii="Arial" w:hAnsi="Arial" w:cs="Arial"/>
        </w:rPr>
        <w:t xml:space="preserve"> as of </w:t>
      </w:r>
      <w:commentRangeStart w:id="1"/>
      <w:r>
        <w:rPr>
          <w:rFonts w:ascii="Arial" w:hAnsi="Arial" w:cs="Arial"/>
        </w:rPr>
        <w:t>February 2018</w:t>
      </w:r>
      <w:commentRangeEnd w:id="1"/>
      <w:r w:rsidR="00F4589D">
        <w:rPr>
          <w:rStyle w:val="CommentReference"/>
          <w:rFonts w:ascii="Arial" w:eastAsia="MS Mincho" w:hAnsi="Arial"/>
          <w:lang w:val="en-GB" w:eastAsia="ja-JP"/>
        </w:rPr>
        <w:commentReference w:id="1"/>
      </w:r>
      <w:r>
        <w:rPr>
          <w:rStyle w:val="FootnoteReference"/>
          <w:rFonts w:ascii="Arial" w:hAnsi="Arial"/>
        </w:rPr>
        <w:footnoteReference w:id="2"/>
      </w:r>
      <w:r w:rsidR="00BF1A6F">
        <w:rPr>
          <w:rFonts w:ascii="Arial" w:hAnsi="Arial" w:cs="Arial"/>
        </w:rPr>
        <w:t xml:space="preserve">, </w:t>
      </w:r>
      <w:r w:rsidR="00EE2EDC">
        <w:rPr>
          <w:rFonts w:ascii="Arial" w:hAnsi="Arial" w:cs="Arial"/>
        </w:rPr>
        <w:t>its</w:t>
      </w:r>
      <w:r w:rsidR="00BF1A6F">
        <w:rPr>
          <w:rFonts w:ascii="Arial" w:hAnsi="Arial" w:cs="Arial"/>
        </w:rPr>
        <w:t xml:space="preserve"> Total Statutory Economic Capital and Surplus has increased to </w:t>
      </w:r>
      <w:commentRangeStart w:id="2"/>
      <w:r w:rsidR="00BF1A6F">
        <w:rPr>
          <w:rFonts w:ascii="Arial" w:hAnsi="Arial" w:cs="Arial"/>
        </w:rPr>
        <w:t>US$</w:t>
      </w:r>
      <w:r w:rsidR="00BF1A6F" w:rsidRPr="00744EDD">
        <w:rPr>
          <w:rFonts w:ascii="Arial" w:hAnsi="Arial" w:cs="Arial"/>
          <w:highlight w:val="yellow"/>
        </w:rPr>
        <w:t>4.3</w:t>
      </w:r>
      <w:r w:rsidR="00BF1A6F">
        <w:rPr>
          <w:rFonts w:ascii="Arial" w:hAnsi="Arial" w:cs="Arial"/>
        </w:rPr>
        <w:t xml:space="preserve"> billion</w:t>
      </w:r>
      <w:commentRangeEnd w:id="2"/>
      <w:r w:rsidR="008400DA">
        <w:rPr>
          <w:rStyle w:val="CommentReference"/>
          <w:rFonts w:ascii="Arial" w:eastAsia="MS Mincho" w:hAnsi="Arial"/>
          <w:lang w:val="en-GB" w:eastAsia="ja-JP"/>
        </w:rPr>
        <w:commentReference w:id="2"/>
      </w:r>
      <w:r w:rsidR="00BF1A6F">
        <w:rPr>
          <w:rFonts w:ascii="Arial" w:hAnsi="Arial" w:cs="Arial"/>
        </w:rPr>
        <w:t xml:space="preserve"> as of 12/31/201</w:t>
      </w:r>
      <w:r w:rsidR="00744EDD">
        <w:rPr>
          <w:rFonts w:ascii="Arial" w:hAnsi="Arial" w:cs="Arial"/>
        </w:rPr>
        <w:t>9</w:t>
      </w:r>
      <w:r w:rsidR="00BF1A6F">
        <w:rPr>
          <w:rFonts w:ascii="Arial" w:hAnsi="Arial" w:cs="Arial"/>
        </w:rPr>
        <w:t>, resulting in a strong capital position with</w:t>
      </w:r>
      <w:r w:rsidR="00EE2EDC">
        <w:rPr>
          <w:rFonts w:ascii="Arial" w:hAnsi="Arial" w:cs="Arial"/>
        </w:rPr>
        <w:t xml:space="preserve"> an</w:t>
      </w:r>
      <w:r w:rsidR="00BF1A6F">
        <w:rPr>
          <w:rFonts w:ascii="Arial" w:hAnsi="Arial" w:cs="Arial"/>
        </w:rPr>
        <w:t xml:space="preserve"> ECR ratio of </w:t>
      </w:r>
      <w:commentRangeStart w:id="3"/>
      <w:commentRangeStart w:id="4"/>
      <w:del w:id="5" w:author="Joo, Woohyun" w:date="2020-04-14T15:33:00Z">
        <w:r w:rsidR="00BF1A6F" w:rsidRPr="005063E6" w:rsidDel="005063E6">
          <w:rPr>
            <w:rFonts w:ascii="Arial" w:hAnsi="Arial" w:cs="Arial"/>
            <w:highlight w:val="green"/>
          </w:rPr>
          <w:delText>21</w:delText>
        </w:r>
        <w:r w:rsidR="00F86E88" w:rsidRPr="005063E6" w:rsidDel="005063E6">
          <w:rPr>
            <w:rFonts w:ascii="Arial" w:hAnsi="Arial" w:cs="Arial"/>
            <w:highlight w:val="green"/>
          </w:rPr>
          <w:delText>2</w:delText>
        </w:r>
      </w:del>
      <w:ins w:id="6" w:author="Joo, Woohyun" w:date="2020-04-14T15:33:00Z">
        <w:r w:rsidR="005063E6" w:rsidRPr="005063E6">
          <w:rPr>
            <w:rFonts w:ascii="Arial" w:hAnsi="Arial" w:cs="Arial"/>
            <w:highlight w:val="green"/>
          </w:rPr>
          <w:t>233</w:t>
        </w:r>
      </w:ins>
      <w:r w:rsidR="00BF1A6F">
        <w:rPr>
          <w:rFonts w:ascii="Arial" w:hAnsi="Arial" w:cs="Arial"/>
        </w:rPr>
        <w:t>%</w:t>
      </w:r>
      <w:commentRangeEnd w:id="3"/>
      <w:r w:rsidR="008400DA">
        <w:rPr>
          <w:rStyle w:val="CommentReference"/>
          <w:rFonts w:ascii="Arial" w:eastAsia="MS Mincho" w:hAnsi="Arial"/>
          <w:lang w:val="en-GB" w:eastAsia="ja-JP"/>
        </w:rPr>
        <w:commentReference w:id="3"/>
      </w:r>
      <w:commentRangeEnd w:id="4"/>
      <w:r w:rsidR="00F86E88">
        <w:rPr>
          <w:rStyle w:val="CommentReference"/>
          <w:rFonts w:ascii="Arial" w:eastAsia="MS Mincho" w:hAnsi="Arial"/>
          <w:lang w:val="en-GB" w:eastAsia="ja-JP"/>
        </w:rPr>
        <w:commentReference w:id="4"/>
      </w:r>
      <w:r w:rsidR="00BF1A6F">
        <w:rPr>
          <w:rFonts w:ascii="Arial" w:hAnsi="Arial" w:cs="Arial"/>
        </w:rPr>
        <w:t xml:space="preserve">, </w:t>
      </w:r>
      <w:r w:rsidR="00EE2EDC">
        <w:rPr>
          <w:rFonts w:ascii="Arial" w:hAnsi="Arial" w:cs="Arial"/>
        </w:rPr>
        <w:t>significantly greater</w:t>
      </w:r>
      <w:r w:rsidR="00BF1A6F">
        <w:rPr>
          <w:rFonts w:ascii="Arial" w:hAnsi="Arial" w:cs="Arial"/>
        </w:rPr>
        <w:t xml:space="preserve"> than the </w:t>
      </w:r>
      <w:r w:rsidR="00EE2EDC">
        <w:rPr>
          <w:rFonts w:ascii="Arial" w:hAnsi="Arial" w:cs="Arial"/>
        </w:rPr>
        <w:t>C</w:t>
      </w:r>
      <w:r w:rsidR="00BF1A6F">
        <w:rPr>
          <w:rFonts w:ascii="Arial" w:hAnsi="Arial" w:cs="Arial"/>
        </w:rPr>
        <w:t>ompany’s target</w:t>
      </w:r>
      <w:r w:rsidR="00EE2EDC">
        <w:rPr>
          <w:rFonts w:ascii="Arial" w:hAnsi="Arial" w:cs="Arial"/>
        </w:rPr>
        <w:t xml:space="preserve"> ECR</w:t>
      </w:r>
      <w:r w:rsidR="00BF1A6F">
        <w:rPr>
          <w:rFonts w:ascii="Arial" w:hAnsi="Arial" w:cs="Arial"/>
        </w:rPr>
        <w:t xml:space="preserve"> ratio of 150%</w:t>
      </w:r>
      <w:r w:rsidR="00B30DE2">
        <w:rPr>
          <w:rFonts w:ascii="Arial" w:hAnsi="Arial" w:cs="Arial"/>
        </w:rPr>
        <w:t xml:space="preserve"> (“Baseline Target Capitalization Level”)</w:t>
      </w:r>
      <w:r w:rsidR="00BF1A6F">
        <w:rPr>
          <w:rFonts w:ascii="Arial" w:hAnsi="Arial" w:cs="Arial"/>
        </w:rPr>
        <w:t xml:space="preserve">. During the financial </w:t>
      </w:r>
      <w:del w:id="7" w:author="Joo, Woohyun" w:date="2020-04-14T15:31:00Z">
        <w:r w:rsidR="00BF1A6F" w:rsidDel="005063E6">
          <w:rPr>
            <w:rFonts w:ascii="Arial" w:hAnsi="Arial" w:cs="Arial"/>
          </w:rPr>
          <w:delText>year  201</w:delText>
        </w:r>
        <w:r w:rsidR="00744EDD" w:rsidDel="005063E6">
          <w:rPr>
            <w:rFonts w:ascii="Arial" w:hAnsi="Arial" w:cs="Arial"/>
          </w:rPr>
          <w:delText>9</w:delText>
        </w:r>
      </w:del>
      <w:ins w:id="8" w:author="Joo, Woohyun" w:date="2020-04-14T15:31:00Z">
        <w:r w:rsidR="005063E6">
          <w:rPr>
            <w:rFonts w:ascii="Arial" w:hAnsi="Arial" w:cs="Arial"/>
          </w:rPr>
          <w:t>year 2019</w:t>
        </w:r>
      </w:ins>
      <w:r w:rsidR="00BF1A6F">
        <w:rPr>
          <w:rFonts w:ascii="Arial" w:hAnsi="Arial" w:cs="Arial"/>
        </w:rPr>
        <w:t xml:space="preserve">, the </w:t>
      </w:r>
      <w:r w:rsidR="00EE2EDC">
        <w:rPr>
          <w:rFonts w:ascii="Arial" w:hAnsi="Arial" w:cs="Arial"/>
        </w:rPr>
        <w:t>C</w:t>
      </w:r>
      <w:r w:rsidR="00BF1A6F">
        <w:rPr>
          <w:rFonts w:ascii="Arial" w:hAnsi="Arial" w:cs="Arial"/>
        </w:rPr>
        <w:t xml:space="preserve">ompany  retained all economic earnings and distributed no capital to  parent. </w:t>
      </w:r>
      <w:r w:rsidR="00BF1A6F" w:rsidRPr="00BF1A6F">
        <w:rPr>
          <w:rFonts w:ascii="Arial" w:hAnsi="Arial" w:cs="Arial"/>
        </w:rPr>
        <w:t xml:space="preserve">Absent new transactions, </w:t>
      </w:r>
      <w:r w:rsidR="00EE2EDC">
        <w:rPr>
          <w:rFonts w:ascii="Arial" w:hAnsi="Arial" w:cs="Arial"/>
        </w:rPr>
        <w:t xml:space="preserve">and </w:t>
      </w:r>
      <w:r w:rsidR="00BF1A6F" w:rsidRPr="00BF1A6F">
        <w:rPr>
          <w:rFonts w:ascii="Arial" w:hAnsi="Arial" w:cs="Arial"/>
        </w:rPr>
        <w:t>subject to BMA approval, we</w:t>
      </w:r>
      <w:r w:rsidR="000877E5">
        <w:rPr>
          <w:rFonts w:ascii="Arial" w:hAnsi="Arial" w:cs="Arial"/>
        </w:rPr>
        <w:t xml:space="preserve"> will consider paying</w:t>
      </w:r>
      <w:r w:rsidR="00BF1A6F" w:rsidRPr="00BF1A6F">
        <w:rPr>
          <w:rFonts w:ascii="Arial" w:hAnsi="Arial" w:cs="Arial"/>
        </w:rPr>
        <w:t xml:space="preserve"> dividend</w:t>
      </w:r>
      <w:r w:rsidR="000877E5">
        <w:rPr>
          <w:rFonts w:ascii="Arial" w:hAnsi="Arial" w:cs="Arial"/>
        </w:rPr>
        <w:t>s</w:t>
      </w:r>
      <w:r w:rsidR="00BF1A6F" w:rsidRPr="00BF1A6F">
        <w:rPr>
          <w:rFonts w:ascii="Arial" w:hAnsi="Arial" w:cs="Arial"/>
        </w:rPr>
        <w:t xml:space="preserve"> when capital is in excess of 175</w:t>
      </w:r>
      <w:r w:rsidR="00EE2EDC">
        <w:rPr>
          <w:rFonts w:ascii="Arial" w:hAnsi="Arial" w:cs="Arial"/>
        </w:rPr>
        <w:t xml:space="preserve"> ECR</w:t>
      </w:r>
      <w:r w:rsidR="00BF1A6F" w:rsidRPr="00BF1A6F">
        <w:rPr>
          <w:rFonts w:ascii="Arial" w:hAnsi="Arial" w:cs="Arial"/>
        </w:rPr>
        <w:t>%</w:t>
      </w:r>
      <w:r w:rsidR="000877E5">
        <w:rPr>
          <w:rFonts w:ascii="Arial" w:hAnsi="Arial" w:cs="Arial"/>
        </w:rPr>
        <w:t>.  The deployment of capital into</w:t>
      </w:r>
      <w:r w:rsidR="00BF1A6F">
        <w:rPr>
          <w:rFonts w:ascii="Arial" w:hAnsi="Arial" w:cs="Arial"/>
        </w:rPr>
        <w:t xml:space="preserve"> n</w:t>
      </w:r>
      <w:r w:rsidR="00BF1A6F" w:rsidRPr="00BF1A6F">
        <w:rPr>
          <w:rFonts w:ascii="Arial" w:hAnsi="Arial" w:cs="Arial"/>
        </w:rPr>
        <w:t>ew business opportunities will be considered opportunistically</w:t>
      </w:r>
      <w:r w:rsidR="00BF1A6F">
        <w:rPr>
          <w:rFonts w:ascii="Arial" w:hAnsi="Arial" w:cs="Arial"/>
        </w:rPr>
        <w:t xml:space="preserve">, </w:t>
      </w:r>
      <w:r w:rsidR="00EE2EDC">
        <w:rPr>
          <w:rFonts w:ascii="Arial" w:hAnsi="Arial" w:cs="Arial"/>
        </w:rPr>
        <w:t xml:space="preserve">also </w:t>
      </w:r>
      <w:r w:rsidR="00BF1A6F" w:rsidRPr="00BF1A6F">
        <w:rPr>
          <w:rFonts w:ascii="Arial" w:hAnsi="Arial" w:cs="Arial"/>
        </w:rPr>
        <w:t>subject to</w:t>
      </w:r>
      <w:r w:rsidR="00EE2EDC">
        <w:rPr>
          <w:rFonts w:ascii="Arial" w:hAnsi="Arial" w:cs="Arial"/>
        </w:rPr>
        <w:t xml:space="preserve"> applicable</w:t>
      </w:r>
      <w:r w:rsidR="00BF1A6F" w:rsidRPr="00BF1A6F">
        <w:rPr>
          <w:rFonts w:ascii="Arial" w:hAnsi="Arial" w:cs="Arial"/>
        </w:rPr>
        <w:t xml:space="preserve"> BMA approval</w:t>
      </w:r>
      <w:r w:rsidR="00BF1A6F">
        <w:rPr>
          <w:rFonts w:ascii="Arial" w:hAnsi="Arial" w:cs="Arial"/>
        </w:rPr>
        <w:t>s.</w:t>
      </w:r>
    </w:p>
    <w:p w14:paraId="6CDCDD92" w14:textId="29991F34" w:rsidR="003265AC" w:rsidRDefault="00E858F4" w:rsidP="00BF1A6F">
      <w:pPr>
        <w:spacing w:line="360" w:lineRule="auto"/>
        <w:rPr>
          <w:rFonts w:ascii="Arial" w:hAnsi="Arial" w:cs="Arial"/>
        </w:rPr>
      </w:pPr>
      <w:r w:rsidRPr="008B3EA3">
        <w:rPr>
          <w:rFonts w:ascii="Arial" w:hAnsi="Arial" w:cs="Arial"/>
        </w:rPr>
        <w:t>AIG provide</w:t>
      </w:r>
      <w:r>
        <w:rPr>
          <w:rFonts w:ascii="Arial" w:hAnsi="Arial" w:cs="Arial"/>
        </w:rPr>
        <w:t>s</w:t>
      </w:r>
      <w:r w:rsidRPr="008B3EA3">
        <w:rPr>
          <w:rFonts w:ascii="Arial" w:hAnsi="Arial" w:cs="Arial"/>
        </w:rPr>
        <w:t xml:space="preserve"> the Company with an unconditional Capital Maintenance Agreement (CMA). Under the CMA, AIG will replenish capital levels each quarter should </w:t>
      </w:r>
      <w:r>
        <w:rPr>
          <w:rFonts w:ascii="Arial" w:hAnsi="Arial" w:cs="Arial"/>
        </w:rPr>
        <w:t>the</w:t>
      </w:r>
      <w:r w:rsidRPr="008B3EA3">
        <w:rPr>
          <w:rFonts w:ascii="Arial" w:hAnsi="Arial" w:cs="Arial"/>
        </w:rPr>
        <w:t xml:space="preserve"> projected capitalization level </w:t>
      </w:r>
      <w:r>
        <w:rPr>
          <w:rFonts w:ascii="Arial" w:hAnsi="Arial" w:cs="Arial"/>
        </w:rPr>
        <w:t xml:space="preserve">of either or both the Long Term Business Fund or General Business Account (each a “Fund”) </w:t>
      </w:r>
      <w:r w:rsidRPr="008B3EA3">
        <w:rPr>
          <w:rFonts w:ascii="Arial" w:hAnsi="Arial" w:cs="Arial"/>
        </w:rPr>
        <w:t>fall below the Stress Threshold level of 125% of the Enhanced Capital Requirement (ECR)</w:t>
      </w:r>
      <w:r>
        <w:rPr>
          <w:rFonts w:ascii="Arial" w:hAnsi="Arial" w:cs="Arial"/>
        </w:rPr>
        <w:t xml:space="preserve"> for Fortitude Re as apportioned by the Company between each Fund.</w:t>
      </w:r>
      <w:r w:rsidRPr="008B3EA3">
        <w:rPr>
          <w:rFonts w:ascii="Arial" w:hAnsi="Arial" w:cs="Arial"/>
        </w:rPr>
        <w:t xml:space="preserve">  Per the CMA, </w:t>
      </w:r>
      <w:r w:rsidR="00682DE5">
        <w:rPr>
          <w:rFonts w:ascii="Arial" w:hAnsi="Arial" w:cs="Arial"/>
        </w:rPr>
        <w:t>the Company</w:t>
      </w:r>
      <w:r w:rsidR="00682DE5" w:rsidRPr="008B3EA3">
        <w:rPr>
          <w:rFonts w:ascii="Arial" w:hAnsi="Arial" w:cs="Arial"/>
        </w:rPr>
        <w:t xml:space="preserve"> </w:t>
      </w:r>
      <w:r w:rsidRPr="008B3EA3">
        <w:rPr>
          <w:rFonts w:ascii="Arial" w:hAnsi="Arial" w:cs="Arial"/>
        </w:rPr>
        <w:t>is required to suspend dividends</w:t>
      </w:r>
      <w:r>
        <w:rPr>
          <w:rFonts w:ascii="Arial" w:hAnsi="Arial" w:cs="Arial"/>
        </w:rPr>
        <w:t xml:space="preserve"> from the applicable Fund</w:t>
      </w:r>
      <w:r w:rsidRPr="008B3EA3">
        <w:rPr>
          <w:rFonts w:ascii="Arial" w:hAnsi="Arial" w:cs="Arial"/>
        </w:rPr>
        <w:t xml:space="preserve"> should </w:t>
      </w:r>
      <w:r>
        <w:rPr>
          <w:rFonts w:ascii="Arial" w:hAnsi="Arial" w:cs="Arial"/>
        </w:rPr>
        <w:t xml:space="preserve">the </w:t>
      </w:r>
      <w:r w:rsidRPr="008B3EA3">
        <w:rPr>
          <w:rFonts w:ascii="Arial" w:hAnsi="Arial" w:cs="Arial"/>
        </w:rPr>
        <w:t>ECR ratio</w:t>
      </w:r>
      <w:r>
        <w:rPr>
          <w:rFonts w:ascii="Arial" w:hAnsi="Arial" w:cs="Arial"/>
        </w:rPr>
        <w:t xml:space="preserve"> in respect of such Fund</w:t>
      </w:r>
      <w:r w:rsidRPr="008B3EA3">
        <w:rPr>
          <w:rFonts w:ascii="Arial" w:hAnsi="Arial" w:cs="Arial"/>
        </w:rPr>
        <w:t xml:space="preserve"> be below 150% of the ECR. The CMA also permits replenishment of capital by AIG </w:t>
      </w:r>
      <w:r>
        <w:rPr>
          <w:rFonts w:ascii="Arial" w:hAnsi="Arial" w:cs="Arial"/>
        </w:rPr>
        <w:t xml:space="preserve">of either Fund </w:t>
      </w:r>
      <w:r w:rsidRPr="008B3EA3">
        <w:rPr>
          <w:rFonts w:ascii="Arial" w:hAnsi="Arial" w:cs="Arial"/>
        </w:rPr>
        <w:t xml:space="preserve">at any time to restore capitalization to the Baseline Target </w:t>
      </w:r>
      <w:r w:rsidR="00B30DE2">
        <w:rPr>
          <w:rFonts w:ascii="Arial" w:hAnsi="Arial" w:cs="Arial"/>
        </w:rPr>
        <w:t>C</w:t>
      </w:r>
      <w:r w:rsidRPr="008B3EA3">
        <w:rPr>
          <w:rFonts w:ascii="Arial" w:hAnsi="Arial" w:cs="Arial"/>
        </w:rPr>
        <w:t xml:space="preserve">apitalization </w:t>
      </w:r>
      <w:r w:rsidR="00B30DE2">
        <w:rPr>
          <w:rFonts w:ascii="Arial" w:hAnsi="Arial" w:cs="Arial"/>
        </w:rPr>
        <w:t>L</w:t>
      </w:r>
      <w:r w:rsidRPr="008B3EA3">
        <w:rPr>
          <w:rFonts w:ascii="Arial" w:hAnsi="Arial" w:cs="Arial"/>
        </w:rPr>
        <w:t xml:space="preserve">evel </w:t>
      </w:r>
      <w:r>
        <w:rPr>
          <w:rFonts w:ascii="Arial" w:hAnsi="Arial" w:cs="Arial"/>
        </w:rPr>
        <w:t>for such Fund</w:t>
      </w:r>
      <w:r w:rsidRPr="008B3EA3">
        <w:rPr>
          <w:rFonts w:ascii="Arial" w:hAnsi="Arial" w:cs="Arial"/>
        </w:rPr>
        <w:t xml:space="preserve">. AIG also agrees not to terminate the CMA unless it sells more than 50% of the voting securities of </w:t>
      </w:r>
      <w:r>
        <w:rPr>
          <w:rFonts w:ascii="Arial" w:hAnsi="Arial" w:cs="Arial"/>
        </w:rPr>
        <w:t>Fortitude</w:t>
      </w:r>
      <w:r w:rsidRPr="008B3EA3">
        <w:rPr>
          <w:rFonts w:ascii="Arial" w:hAnsi="Arial" w:cs="Arial"/>
        </w:rPr>
        <w:t xml:space="preserve"> Re.</w:t>
      </w:r>
      <w:r w:rsidR="00B30DE2">
        <w:rPr>
          <w:rFonts w:ascii="Arial" w:hAnsi="Arial" w:cs="Arial"/>
        </w:rPr>
        <w:t xml:space="preserve"> Accordingly,</w:t>
      </w:r>
      <w:r w:rsidR="006A276B">
        <w:rPr>
          <w:rFonts w:ascii="Arial" w:hAnsi="Arial" w:cs="Arial"/>
        </w:rPr>
        <w:t xml:space="preserve"> it is anticipated that</w:t>
      </w:r>
      <w:r w:rsidR="00B30DE2">
        <w:rPr>
          <w:rFonts w:ascii="Arial" w:hAnsi="Arial" w:cs="Arial"/>
        </w:rPr>
        <w:t xml:space="preserve"> the CMA will be terminated at Closing</w:t>
      </w:r>
      <w:r w:rsidR="003265AC">
        <w:rPr>
          <w:rFonts w:ascii="Arial" w:hAnsi="Arial" w:cs="Arial"/>
        </w:rPr>
        <w:t>.</w:t>
      </w:r>
      <w:r w:rsidR="006C391B">
        <w:rPr>
          <w:rFonts w:ascii="Arial" w:hAnsi="Arial" w:cs="Arial"/>
        </w:rPr>
        <w:t xml:space="preserve"> </w:t>
      </w:r>
    </w:p>
    <w:p w14:paraId="6FA58BF7" w14:textId="0DD84340" w:rsidR="00E858F4" w:rsidRPr="00F4589D" w:rsidDel="002350E1" w:rsidRDefault="006C391B" w:rsidP="00F4589D">
      <w:pPr>
        <w:spacing w:line="360" w:lineRule="auto"/>
        <w:rPr>
          <w:del w:id="9" w:author="Gary Harris" w:date="2020-04-09T21:39:00Z"/>
          <w:rFonts w:ascii="Arial" w:hAnsi="Arial" w:cs="Arial"/>
        </w:rPr>
      </w:pPr>
      <w:commentRangeStart w:id="10"/>
      <w:r w:rsidRPr="00F4589D">
        <w:rPr>
          <w:rFonts w:ascii="Arial" w:hAnsi="Arial" w:cs="Arial"/>
        </w:rPr>
        <w:t>[insert</w:t>
      </w:r>
      <w:r w:rsidR="00F4589D" w:rsidRPr="00F4589D">
        <w:rPr>
          <w:rFonts w:ascii="Arial" w:hAnsi="Arial" w:cs="Arial"/>
        </w:rPr>
        <w:t xml:space="preserve"> high level </w:t>
      </w:r>
      <w:r w:rsidRPr="00F4589D">
        <w:rPr>
          <w:rFonts w:ascii="Arial" w:hAnsi="Arial" w:cs="Arial"/>
        </w:rPr>
        <w:t xml:space="preserve">details of term loan </w:t>
      </w:r>
      <w:del w:id="11" w:author="Joo, Woohyun" w:date="2020-04-14T15:31:00Z">
        <w:r w:rsidRPr="00F4589D" w:rsidDel="005063E6">
          <w:rPr>
            <w:rFonts w:ascii="Arial" w:hAnsi="Arial" w:cs="Arial"/>
          </w:rPr>
          <w:delText>and  revolver</w:delText>
        </w:r>
      </w:del>
      <w:ins w:id="12" w:author="Joo, Woohyun" w:date="2020-04-14T15:31:00Z">
        <w:r w:rsidR="005063E6" w:rsidRPr="00F4589D">
          <w:rPr>
            <w:rFonts w:ascii="Arial" w:hAnsi="Arial" w:cs="Arial"/>
          </w:rPr>
          <w:t>and revolver</w:t>
        </w:r>
      </w:ins>
      <w:r w:rsidRPr="00F4589D">
        <w:rPr>
          <w:rFonts w:ascii="Arial" w:hAnsi="Arial" w:cs="Arial"/>
        </w:rPr>
        <w:t>]</w:t>
      </w:r>
      <w:commentRangeEnd w:id="10"/>
      <w:r>
        <w:rPr>
          <w:rStyle w:val="CommentReference"/>
          <w:rFonts w:ascii="Arial" w:eastAsia="MS Mincho" w:hAnsi="Arial"/>
          <w:lang w:val="en-GB" w:eastAsia="ja-JP"/>
        </w:rPr>
        <w:commentReference w:id="10"/>
      </w:r>
    </w:p>
    <w:p w14:paraId="4C0C034A" w14:textId="6B665490" w:rsidR="000D5E07" w:rsidRPr="008B3EA3" w:rsidRDefault="000D5E07" w:rsidP="000D5E07">
      <w:pPr>
        <w:spacing w:line="360" w:lineRule="auto"/>
        <w:rPr>
          <w:rFonts w:ascii="Arial" w:hAnsi="Arial" w:cs="Arial"/>
        </w:rPr>
      </w:pPr>
    </w:p>
    <w:p w14:paraId="03E71BA8" w14:textId="724EE6D4" w:rsidR="006B2A25" w:rsidRPr="008B3EA3" w:rsidRDefault="003C6A02" w:rsidP="00005479">
      <w:pPr>
        <w:spacing w:before="100" w:beforeAutospacing="1" w:after="100" w:afterAutospacing="1" w:line="360" w:lineRule="auto"/>
        <w:rPr>
          <w:rFonts w:ascii="Arial" w:hAnsi="Arial" w:cs="Arial"/>
          <w:b/>
          <w:u w:val="single"/>
        </w:rPr>
      </w:pPr>
      <w:r w:rsidRPr="008B3EA3">
        <w:rPr>
          <w:rFonts w:ascii="Arial" w:hAnsi="Arial" w:cs="Arial"/>
          <w:b/>
          <w:u w:val="single"/>
        </w:rPr>
        <w:lastRenderedPageBreak/>
        <w:t>The</w:t>
      </w:r>
      <w:r w:rsidR="006A276B">
        <w:rPr>
          <w:rFonts w:ascii="Arial" w:hAnsi="Arial" w:cs="Arial"/>
          <w:b/>
          <w:u w:val="single"/>
        </w:rPr>
        <w:t xml:space="preserve"> Reinsured Liabilities</w:t>
      </w:r>
    </w:p>
    <w:p w14:paraId="541CB37A" w14:textId="37159729" w:rsidR="006E0873" w:rsidRPr="008B3EA3" w:rsidRDefault="00FA0B85" w:rsidP="00005479">
      <w:pPr>
        <w:spacing w:before="100" w:beforeAutospacing="1" w:after="100" w:afterAutospacing="1" w:line="360" w:lineRule="auto"/>
        <w:rPr>
          <w:rFonts w:ascii="Arial" w:hAnsi="Arial" w:cs="Arial"/>
        </w:rPr>
      </w:pPr>
      <w:r w:rsidRPr="008B3EA3">
        <w:rPr>
          <w:rFonts w:ascii="Arial" w:hAnsi="Arial" w:cs="Arial"/>
        </w:rPr>
        <w:t>The</w:t>
      </w:r>
      <w:r w:rsidR="00C37E63">
        <w:rPr>
          <w:rFonts w:ascii="Arial" w:hAnsi="Arial" w:cs="Arial"/>
        </w:rPr>
        <w:t xml:space="preserve"> Company’s current</w:t>
      </w:r>
      <w:r w:rsidR="006A276B">
        <w:rPr>
          <w:rFonts w:ascii="Arial" w:hAnsi="Arial" w:cs="Arial"/>
        </w:rPr>
        <w:t xml:space="preserve"> reinsured portfolio</w:t>
      </w:r>
      <w:r w:rsidRPr="008B3EA3">
        <w:rPr>
          <w:rFonts w:ascii="Arial" w:hAnsi="Arial" w:cs="Arial"/>
        </w:rPr>
        <w:t xml:space="preserve"> consist</w:t>
      </w:r>
      <w:r w:rsidR="00DE4DB3">
        <w:rPr>
          <w:rFonts w:ascii="Arial" w:hAnsi="Arial" w:cs="Arial"/>
        </w:rPr>
        <w:t>s</w:t>
      </w:r>
      <w:r w:rsidRPr="008B3EA3">
        <w:rPr>
          <w:rFonts w:ascii="Arial" w:hAnsi="Arial" w:cs="Arial"/>
        </w:rPr>
        <w:t xml:space="preserve"> of legacy portfolios ceded or novated by a number of AIG companies</w:t>
      </w:r>
      <w:r w:rsidR="00EE2EDC">
        <w:rPr>
          <w:rFonts w:ascii="Arial" w:hAnsi="Arial" w:cs="Arial"/>
        </w:rPr>
        <w:t>,</w:t>
      </w:r>
      <w:r w:rsidRPr="008B3EA3">
        <w:rPr>
          <w:rFonts w:ascii="Arial" w:hAnsi="Arial" w:cs="Arial"/>
        </w:rPr>
        <w:t xml:space="preserve"> including </w:t>
      </w:r>
      <w:r w:rsidR="00CA7537" w:rsidRPr="008B3EA3">
        <w:rPr>
          <w:rFonts w:ascii="Arial" w:hAnsi="Arial" w:cs="Arial"/>
        </w:rPr>
        <w:t>American General Life Insurance Company and other</w:t>
      </w:r>
      <w:r w:rsidR="00EE2EDC">
        <w:rPr>
          <w:rFonts w:ascii="Arial" w:hAnsi="Arial" w:cs="Arial"/>
        </w:rPr>
        <w:t xml:space="preserve"> AIG</w:t>
      </w:r>
      <w:r w:rsidR="00CA7537" w:rsidRPr="008B3EA3">
        <w:rPr>
          <w:rFonts w:ascii="Arial" w:hAnsi="Arial" w:cs="Arial"/>
        </w:rPr>
        <w:t xml:space="preserve"> life and annuity companies (collectively, the “Life Cedants”) and certain blocks of P&amp;C business issued by National Union Fire Insurance Company </w:t>
      </w:r>
      <w:r w:rsidR="002E3DAD" w:rsidRPr="008B3EA3">
        <w:rPr>
          <w:rFonts w:ascii="Arial" w:hAnsi="Arial" w:cs="Arial"/>
        </w:rPr>
        <w:t xml:space="preserve">of Pittsburgh, Pa. </w:t>
      </w:r>
      <w:r w:rsidR="00CA7537" w:rsidRPr="008B3EA3">
        <w:rPr>
          <w:rFonts w:ascii="Arial" w:hAnsi="Arial" w:cs="Arial"/>
        </w:rPr>
        <w:t xml:space="preserve">and </w:t>
      </w:r>
      <w:r w:rsidR="00EE2EDC" w:rsidRPr="008B3EA3">
        <w:rPr>
          <w:rFonts w:ascii="Arial" w:hAnsi="Arial" w:cs="Arial"/>
        </w:rPr>
        <w:t>other</w:t>
      </w:r>
      <w:r w:rsidR="00EE2EDC">
        <w:rPr>
          <w:rFonts w:ascii="Arial" w:hAnsi="Arial" w:cs="Arial"/>
        </w:rPr>
        <w:t xml:space="preserve"> AIG </w:t>
      </w:r>
      <w:r w:rsidR="00CA7537" w:rsidRPr="008B3EA3">
        <w:rPr>
          <w:rFonts w:ascii="Arial" w:hAnsi="Arial" w:cs="Arial"/>
        </w:rPr>
        <w:t>property and casualty companies (collectively, “P&amp;C Cedants”)</w:t>
      </w:r>
      <w:r w:rsidR="00CA538A" w:rsidRPr="008B3EA3">
        <w:rPr>
          <w:rFonts w:ascii="Arial" w:hAnsi="Arial" w:cs="Arial"/>
        </w:rPr>
        <w:t xml:space="preserve"> as</w:t>
      </w:r>
      <w:r w:rsidR="006A276B">
        <w:rPr>
          <w:rFonts w:ascii="Arial" w:hAnsi="Arial" w:cs="Arial"/>
        </w:rPr>
        <w:t xml:space="preserve"> identified</w:t>
      </w:r>
      <w:r w:rsidR="00CA538A" w:rsidRPr="008B3EA3">
        <w:rPr>
          <w:rFonts w:ascii="Arial" w:hAnsi="Arial" w:cs="Arial"/>
        </w:rPr>
        <w:t xml:space="preserve"> in A</w:t>
      </w:r>
      <w:r w:rsidRPr="008B3EA3">
        <w:rPr>
          <w:rFonts w:ascii="Arial" w:hAnsi="Arial" w:cs="Arial"/>
        </w:rPr>
        <w:t>ppendix</w:t>
      </w:r>
      <w:r w:rsidR="00AB5593" w:rsidRPr="008B3EA3">
        <w:rPr>
          <w:rFonts w:ascii="Arial" w:hAnsi="Arial" w:cs="Arial"/>
        </w:rPr>
        <w:t xml:space="preserve"> </w:t>
      </w:r>
      <w:r w:rsidRPr="008B3EA3">
        <w:rPr>
          <w:rFonts w:ascii="Arial" w:hAnsi="Arial" w:cs="Arial"/>
        </w:rPr>
        <w:t>B (</w:t>
      </w:r>
      <w:r w:rsidR="00710485" w:rsidRPr="008B3EA3">
        <w:rPr>
          <w:rFonts w:ascii="Arial" w:hAnsi="Arial" w:cs="Arial"/>
        </w:rPr>
        <w:t xml:space="preserve">the Life Cedants and P&amp;C Cedants are collectively referred to as the </w:t>
      </w:r>
      <w:r w:rsidRPr="008B3EA3">
        <w:rPr>
          <w:rFonts w:ascii="Arial" w:hAnsi="Arial" w:cs="Arial"/>
        </w:rPr>
        <w:t>“</w:t>
      </w:r>
      <w:r w:rsidR="00150DF9" w:rsidRPr="008B3EA3">
        <w:rPr>
          <w:rFonts w:ascii="Arial" w:hAnsi="Arial" w:cs="Arial"/>
        </w:rPr>
        <w:t>Cedants</w:t>
      </w:r>
      <w:r w:rsidRPr="008B3EA3">
        <w:rPr>
          <w:rFonts w:ascii="Arial" w:hAnsi="Arial" w:cs="Arial"/>
        </w:rPr>
        <w:t xml:space="preserve">”) with such portfolios subject to revision as business conditions warrant. </w:t>
      </w:r>
    </w:p>
    <w:p w14:paraId="6C1E390B" w14:textId="53470B38" w:rsidR="00FA0B85" w:rsidRPr="008B3EA3" w:rsidRDefault="00CA538A" w:rsidP="00005479">
      <w:pPr>
        <w:spacing w:before="100" w:beforeAutospacing="1" w:after="100" w:afterAutospacing="1" w:line="360" w:lineRule="auto"/>
        <w:rPr>
          <w:rFonts w:ascii="Arial" w:hAnsi="Arial" w:cs="Arial"/>
        </w:rPr>
      </w:pPr>
      <w:r w:rsidRPr="008B3EA3">
        <w:rPr>
          <w:rFonts w:ascii="Arial" w:hAnsi="Arial" w:cs="Arial"/>
        </w:rPr>
        <w:t>The Life Cedants</w:t>
      </w:r>
      <w:r w:rsidR="00DE4DB3">
        <w:rPr>
          <w:rFonts w:ascii="Arial" w:hAnsi="Arial" w:cs="Arial"/>
        </w:rPr>
        <w:t xml:space="preserve"> have</w:t>
      </w:r>
      <w:r w:rsidRPr="008B3EA3">
        <w:rPr>
          <w:rFonts w:ascii="Arial" w:hAnsi="Arial" w:cs="Arial"/>
        </w:rPr>
        <w:t xml:space="preserve"> cede</w:t>
      </w:r>
      <w:r w:rsidR="00DE4DB3">
        <w:rPr>
          <w:rFonts w:ascii="Arial" w:hAnsi="Arial" w:cs="Arial"/>
        </w:rPr>
        <w:t>d</w:t>
      </w:r>
      <w:r w:rsidRPr="008B3EA3">
        <w:rPr>
          <w:rFonts w:ascii="Arial" w:hAnsi="Arial" w:cs="Arial"/>
        </w:rPr>
        <w:t xml:space="preserve"> the life and annuity blocks of the Legacy Business to the Company on a modified coinsurance basis.  The P&amp;C Cedants </w:t>
      </w:r>
      <w:r w:rsidR="00DE4DB3">
        <w:rPr>
          <w:rFonts w:ascii="Arial" w:hAnsi="Arial" w:cs="Arial"/>
        </w:rPr>
        <w:t xml:space="preserve">have </w:t>
      </w:r>
      <w:r w:rsidRPr="008B3EA3">
        <w:rPr>
          <w:rFonts w:ascii="Arial" w:hAnsi="Arial" w:cs="Arial"/>
        </w:rPr>
        <w:t>cede</w:t>
      </w:r>
      <w:r w:rsidR="00DE4DB3">
        <w:rPr>
          <w:rFonts w:ascii="Arial" w:hAnsi="Arial" w:cs="Arial"/>
        </w:rPr>
        <w:t>d</w:t>
      </w:r>
      <w:r w:rsidRPr="008B3EA3">
        <w:rPr>
          <w:rFonts w:ascii="Arial" w:hAnsi="Arial" w:cs="Arial"/>
        </w:rPr>
        <w:t xml:space="preserve"> the property and casualty blocks of the Legacy Business to the Company</w:t>
      </w:r>
      <w:r w:rsidR="002F3C6F" w:rsidRPr="008B3EA3">
        <w:rPr>
          <w:rFonts w:ascii="Arial" w:hAnsi="Arial" w:cs="Arial"/>
        </w:rPr>
        <w:t xml:space="preserve"> through</w:t>
      </w:r>
      <w:r w:rsidR="002D632C" w:rsidRPr="008B3EA3">
        <w:rPr>
          <w:rFonts w:ascii="Arial" w:hAnsi="Arial" w:cs="Arial"/>
        </w:rPr>
        <w:t xml:space="preserve"> loss portfolio </w:t>
      </w:r>
      <w:r w:rsidR="002F1081" w:rsidRPr="008B3EA3">
        <w:rPr>
          <w:rFonts w:ascii="Arial" w:hAnsi="Arial" w:cs="Arial"/>
        </w:rPr>
        <w:t xml:space="preserve">transfer </w:t>
      </w:r>
      <w:r w:rsidR="002F3C6F" w:rsidRPr="008B3EA3">
        <w:rPr>
          <w:rFonts w:ascii="Arial" w:hAnsi="Arial" w:cs="Arial"/>
        </w:rPr>
        <w:t xml:space="preserve">reinsurance </w:t>
      </w:r>
      <w:r w:rsidR="002D632C" w:rsidRPr="008B3EA3">
        <w:rPr>
          <w:rFonts w:ascii="Arial" w:hAnsi="Arial" w:cs="Arial"/>
        </w:rPr>
        <w:t>agreements</w:t>
      </w:r>
      <w:r w:rsidR="00276472">
        <w:rPr>
          <w:rFonts w:ascii="Arial" w:hAnsi="Arial" w:cs="Arial"/>
        </w:rPr>
        <w:t>, each of which includes its own reinsurance limit</w:t>
      </w:r>
      <w:r w:rsidR="002F1081" w:rsidRPr="008B3EA3">
        <w:rPr>
          <w:rFonts w:ascii="Arial" w:hAnsi="Arial" w:cs="Arial"/>
        </w:rPr>
        <w:t xml:space="preserve">.  The obligations of the Company under the loss portfolio transfer agreements </w:t>
      </w:r>
      <w:r w:rsidR="00DE4DB3">
        <w:rPr>
          <w:rFonts w:ascii="Arial" w:hAnsi="Arial" w:cs="Arial"/>
        </w:rPr>
        <w:t>are</w:t>
      </w:r>
      <w:r w:rsidR="002F1081" w:rsidRPr="008B3EA3">
        <w:rPr>
          <w:rFonts w:ascii="Arial" w:hAnsi="Arial" w:cs="Arial"/>
        </w:rPr>
        <w:t xml:space="preserve"> collateralized using a </w:t>
      </w:r>
      <w:r w:rsidR="00CB0BF8" w:rsidRPr="008B3EA3">
        <w:rPr>
          <w:rFonts w:ascii="Arial" w:hAnsi="Arial" w:cs="Arial"/>
        </w:rPr>
        <w:t xml:space="preserve">funds withheld </w:t>
      </w:r>
      <w:r w:rsidR="002F1081" w:rsidRPr="008B3EA3">
        <w:rPr>
          <w:rFonts w:ascii="Arial" w:hAnsi="Arial" w:cs="Arial"/>
        </w:rPr>
        <w:t>structure</w:t>
      </w:r>
      <w:r w:rsidR="00CB0BF8" w:rsidRPr="008B3EA3">
        <w:rPr>
          <w:rFonts w:ascii="Arial" w:hAnsi="Arial" w:cs="Arial"/>
        </w:rPr>
        <w:t xml:space="preserve">. </w:t>
      </w:r>
      <w:r w:rsidR="006E0873" w:rsidRPr="008B3EA3">
        <w:rPr>
          <w:rFonts w:ascii="Arial" w:hAnsi="Arial" w:cs="Arial"/>
        </w:rPr>
        <w:t xml:space="preserve"> </w:t>
      </w:r>
    </w:p>
    <w:p w14:paraId="5E7F4026" w14:textId="673FAF1C" w:rsidR="00223C84" w:rsidRPr="008B3EA3" w:rsidRDefault="00FA0B85" w:rsidP="00005479">
      <w:pPr>
        <w:spacing w:before="100" w:beforeAutospacing="1" w:after="100" w:afterAutospacing="1" w:line="360" w:lineRule="auto"/>
        <w:rPr>
          <w:rFonts w:ascii="Arial" w:hAnsi="Arial" w:cs="Arial"/>
        </w:rPr>
      </w:pPr>
      <w:r w:rsidRPr="008B3EA3">
        <w:rPr>
          <w:rFonts w:ascii="Arial" w:hAnsi="Arial" w:cs="Arial"/>
        </w:rPr>
        <w:t xml:space="preserve">The Legacy Business ceded to the Company by its </w:t>
      </w:r>
      <w:r w:rsidR="00150DF9" w:rsidRPr="008B3EA3">
        <w:rPr>
          <w:rFonts w:ascii="Arial" w:hAnsi="Arial" w:cs="Arial"/>
        </w:rPr>
        <w:t xml:space="preserve">Cedants </w:t>
      </w:r>
      <w:r w:rsidRPr="008B3EA3">
        <w:rPr>
          <w:rFonts w:ascii="Arial" w:hAnsi="Arial" w:cs="Arial"/>
        </w:rPr>
        <w:t>comprises 1</w:t>
      </w:r>
      <w:r w:rsidR="008F2238" w:rsidRPr="008B3EA3">
        <w:rPr>
          <w:rFonts w:ascii="Arial" w:hAnsi="Arial" w:cs="Arial"/>
        </w:rPr>
        <w:t>4</w:t>
      </w:r>
      <w:r w:rsidRPr="008B3EA3">
        <w:rPr>
          <w:rFonts w:ascii="Arial" w:hAnsi="Arial" w:cs="Arial"/>
        </w:rPr>
        <w:t xml:space="preserve"> lines of business across the </w:t>
      </w:r>
      <w:r w:rsidR="005726B6" w:rsidRPr="008B3EA3">
        <w:rPr>
          <w:rFonts w:ascii="Arial" w:hAnsi="Arial" w:cs="Arial"/>
        </w:rPr>
        <w:t xml:space="preserve">two </w:t>
      </w:r>
      <w:r w:rsidRPr="008B3EA3">
        <w:rPr>
          <w:rFonts w:ascii="Arial" w:hAnsi="Arial" w:cs="Arial"/>
        </w:rPr>
        <w:t xml:space="preserve">main business segments as shown in Appendix C.  </w:t>
      </w:r>
    </w:p>
    <w:p w14:paraId="39960329" w14:textId="7E070A04" w:rsidR="002B770C" w:rsidRDefault="00512219" w:rsidP="00462130">
      <w:pPr>
        <w:spacing w:before="100" w:beforeAutospacing="1" w:after="100" w:afterAutospacing="1" w:line="360" w:lineRule="auto"/>
        <w:rPr>
          <w:rFonts w:ascii="Arial" w:hAnsi="Arial" w:cs="Arial"/>
        </w:rPr>
      </w:pPr>
      <w:r w:rsidRPr="008B3EA3">
        <w:rPr>
          <w:rFonts w:ascii="Arial" w:hAnsi="Arial" w:cs="Arial"/>
        </w:rPr>
        <w:t xml:space="preserve">American International Reinsurance Company, Ltd. (“AIRCO”) assumed a closed block </w:t>
      </w:r>
      <w:del w:id="13" w:author="Joo, Woohyun" w:date="2020-04-14T15:31:00Z">
        <w:r w:rsidRPr="008B3EA3" w:rsidDel="005063E6">
          <w:rPr>
            <w:rFonts w:ascii="Arial" w:hAnsi="Arial" w:cs="Arial"/>
          </w:rPr>
          <w:delText>of</w:delText>
        </w:r>
        <w:r w:rsidR="00D70AEF" w:rsidDel="005063E6">
          <w:rPr>
            <w:rFonts w:ascii="Arial" w:hAnsi="Arial" w:cs="Arial"/>
          </w:rPr>
          <w:delText xml:space="preserve"> </w:delText>
        </w:r>
        <w:r w:rsidR="00D70AEF" w:rsidRPr="00D70AEF" w:rsidDel="005063E6">
          <w:rPr>
            <w:rFonts w:ascii="Arial" w:hAnsi="Arial" w:cs="Arial"/>
          </w:rPr>
          <w:delText xml:space="preserve"> pension</w:delText>
        </w:r>
      </w:del>
      <w:ins w:id="14" w:author="Joo, Woohyun" w:date="2020-04-14T15:31:00Z">
        <w:r w:rsidR="005063E6" w:rsidRPr="008B3EA3">
          <w:rPr>
            <w:rFonts w:ascii="Arial" w:hAnsi="Arial" w:cs="Arial"/>
          </w:rPr>
          <w:t>of</w:t>
        </w:r>
        <w:r w:rsidR="005063E6">
          <w:rPr>
            <w:rFonts w:ascii="Arial" w:hAnsi="Arial" w:cs="Arial"/>
          </w:rPr>
          <w:t xml:space="preserve"> </w:t>
        </w:r>
        <w:r w:rsidR="005063E6" w:rsidRPr="00D70AEF">
          <w:rPr>
            <w:rFonts w:ascii="Arial" w:hAnsi="Arial" w:cs="Arial"/>
          </w:rPr>
          <w:t>pension</w:t>
        </w:r>
      </w:ins>
      <w:r w:rsidR="00D70AEF" w:rsidRPr="00D70AEF">
        <w:rPr>
          <w:rFonts w:ascii="Arial" w:hAnsi="Arial" w:cs="Arial"/>
        </w:rPr>
        <w:t xml:space="preserve"> annuities</w:t>
      </w:r>
      <w:r w:rsidRPr="008B3EA3">
        <w:rPr>
          <w:rFonts w:ascii="Arial" w:hAnsi="Arial" w:cs="Arial"/>
        </w:rPr>
        <w:t xml:space="preserve"> through a reinsurance agreement from Phoenix</w:t>
      </w:r>
      <w:r w:rsidR="00710485" w:rsidRPr="008B3EA3">
        <w:rPr>
          <w:rFonts w:ascii="Arial" w:hAnsi="Arial" w:cs="Arial"/>
        </w:rPr>
        <w:t xml:space="preserve"> Life Ltd</w:t>
      </w:r>
      <w:r w:rsidR="002E3DAD" w:rsidRPr="008B3EA3">
        <w:rPr>
          <w:rFonts w:ascii="Arial" w:hAnsi="Arial" w:cs="Arial"/>
        </w:rPr>
        <w:t>.</w:t>
      </w:r>
      <w:r w:rsidR="005103F1" w:rsidRPr="008B3EA3">
        <w:rPr>
          <w:rFonts w:ascii="Arial" w:hAnsi="Arial" w:cs="Arial"/>
        </w:rPr>
        <w:t xml:space="preserve"> (</w:t>
      </w:r>
      <w:r w:rsidR="00EA5F66">
        <w:rPr>
          <w:rFonts w:ascii="Arial" w:hAnsi="Arial" w:cs="Arial"/>
        </w:rPr>
        <w:t xml:space="preserve">the </w:t>
      </w:r>
      <w:r w:rsidR="005103F1" w:rsidRPr="008B3EA3">
        <w:rPr>
          <w:rFonts w:ascii="Arial" w:hAnsi="Arial" w:cs="Arial"/>
        </w:rPr>
        <w:t>“Alba Business”)</w:t>
      </w:r>
      <w:r w:rsidRPr="008B3EA3">
        <w:rPr>
          <w:rFonts w:ascii="Arial" w:hAnsi="Arial" w:cs="Arial"/>
        </w:rPr>
        <w:t xml:space="preserve">.  </w:t>
      </w:r>
      <w:r w:rsidR="002B770C">
        <w:rPr>
          <w:rFonts w:ascii="Arial" w:hAnsi="Arial" w:cs="Arial"/>
        </w:rPr>
        <w:t xml:space="preserve">Via a novation agreement among AIRCO, AIG Life of Bermuda, Ltd. (“AIGB”) and Fortitude Re, </w:t>
      </w:r>
      <w:r w:rsidRPr="008B3EA3">
        <w:rPr>
          <w:rFonts w:ascii="Arial" w:hAnsi="Arial" w:cs="Arial"/>
        </w:rPr>
        <w:t>AIRCO retrocedes</w:t>
      </w:r>
      <w:r w:rsidR="00EA5F66">
        <w:rPr>
          <w:rFonts w:ascii="Arial" w:hAnsi="Arial" w:cs="Arial"/>
        </w:rPr>
        <w:t xml:space="preserve"> to Fortitude Re</w:t>
      </w:r>
      <w:r w:rsidR="00787372">
        <w:rPr>
          <w:rFonts w:ascii="Arial" w:hAnsi="Arial" w:cs="Arial"/>
        </w:rPr>
        <w:t xml:space="preserve"> on a funds withheld basis</w:t>
      </w:r>
      <w:r w:rsidRPr="008B3EA3">
        <w:rPr>
          <w:rFonts w:ascii="Arial" w:hAnsi="Arial" w:cs="Arial"/>
        </w:rPr>
        <w:t xml:space="preserve"> 100% of the obligations associated with </w:t>
      </w:r>
      <w:r w:rsidR="005103F1" w:rsidRPr="008B3EA3">
        <w:rPr>
          <w:rFonts w:ascii="Arial" w:hAnsi="Arial" w:cs="Arial"/>
        </w:rPr>
        <w:t>the Alba B</w:t>
      </w:r>
      <w:r w:rsidRPr="008B3EA3">
        <w:rPr>
          <w:rFonts w:ascii="Arial" w:hAnsi="Arial" w:cs="Arial"/>
        </w:rPr>
        <w:t>usiness</w:t>
      </w:r>
      <w:r w:rsidR="002B770C">
        <w:rPr>
          <w:rFonts w:ascii="Arial" w:hAnsi="Arial" w:cs="Arial"/>
        </w:rPr>
        <w:t xml:space="preserve"> that w</w:t>
      </w:r>
      <w:r w:rsidR="00EA5F66">
        <w:rPr>
          <w:rFonts w:ascii="Arial" w:hAnsi="Arial" w:cs="Arial"/>
        </w:rPr>
        <w:t>as</w:t>
      </w:r>
      <w:r w:rsidR="002B770C">
        <w:rPr>
          <w:rFonts w:ascii="Arial" w:hAnsi="Arial" w:cs="Arial"/>
        </w:rPr>
        <w:t xml:space="preserve"> formerly retroceded to AIGB</w:t>
      </w:r>
      <w:r w:rsidR="00EA5F66">
        <w:rPr>
          <w:rFonts w:ascii="Arial" w:hAnsi="Arial" w:cs="Arial"/>
        </w:rPr>
        <w:t>.</w:t>
      </w:r>
      <w:r w:rsidRPr="008B3EA3">
        <w:rPr>
          <w:rFonts w:ascii="Arial" w:hAnsi="Arial" w:cs="Arial"/>
        </w:rPr>
        <w:t xml:space="preserve">  </w:t>
      </w:r>
    </w:p>
    <w:p w14:paraId="52CCD409" w14:textId="7E35E40A" w:rsidR="009837E3" w:rsidRPr="008B3EA3" w:rsidRDefault="00753967" w:rsidP="00462130">
      <w:pPr>
        <w:spacing w:before="100" w:beforeAutospacing="1" w:after="100" w:afterAutospacing="1" w:line="360" w:lineRule="auto"/>
        <w:rPr>
          <w:rFonts w:ascii="Arial" w:hAnsi="Arial" w:cs="Arial"/>
        </w:rPr>
      </w:pPr>
      <w:r w:rsidRPr="008B3EA3">
        <w:rPr>
          <w:rFonts w:ascii="Arial" w:hAnsi="Arial" w:cs="Arial"/>
        </w:rPr>
        <w:t>The</w:t>
      </w:r>
      <w:r w:rsidR="002E3DAD" w:rsidRPr="008B3EA3">
        <w:rPr>
          <w:rFonts w:ascii="Arial" w:hAnsi="Arial" w:cs="Arial"/>
        </w:rPr>
        <w:t xml:space="preserve"> Company</w:t>
      </w:r>
      <w:r w:rsidR="009837E3" w:rsidRPr="008B3EA3">
        <w:rPr>
          <w:rFonts w:ascii="Arial" w:hAnsi="Arial" w:cs="Arial"/>
        </w:rPr>
        <w:t xml:space="preserve"> </w:t>
      </w:r>
      <w:r w:rsidR="006C391B">
        <w:rPr>
          <w:rFonts w:ascii="Arial" w:hAnsi="Arial" w:cs="Arial"/>
        </w:rPr>
        <w:t>made</w:t>
      </w:r>
      <w:r w:rsidR="009837E3" w:rsidRPr="008B3EA3">
        <w:rPr>
          <w:rFonts w:ascii="Arial" w:hAnsi="Arial" w:cs="Arial"/>
        </w:rPr>
        <w:t xml:space="preserve"> an election to be treated as a </w:t>
      </w:r>
      <w:r w:rsidR="009D06F9" w:rsidRPr="008B3EA3">
        <w:rPr>
          <w:rFonts w:ascii="Arial" w:hAnsi="Arial" w:cs="Arial"/>
        </w:rPr>
        <w:t>US</w:t>
      </w:r>
      <w:r w:rsidR="009837E3" w:rsidRPr="008B3EA3">
        <w:rPr>
          <w:rFonts w:ascii="Arial" w:hAnsi="Arial" w:cs="Arial"/>
        </w:rPr>
        <w:t xml:space="preserve"> corporation under section 953(d) </w:t>
      </w:r>
      <w:r w:rsidR="007840B3" w:rsidRPr="008B3EA3">
        <w:rPr>
          <w:rFonts w:ascii="Arial" w:hAnsi="Arial" w:cs="Arial"/>
        </w:rPr>
        <w:t xml:space="preserve">of the Internal Revenue Code of 1986 </w:t>
      </w:r>
      <w:r w:rsidR="009837E3" w:rsidRPr="008B3EA3">
        <w:rPr>
          <w:rFonts w:ascii="Arial" w:hAnsi="Arial" w:cs="Arial"/>
        </w:rPr>
        <w:t>(a “Section 953(d) election”)</w:t>
      </w:r>
      <w:r w:rsidR="00EA5F66">
        <w:rPr>
          <w:rFonts w:ascii="Arial" w:hAnsi="Arial" w:cs="Arial"/>
        </w:rPr>
        <w:t xml:space="preserve">, with an </w:t>
      </w:r>
      <w:r w:rsidR="006C391B">
        <w:rPr>
          <w:rFonts w:ascii="Arial" w:hAnsi="Arial" w:cs="Arial"/>
        </w:rPr>
        <w:t>effective</w:t>
      </w:r>
      <w:r w:rsidR="00EA5F66">
        <w:rPr>
          <w:rFonts w:ascii="Arial" w:hAnsi="Arial" w:cs="Arial"/>
        </w:rPr>
        <w:t xml:space="preserve"> date of</w:t>
      </w:r>
      <w:r w:rsidR="006C391B">
        <w:rPr>
          <w:rFonts w:ascii="Arial" w:hAnsi="Arial" w:cs="Arial"/>
        </w:rPr>
        <w:t xml:space="preserve"> </w:t>
      </w:r>
      <w:r w:rsidR="005071C3">
        <w:rPr>
          <w:rFonts w:ascii="Arial" w:hAnsi="Arial" w:cs="Arial"/>
        </w:rPr>
        <w:t>1</w:t>
      </w:r>
      <w:r w:rsidR="005071C3" w:rsidRPr="005071C3">
        <w:rPr>
          <w:rFonts w:ascii="Arial" w:hAnsi="Arial" w:cs="Arial"/>
        </w:rPr>
        <w:t xml:space="preserve"> January 2018.</w:t>
      </w:r>
    </w:p>
    <w:p w14:paraId="16EF3C22" w14:textId="77777777" w:rsidR="00F76625" w:rsidRPr="008B3EA3" w:rsidRDefault="00F76625" w:rsidP="00005479">
      <w:pPr>
        <w:spacing w:before="100" w:beforeAutospacing="1" w:after="100" w:afterAutospacing="1" w:line="360" w:lineRule="auto"/>
        <w:rPr>
          <w:rFonts w:ascii="Arial" w:hAnsi="Arial" w:cs="Arial"/>
          <w:b/>
          <w:u w:val="single"/>
        </w:rPr>
      </w:pPr>
      <w:r w:rsidRPr="008B3EA3">
        <w:rPr>
          <w:rFonts w:ascii="Arial" w:hAnsi="Arial" w:cs="Arial"/>
          <w:b/>
          <w:u w:val="single"/>
        </w:rPr>
        <w:t>Financial Projections</w:t>
      </w:r>
    </w:p>
    <w:p w14:paraId="72E2962D" w14:textId="12216802" w:rsidR="00F76625" w:rsidRDefault="00F76625" w:rsidP="00005479">
      <w:pPr>
        <w:spacing w:before="100" w:beforeAutospacing="1" w:after="100" w:afterAutospacing="1" w:line="360" w:lineRule="auto"/>
        <w:rPr>
          <w:rFonts w:ascii="Arial" w:hAnsi="Arial" w:cs="Arial"/>
        </w:rPr>
      </w:pPr>
      <w:r w:rsidRPr="008B3EA3">
        <w:rPr>
          <w:rFonts w:ascii="Arial" w:hAnsi="Arial" w:cs="Arial"/>
        </w:rPr>
        <w:t>An overview of the Company’s</w:t>
      </w:r>
      <w:r w:rsidR="0094525A" w:rsidRPr="008B3EA3">
        <w:rPr>
          <w:rFonts w:ascii="Arial" w:hAnsi="Arial" w:cs="Arial"/>
        </w:rPr>
        <w:t xml:space="preserve"> Bermuda Solvency Capital Requirement (BSCR) </w:t>
      </w:r>
      <w:r w:rsidR="001A2913" w:rsidRPr="008B3EA3">
        <w:rPr>
          <w:rFonts w:ascii="Arial" w:hAnsi="Arial" w:cs="Arial"/>
        </w:rPr>
        <w:t xml:space="preserve">is provided in Appendix D1 </w:t>
      </w:r>
      <w:r w:rsidR="0094525A" w:rsidRPr="008B3EA3">
        <w:rPr>
          <w:rFonts w:ascii="Arial" w:hAnsi="Arial" w:cs="Arial"/>
        </w:rPr>
        <w:t>and</w:t>
      </w:r>
      <w:r w:rsidRPr="008B3EA3">
        <w:rPr>
          <w:rFonts w:ascii="Arial" w:hAnsi="Arial" w:cs="Arial"/>
        </w:rPr>
        <w:t xml:space="preserve"> pro-forma </w:t>
      </w:r>
      <w:r w:rsidR="00B31547" w:rsidRPr="008B3EA3">
        <w:rPr>
          <w:rFonts w:ascii="Arial" w:hAnsi="Arial" w:cs="Arial"/>
        </w:rPr>
        <w:t>financial statements for</w:t>
      </w:r>
      <w:r w:rsidR="00753967" w:rsidRPr="008B3EA3">
        <w:rPr>
          <w:rFonts w:ascii="Arial" w:hAnsi="Arial" w:cs="Arial"/>
        </w:rPr>
        <w:t xml:space="preserve"> calendar years </w:t>
      </w:r>
      <w:r w:rsidR="00CD0589" w:rsidRPr="008B3EA3">
        <w:rPr>
          <w:rFonts w:ascii="Arial" w:hAnsi="Arial" w:cs="Arial"/>
        </w:rPr>
        <w:t>20</w:t>
      </w:r>
      <w:r w:rsidR="00CD0589">
        <w:rPr>
          <w:rFonts w:ascii="Arial" w:hAnsi="Arial" w:cs="Arial"/>
        </w:rPr>
        <w:t>20</w:t>
      </w:r>
      <w:r w:rsidR="00753967" w:rsidRPr="008B3EA3">
        <w:rPr>
          <w:rFonts w:ascii="Arial" w:hAnsi="Arial" w:cs="Arial"/>
        </w:rPr>
        <w:t>-</w:t>
      </w:r>
      <w:r w:rsidR="008400DA">
        <w:rPr>
          <w:rFonts w:ascii="Arial" w:hAnsi="Arial" w:cs="Arial"/>
        </w:rPr>
        <w:t>2024</w:t>
      </w:r>
      <w:r w:rsidR="008400DA" w:rsidRPr="008B3EA3">
        <w:rPr>
          <w:rFonts w:ascii="Arial" w:hAnsi="Arial" w:cs="Arial"/>
        </w:rPr>
        <w:t xml:space="preserve"> </w:t>
      </w:r>
      <w:r w:rsidR="00B31547" w:rsidRPr="008B3EA3">
        <w:rPr>
          <w:rFonts w:ascii="Arial" w:hAnsi="Arial" w:cs="Arial"/>
        </w:rPr>
        <w:t>including a</w:t>
      </w:r>
      <w:r w:rsidR="00713E68" w:rsidRPr="008B3EA3">
        <w:rPr>
          <w:rFonts w:ascii="Arial" w:hAnsi="Arial" w:cs="Arial"/>
        </w:rPr>
        <w:t xml:space="preserve"> draft</w:t>
      </w:r>
      <w:r w:rsidR="00B31547" w:rsidRPr="008B3EA3">
        <w:rPr>
          <w:rFonts w:ascii="Arial" w:hAnsi="Arial" w:cs="Arial"/>
        </w:rPr>
        <w:t xml:space="preserve"> statutory balance sheet, statutory income statement, </w:t>
      </w:r>
      <w:r w:rsidR="00350A7C" w:rsidRPr="008B3EA3">
        <w:rPr>
          <w:rFonts w:ascii="Arial" w:hAnsi="Arial" w:cs="Arial"/>
        </w:rPr>
        <w:t>statutory capital and surplus statement</w:t>
      </w:r>
      <w:r w:rsidR="00867082">
        <w:rPr>
          <w:rFonts w:ascii="Arial" w:hAnsi="Arial" w:cs="Arial"/>
        </w:rPr>
        <w:t xml:space="preserve">, </w:t>
      </w:r>
      <w:r w:rsidR="00867082" w:rsidRPr="008B3EA3">
        <w:rPr>
          <w:rFonts w:ascii="Arial" w:hAnsi="Arial" w:cs="Arial"/>
        </w:rPr>
        <w:t>economic balance sheet</w:t>
      </w:r>
      <w:r w:rsidR="005E14CB">
        <w:rPr>
          <w:rFonts w:ascii="Arial" w:hAnsi="Arial" w:cs="Arial"/>
        </w:rPr>
        <w:t xml:space="preserve"> and</w:t>
      </w:r>
      <w:r w:rsidR="00350A7C" w:rsidRPr="008B3EA3">
        <w:rPr>
          <w:rFonts w:ascii="Arial" w:hAnsi="Arial" w:cs="Arial"/>
        </w:rPr>
        <w:t xml:space="preserve"> capital requirements</w:t>
      </w:r>
      <w:r w:rsidR="005E14CB">
        <w:rPr>
          <w:rFonts w:ascii="Arial" w:hAnsi="Arial" w:cs="Arial"/>
        </w:rPr>
        <w:t>.  A</w:t>
      </w:r>
      <w:r w:rsidR="00350A7C" w:rsidRPr="008B3EA3">
        <w:rPr>
          <w:rFonts w:ascii="Arial" w:hAnsi="Arial" w:cs="Arial"/>
        </w:rPr>
        <w:t xml:space="preserve"> summary of key assumptions</w:t>
      </w:r>
      <w:r w:rsidR="005E14CB">
        <w:rPr>
          <w:rFonts w:ascii="Arial" w:hAnsi="Arial" w:cs="Arial"/>
        </w:rPr>
        <w:t xml:space="preserve"> is also included</w:t>
      </w:r>
      <w:r w:rsidR="00350A7C" w:rsidRPr="008B3EA3">
        <w:rPr>
          <w:rFonts w:ascii="Arial" w:hAnsi="Arial" w:cs="Arial"/>
        </w:rPr>
        <w:t>.</w:t>
      </w:r>
    </w:p>
    <w:p w14:paraId="4918EC87" w14:textId="77777777" w:rsidR="0034131E" w:rsidRPr="008B3EA3" w:rsidRDefault="00B81609" w:rsidP="009301A4">
      <w:pPr>
        <w:spacing w:before="100" w:beforeAutospacing="1" w:after="100" w:afterAutospacing="1" w:line="360" w:lineRule="auto"/>
        <w:rPr>
          <w:rFonts w:ascii="Arial" w:hAnsi="Arial" w:cs="Arial"/>
          <w:u w:val="single"/>
        </w:rPr>
      </w:pPr>
      <w:r w:rsidRPr="008B3EA3">
        <w:rPr>
          <w:rFonts w:ascii="Arial" w:hAnsi="Arial" w:cs="Arial"/>
          <w:u w:val="single"/>
        </w:rPr>
        <w:t xml:space="preserve">Risk retention by class </w:t>
      </w:r>
    </w:p>
    <w:p w14:paraId="5C36DE38" w14:textId="77777777" w:rsidR="007D157D" w:rsidRPr="008B3EA3" w:rsidRDefault="007D157D" w:rsidP="00DF005A">
      <w:pPr>
        <w:pStyle w:val="ListParagraph"/>
        <w:numPr>
          <w:ilvl w:val="0"/>
          <w:numId w:val="10"/>
        </w:numPr>
        <w:spacing w:before="100" w:beforeAutospacing="1" w:after="100" w:afterAutospacing="1" w:line="360" w:lineRule="auto"/>
        <w:rPr>
          <w:rFonts w:ascii="Arial" w:hAnsi="Arial" w:cs="Arial"/>
        </w:rPr>
      </w:pPr>
      <w:r w:rsidRPr="008B3EA3">
        <w:rPr>
          <w:rFonts w:ascii="Arial" w:hAnsi="Arial" w:cs="Arial"/>
        </w:rPr>
        <w:lastRenderedPageBreak/>
        <w:t>Long Term business</w:t>
      </w:r>
    </w:p>
    <w:p w14:paraId="24A908DC" w14:textId="04002CBE" w:rsidR="007D157D" w:rsidRPr="008B3EA3" w:rsidRDefault="007D157D" w:rsidP="002350E1">
      <w:pPr>
        <w:spacing w:before="100" w:beforeAutospacing="1" w:after="100" w:afterAutospacing="1" w:line="360" w:lineRule="auto"/>
        <w:rPr>
          <w:rFonts w:ascii="Arial" w:hAnsi="Arial" w:cs="Arial"/>
        </w:rPr>
      </w:pPr>
      <w:r w:rsidRPr="008B3EA3">
        <w:rPr>
          <w:rFonts w:ascii="Arial" w:hAnsi="Arial" w:cs="Arial"/>
        </w:rPr>
        <w:t>The Company</w:t>
      </w:r>
      <w:r w:rsidR="000E164E" w:rsidRPr="008B3EA3">
        <w:rPr>
          <w:rFonts w:ascii="Arial" w:hAnsi="Arial" w:cs="Arial"/>
        </w:rPr>
        <w:t xml:space="preserve"> </w:t>
      </w:r>
      <w:r w:rsidRPr="008B3EA3">
        <w:rPr>
          <w:rFonts w:ascii="Arial" w:hAnsi="Arial" w:cs="Arial"/>
        </w:rPr>
        <w:t>assume</w:t>
      </w:r>
      <w:r w:rsidR="00945172">
        <w:rPr>
          <w:rFonts w:ascii="Arial" w:hAnsi="Arial" w:cs="Arial"/>
        </w:rPr>
        <w:t>s</w:t>
      </w:r>
      <w:r w:rsidRPr="008B3EA3">
        <w:rPr>
          <w:rFonts w:ascii="Arial" w:hAnsi="Arial" w:cs="Arial"/>
        </w:rPr>
        <w:t xml:space="preserve"> 100% of </w:t>
      </w:r>
      <w:r w:rsidR="00E858F4">
        <w:rPr>
          <w:rFonts w:ascii="Arial" w:hAnsi="Arial" w:cs="Arial"/>
        </w:rPr>
        <w:t>the</w:t>
      </w:r>
      <w:r w:rsidR="00462130" w:rsidRPr="008B3EA3">
        <w:rPr>
          <w:rFonts w:ascii="Arial" w:hAnsi="Arial" w:cs="Arial"/>
        </w:rPr>
        <w:t xml:space="preserve"> Life</w:t>
      </w:r>
      <w:r w:rsidRPr="008B3EA3">
        <w:rPr>
          <w:rFonts w:ascii="Arial" w:hAnsi="Arial" w:cs="Arial"/>
        </w:rPr>
        <w:t xml:space="preserve"> </w:t>
      </w:r>
      <w:r w:rsidR="002E3DAD" w:rsidRPr="008B3EA3">
        <w:rPr>
          <w:rFonts w:ascii="Arial" w:hAnsi="Arial" w:cs="Arial"/>
        </w:rPr>
        <w:t>C</w:t>
      </w:r>
      <w:r w:rsidRPr="008B3EA3">
        <w:rPr>
          <w:rFonts w:ascii="Arial" w:hAnsi="Arial" w:cs="Arial"/>
        </w:rPr>
        <w:t xml:space="preserve">edants’ net </w:t>
      </w:r>
      <w:r w:rsidR="00E92C3B">
        <w:rPr>
          <w:rFonts w:ascii="Arial" w:hAnsi="Arial" w:cs="Arial"/>
        </w:rPr>
        <w:t xml:space="preserve">(after other reinsurance) </w:t>
      </w:r>
      <w:r w:rsidRPr="008B3EA3">
        <w:rPr>
          <w:rFonts w:ascii="Arial" w:hAnsi="Arial" w:cs="Arial"/>
        </w:rPr>
        <w:t>exposure on the Life and Annuity books of business it reinsures and</w:t>
      </w:r>
      <w:r w:rsidR="00E858F4">
        <w:rPr>
          <w:rFonts w:ascii="Arial" w:hAnsi="Arial" w:cs="Arial"/>
        </w:rPr>
        <w:t xml:space="preserve"> the Company</w:t>
      </w:r>
      <w:r w:rsidR="00945172">
        <w:rPr>
          <w:rFonts w:ascii="Arial" w:hAnsi="Arial" w:cs="Arial"/>
        </w:rPr>
        <w:t xml:space="preserve"> does not currently</w:t>
      </w:r>
      <w:r w:rsidR="00E858F4">
        <w:rPr>
          <w:rFonts w:ascii="Arial" w:hAnsi="Arial" w:cs="Arial"/>
        </w:rPr>
        <w:t xml:space="preserve"> purchase</w:t>
      </w:r>
      <w:r w:rsidRPr="008B3EA3">
        <w:rPr>
          <w:rFonts w:ascii="Arial" w:hAnsi="Arial" w:cs="Arial"/>
        </w:rPr>
        <w:t xml:space="preserve"> any ceded reinsurance</w:t>
      </w:r>
      <w:r w:rsidR="00BC785E">
        <w:rPr>
          <w:rFonts w:ascii="Arial" w:hAnsi="Arial" w:cs="Arial"/>
        </w:rPr>
        <w:t xml:space="preserve"> </w:t>
      </w:r>
      <w:r w:rsidR="00E858F4">
        <w:rPr>
          <w:rFonts w:ascii="Arial" w:hAnsi="Arial" w:cs="Arial"/>
        </w:rPr>
        <w:t xml:space="preserve">on this business. </w:t>
      </w:r>
      <w:r w:rsidR="00A54463" w:rsidRPr="008B3EA3">
        <w:rPr>
          <w:rFonts w:ascii="Arial" w:hAnsi="Arial" w:cs="Arial"/>
        </w:rPr>
        <w:t>None of the subject</w:t>
      </w:r>
      <w:r w:rsidRPr="008B3EA3">
        <w:rPr>
          <w:rFonts w:ascii="Arial" w:hAnsi="Arial" w:cs="Arial"/>
        </w:rPr>
        <w:t xml:space="preserve"> annuity business is currently reinsured internally or externally.</w:t>
      </w:r>
    </w:p>
    <w:p w14:paraId="03C5A41C" w14:textId="77777777" w:rsidR="0034131E" w:rsidRPr="008B3EA3" w:rsidRDefault="0034131E" w:rsidP="00DF005A">
      <w:pPr>
        <w:pStyle w:val="ListParagraph"/>
        <w:numPr>
          <w:ilvl w:val="0"/>
          <w:numId w:val="8"/>
        </w:numPr>
        <w:spacing w:before="100" w:beforeAutospacing="1" w:after="100" w:afterAutospacing="1" w:line="360" w:lineRule="auto"/>
        <w:ind w:left="720"/>
        <w:rPr>
          <w:rFonts w:ascii="Arial" w:hAnsi="Arial" w:cs="Arial"/>
        </w:rPr>
      </w:pPr>
      <w:r w:rsidRPr="008B3EA3">
        <w:rPr>
          <w:rFonts w:ascii="Arial" w:hAnsi="Arial" w:cs="Arial"/>
        </w:rPr>
        <w:t>Property and Casualty</w:t>
      </w:r>
    </w:p>
    <w:p w14:paraId="503584E3" w14:textId="5A31E408" w:rsidR="00DA0035" w:rsidRPr="008B3EA3" w:rsidRDefault="0034131E" w:rsidP="002350E1">
      <w:pPr>
        <w:spacing w:before="100" w:beforeAutospacing="1" w:after="100" w:afterAutospacing="1" w:line="360" w:lineRule="auto"/>
        <w:rPr>
          <w:rFonts w:ascii="Arial" w:hAnsi="Arial" w:cs="Arial"/>
        </w:rPr>
      </w:pPr>
      <w:r w:rsidRPr="008B3EA3">
        <w:rPr>
          <w:rFonts w:ascii="Arial" w:hAnsi="Arial" w:cs="Arial"/>
        </w:rPr>
        <w:t>The Company assume</w:t>
      </w:r>
      <w:r w:rsidR="00945172">
        <w:rPr>
          <w:rFonts w:ascii="Arial" w:hAnsi="Arial" w:cs="Arial"/>
        </w:rPr>
        <w:t>s</w:t>
      </w:r>
      <w:r w:rsidRPr="008B3EA3">
        <w:rPr>
          <w:rFonts w:ascii="Arial" w:hAnsi="Arial" w:cs="Arial"/>
        </w:rPr>
        <w:t xml:space="preserve"> 100% of its </w:t>
      </w:r>
      <w:r w:rsidR="00A0120A" w:rsidRPr="008B3EA3">
        <w:rPr>
          <w:rFonts w:ascii="Arial" w:hAnsi="Arial" w:cs="Arial"/>
        </w:rPr>
        <w:t>C</w:t>
      </w:r>
      <w:r w:rsidRPr="008B3EA3">
        <w:rPr>
          <w:rFonts w:ascii="Arial" w:hAnsi="Arial" w:cs="Arial"/>
        </w:rPr>
        <w:t>edants’ net exposure on the P&amp;C books of business it reinsures and</w:t>
      </w:r>
      <w:r w:rsidR="00E858F4">
        <w:rPr>
          <w:rFonts w:ascii="Arial" w:hAnsi="Arial" w:cs="Arial"/>
        </w:rPr>
        <w:t xml:space="preserve"> the Company does not</w:t>
      </w:r>
      <w:r w:rsidR="00945172">
        <w:rPr>
          <w:rFonts w:ascii="Arial" w:hAnsi="Arial" w:cs="Arial"/>
        </w:rPr>
        <w:t xml:space="preserve"> currently </w:t>
      </w:r>
      <w:r w:rsidR="004321E3">
        <w:rPr>
          <w:rFonts w:ascii="Arial" w:hAnsi="Arial" w:cs="Arial"/>
        </w:rPr>
        <w:t>purchase</w:t>
      </w:r>
      <w:r w:rsidRPr="008B3EA3">
        <w:rPr>
          <w:rFonts w:ascii="Arial" w:hAnsi="Arial" w:cs="Arial"/>
        </w:rPr>
        <w:t xml:space="preserve"> any ceded reinsurance protection</w:t>
      </w:r>
      <w:r w:rsidR="004321E3">
        <w:rPr>
          <w:rFonts w:ascii="Arial" w:hAnsi="Arial" w:cs="Arial"/>
        </w:rPr>
        <w:t xml:space="preserve"> on this business</w:t>
      </w:r>
      <w:r w:rsidR="00273428" w:rsidRPr="008B3EA3">
        <w:rPr>
          <w:rFonts w:ascii="Arial" w:hAnsi="Arial" w:cs="Arial"/>
        </w:rPr>
        <w:t>.</w:t>
      </w:r>
    </w:p>
    <w:p w14:paraId="3037D394" w14:textId="4705DF2C" w:rsidR="00E17068" w:rsidRPr="008B3EA3" w:rsidRDefault="00945172" w:rsidP="002350E1">
      <w:pPr>
        <w:spacing w:before="100" w:beforeAutospacing="1" w:after="100" w:afterAutospacing="1" w:line="360" w:lineRule="auto"/>
        <w:rPr>
          <w:rFonts w:ascii="Arial" w:hAnsi="Arial" w:cs="Arial"/>
        </w:rPr>
      </w:pPr>
      <w:r>
        <w:rPr>
          <w:rFonts w:ascii="Arial" w:hAnsi="Arial" w:cs="Arial"/>
        </w:rPr>
        <w:t>O</w:t>
      </w:r>
      <w:r w:rsidR="006B7797" w:rsidRPr="008B3EA3">
        <w:rPr>
          <w:rFonts w:ascii="Arial" w:hAnsi="Arial" w:cs="Arial"/>
        </w:rPr>
        <w:t xml:space="preserve">nly net (after other reinsurance) liabilities </w:t>
      </w:r>
      <w:r>
        <w:rPr>
          <w:rFonts w:ascii="Arial" w:hAnsi="Arial" w:cs="Arial"/>
        </w:rPr>
        <w:t xml:space="preserve">are </w:t>
      </w:r>
      <w:r w:rsidR="006B7797" w:rsidRPr="008B3EA3">
        <w:rPr>
          <w:rFonts w:ascii="Arial" w:hAnsi="Arial" w:cs="Arial"/>
        </w:rPr>
        <w:t>subject to the Loss Portfolio Transfers</w:t>
      </w:r>
      <w:r w:rsidR="004B0756" w:rsidRPr="008B3EA3">
        <w:rPr>
          <w:rFonts w:ascii="Arial" w:hAnsi="Arial" w:cs="Arial"/>
        </w:rPr>
        <w:t>. For</w:t>
      </w:r>
      <w:r w:rsidR="006B7797" w:rsidRPr="008B3EA3">
        <w:rPr>
          <w:rFonts w:ascii="Arial" w:hAnsi="Arial" w:cs="Arial"/>
        </w:rPr>
        <w:t xml:space="preserve"> the cessions of workers’ compensation and certain environmental business, </w:t>
      </w:r>
      <w:r w:rsidR="004B0756" w:rsidRPr="008B3EA3">
        <w:rPr>
          <w:rFonts w:ascii="Arial" w:hAnsi="Arial" w:cs="Arial"/>
        </w:rPr>
        <w:t xml:space="preserve">net liabilities (a) include </w:t>
      </w:r>
      <w:r w:rsidR="006B7797" w:rsidRPr="008B3EA3">
        <w:rPr>
          <w:rFonts w:ascii="Arial" w:hAnsi="Arial" w:cs="Arial"/>
        </w:rPr>
        <w:t xml:space="preserve">recoverables otherwise due under external reinsurance agreements commuted or written off prior to January 1, 2017 </w:t>
      </w:r>
      <w:r w:rsidR="004B0756" w:rsidRPr="008B3EA3">
        <w:rPr>
          <w:rFonts w:ascii="Arial" w:hAnsi="Arial" w:cs="Arial"/>
        </w:rPr>
        <w:t>but (b) deems</w:t>
      </w:r>
      <w:r w:rsidR="00E858F4">
        <w:rPr>
          <w:rFonts w:ascii="Arial" w:hAnsi="Arial" w:cs="Arial"/>
        </w:rPr>
        <w:t xml:space="preserve"> as collectible</w:t>
      </w:r>
      <w:r w:rsidR="004B0756" w:rsidRPr="008B3EA3">
        <w:rPr>
          <w:rFonts w:ascii="Arial" w:hAnsi="Arial" w:cs="Arial"/>
        </w:rPr>
        <w:t xml:space="preserve"> all other recoverables due under external reinsurance agreements</w:t>
      </w:r>
      <w:r w:rsidR="004902B8" w:rsidRPr="008B3EA3">
        <w:rPr>
          <w:rFonts w:ascii="Arial" w:hAnsi="Arial" w:cs="Arial"/>
        </w:rPr>
        <w:t>, as in effect at January 1, 2017</w:t>
      </w:r>
      <w:r w:rsidR="002E3DAD" w:rsidRPr="008B3EA3">
        <w:rPr>
          <w:rFonts w:ascii="Arial" w:hAnsi="Arial" w:cs="Arial"/>
        </w:rPr>
        <w:t xml:space="preserve">.  </w:t>
      </w:r>
    </w:p>
    <w:p w14:paraId="68BCA9CF" w14:textId="77777777" w:rsidR="00E60698" w:rsidRPr="00CA496C" w:rsidRDefault="006959CB" w:rsidP="00005479">
      <w:pPr>
        <w:keepNext/>
        <w:spacing w:before="100" w:beforeAutospacing="1" w:after="100" w:afterAutospacing="1" w:line="360" w:lineRule="auto"/>
        <w:rPr>
          <w:rFonts w:ascii="Arial" w:hAnsi="Arial" w:cs="Arial"/>
          <w:bCs/>
          <w:u w:val="single"/>
        </w:rPr>
      </w:pPr>
      <w:r w:rsidRPr="00CA496C">
        <w:rPr>
          <w:rFonts w:ascii="Arial" w:hAnsi="Arial" w:cs="Arial"/>
          <w:bCs/>
          <w:u w:val="single"/>
        </w:rPr>
        <w:t>F</w:t>
      </w:r>
      <w:r w:rsidR="00E60698" w:rsidRPr="00CA496C">
        <w:rPr>
          <w:rFonts w:ascii="Arial" w:hAnsi="Arial" w:cs="Arial"/>
          <w:bCs/>
          <w:u w:val="single"/>
        </w:rPr>
        <w:t>uture business</w:t>
      </w:r>
    </w:p>
    <w:p w14:paraId="3D0A4313" w14:textId="4B279D4C" w:rsidR="00A478C6" w:rsidRDefault="00A478C6" w:rsidP="002350E1">
      <w:pPr>
        <w:spacing w:before="100" w:beforeAutospacing="1" w:after="100" w:afterAutospacing="1" w:line="360" w:lineRule="auto"/>
        <w:rPr>
          <w:rFonts w:ascii="Arial" w:hAnsi="Arial" w:cs="Arial"/>
        </w:rPr>
      </w:pPr>
      <w:r>
        <w:rPr>
          <w:rFonts w:ascii="Arial" w:hAnsi="Arial" w:cs="Arial"/>
        </w:rPr>
        <w:t>The Company intends to actively underwrite run-off and other retroactive and “back book” reinsurance (e.g., loss portfolio transfers, adverse development covers) on a global basis.  The Company will also thoughtfully consider opportunities to reinsure portions of its portfolio.</w:t>
      </w:r>
    </w:p>
    <w:p w14:paraId="07E11A0C" w14:textId="0ED3958D" w:rsidR="005C15A5" w:rsidRPr="008B3EA3" w:rsidRDefault="005C15A5" w:rsidP="002350E1">
      <w:pPr>
        <w:spacing w:before="100" w:beforeAutospacing="1" w:after="100" w:afterAutospacing="1" w:line="360" w:lineRule="auto"/>
        <w:rPr>
          <w:rFonts w:ascii="Arial" w:hAnsi="Arial" w:cs="Arial"/>
        </w:rPr>
      </w:pPr>
      <w:r w:rsidRPr="008B3EA3">
        <w:rPr>
          <w:rFonts w:ascii="Arial" w:hAnsi="Arial" w:cs="Arial"/>
        </w:rPr>
        <w:t>The Company</w:t>
      </w:r>
      <w:r w:rsidR="007E4BDA">
        <w:rPr>
          <w:rFonts w:ascii="Arial" w:hAnsi="Arial" w:cs="Arial"/>
        </w:rPr>
        <w:t xml:space="preserve"> has progressed its development of</w:t>
      </w:r>
      <w:r w:rsidR="00D35B75">
        <w:rPr>
          <w:rFonts w:ascii="Arial" w:hAnsi="Arial" w:cs="Arial"/>
        </w:rPr>
        <w:t xml:space="preserve"> </w:t>
      </w:r>
      <w:r w:rsidRPr="008B3EA3">
        <w:rPr>
          <w:rFonts w:ascii="Arial" w:hAnsi="Arial" w:cs="Arial"/>
        </w:rPr>
        <w:t xml:space="preserve">an acquisition </w:t>
      </w:r>
      <w:r w:rsidR="006B7797" w:rsidRPr="008B3EA3">
        <w:rPr>
          <w:rFonts w:ascii="Arial" w:hAnsi="Arial" w:cs="Arial"/>
        </w:rPr>
        <w:t xml:space="preserve">platform </w:t>
      </w:r>
      <w:r w:rsidR="00A907A0" w:rsidRPr="008B3EA3">
        <w:rPr>
          <w:rFonts w:ascii="Arial" w:hAnsi="Arial" w:cs="Arial"/>
        </w:rPr>
        <w:t xml:space="preserve">consisting of </w:t>
      </w:r>
      <w:r w:rsidRPr="008B3EA3">
        <w:rPr>
          <w:rFonts w:ascii="Arial" w:hAnsi="Arial" w:cs="Arial"/>
        </w:rPr>
        <w:t>actuarial</w:t>
      </w:r>
      <w:r w:rsidR="00290E05">
        <w:rPr>
          <w:rFonts w:ascii="Arial" w:hAnsi="Arial" w:cs="Arial"/>
        </w:rPr>
        <w:t>,</w:t>
      </w:r>
      <w:r w:rsidRPr="008B3EA3">
        <w:rPr>
          <w:rFonts w:ascii="Arial" w:hAnsi="Arial" w:cs="Arial"/>
        </w:rPr>
        <w:t xml:space="preserve"> underwriting, claims, IT, and human resources solutions.  The actuarial underwriting team will incorporate structural-driver based considerations in the valuation of liabilities, both on the P&amp;C and the life side.  In</w:t>
      </w:r>
      <w:r w:rsidR="00290E05">
        <w:rPr>
          <w:rFonts w:ascii="Arial" w:hAnsi="Arial" w:cs="Arial"/>
        </w:rPr>
        <w:t xml:space="preserve"> establishing its pricing structures, the Company </w:t>
      </w:r>
      <w:r w:rsidRPr="008B3EA3">
        <w:rPr>
          <w:rFonts w:ascii="Arial" w:hAnsi="Arial" w:cs="Arial"/>
        </w:rPr>
        <w:t>draw</w:t>
      </w:r>
      <w:r w:rsidR="00290E05">
        <w:rPr>
          <w:rFonts w:ascii="Arial" w:hAnsi="Arial" w:cs="Arial"/>
        </w:rPr>
        <w:t>s</w:t>
      </w:r>
      <w:r w:rsidRPr="008B3EA3">
        <w:rPr>
          <w:rFonts w:ascii="Arial" w:hAnsi="Arial" w:cs="Arial"/>
        </w:rPr>
        <w:t xml:space="preserve"> on extensive research performed on economic and societal influences on the development </w:t>
      </w:r>
      <w:r w:rsidR="009F1153" w:rsidRPr="008B3EA3">
        <w:rPr>
          <w:rFonts w:ascii="Arial" w:hAnsi="Arial" w:cs="Arial"/>
        </w:rPr>
        <w:t>of insurance liabilities, i</w:t>
      </w:r>
      <w:r w:rsidR="00471BD7" w:rsidRPr="008B3EA3">
        <w:rPr>
          <w:rFonts w:ascii="Arial" w:hAnsi="Arial" w:cs="Arial"/>
        </w:rPr>
        <w:t>ncluding mortality, inflation, and</w:t>
      </w:r>
      <w:r w:rsidR="008C2025">
        <w:rPr>
          <w:rFonts w:ascii="Arial" w:hAnsi="Arial" w:cs="Arial"/>
        </w:rPr>
        <w:t xml:space="preserve"> the</w:t>
      </w:r>
      <w:r w:rsidR="00471BD7" w:rsidRPr="008B3EA3">
        <w:rPr>
          <w:rFonts w:ascii="Arial" w:hAnsi="Arial" w:cs="Arial"/>
        </w:rPr>
        <w:t xml:space="preserve"> tort</w:t>
      </w:r>
      <w:r w:rsidR="008C2025">
        <w:rPr>
          <w:rFonts w:ascii="Arial" w:hAnsi="Arial" w:cs="Arial"/>
        </w:rPr>
        <w:t xml:space="preserve"> environment</w:t>
      </w:r>
      <w:r w:rsidR="00471BD7" w:rsidRPr="008B3EA3">
        <w:rPr>
          <w:rFonts w:ascii="Arial" w:hAnsi="Arial" w:cs="Arial"/>
        </w:rPr>
        <w:t>.</w:t>
      </w:r>
      <w:r w:rsidR="00A907A0" w:rsidRPr="008B3EA3">
        <w:rPr>
          <w:rFonts w:ascii="Arial" w:hAnsi="Arial" w:cs="Arial"/>
        </w:rPr>
        <w:t xml:space="preserve">  The Company will</w:t>
      </w:r>
      <w:r w:rsidR="00290E05">
        <w:rPr>
          <w:rFonts w:ascii="Arial" w:hAnsi="Arial" w:cs="Arial"/>
        </w:rPr>
        <w:t xml:space="preserve"> also seek to</w:t>
      </w:r>
      <w:r w:rsidR="00A907A0" w:rsidRPr="008B3EA3">
        <w:rPr>
          <w:rFonts w:ascii="Arial" w:hAnsi="Arial" w:cs="Arial"/>
        </w:rPr>
        <w:t xml:space="preserve"> provide </w:t>
      </w:r>
      <w:del w:id="15" w:author="Joo, Woohyun" w:date="2020-04-14T15:30:00Z">
        <w:r w:rsidR="00A907A0" w:rsidRPr="008B3EA3" w:rsidDel="005063E6">
          <w:rPr>
            <w:rFonts w:ascii="Arial" w:hAnsi="Arial" w:cs="Arial"/>
          </w:rPr>
          <w:delText xml:space="preserve">claims </w:delText>
        </w:r>
        <w:r w:rsidR="009C75D3" w:rsidDel="005063E6">
          <w:rPr>
            <w:rFonts w:ascii="Arial" w:hAnsi="Arial" w:cs="Arial"/>
          </w:rPr>
          <w:delText xml:space="preserve"> </w:delText>
        </w:r>
        <w:r w:rsidR="00A907A0" w:rsidRPr="008B3EA3" w:rsidDel="005063E6">
          <w:rPr>
            <w:rFonts w:ascii="Arial" w:hAnsi="Arial" w:cs="Arial"/>
          </w:rPr>
          <w:delText>solutions</w:delText>
        </w:r>
      </w:del>
      <w:ins w:id="16" w:author="Joo, Woohyun" w:date="2020-04-14T15:30:00Z">
        <w:r w:rsidR="005063E6" w:rsidRPr="008B3EA3">
          <w:rPr>
            <w:rFonts w:ascii="Arial" w:hAnsi="Arial" w:cs="Arial"/>
          </w:rPr>
          <w:t xml:space="preserve">claims </w:t>
        </w:r>
        <w:r w:rsidR="005063E6">
          <w:rPr>
            <w:rFonts w:ascii="Arial" w:hAnsi="Arial" w:cs="Arial"/>
          </w:rPr>
          <w:t>solutions</w:t>
        </w:r>
      </w:ins>
      <w:r w:rsidR="00A907A0" w:rsidRPr="008B3EA3">
        <w:rPr>
          <w:rFonts w:ascii="Arial" w:hAnsi="Arial" w:cs="Arial"/>
        </w:rPr>
        <w:t xml:space="preserve"> for clients </w:t>
      </w:r>
      <w:r w:rsidR="006B7797" w:rsidRPr="008B3EA3">
        <w:rPr>
          <w:rFonts w:ascii="Arial" w:hAnsi="Arial" w:cs="Arial"/>
        </w:rPr>
        <w:t xml:space="preserve">that </w:t>
      </w:r>
      <w:r w:rsidR="00A907A0" w:rsidRPr="008B3EA3">
        <w:rPr>
          <w:rFonts w:ascii="Arial" w:hAnsi="Arial" w:cs="Arial"/>
        </w:rPr>
        <w:t xml:space="preserve">seek </w:t>
      </w:r>
      <w:r w:rsidR="006B7797" w:rsidRPr="008B3EA3">
        <w:rPr>
          <w:rFonts w:ascii="Arial" w:hAnsi="Arial" w:cs="Arial"/>
        </w:rPr>
        <w:t xml:space="preserve">to </w:t>
      </w:r>
      <w:r w:rsidR="00A907A0" w:rsidRPr="008B3EA3">
        <w:rPr>
          <w:rFonts w:ascii="Arial" w:hAnsi="Arial" w:cs="Arial"/>
        </w:rPr>
        <w:t xml:space="preserve">transfer long-tail P&amp;C portfolios, including the intake of experienced claims staff.  </w:t>
      </w:r>
    </w:p>
    <w:p w14:paraId="61B0E8D8" w14:textId="5D36E147" w:rsidR="0047017A" w:rsidRPr="008B3EA3" w:rsidRDefault="0047017A" w:rsidP="002350E1">
      <w:pPr>
        <w:spacing w:before="100" w:beforeAutospacing="1" w:after="100" w:afterAutospacing="1" w:line="360" w:lineRule="auto"/>
        <w:rPr>
          <w:rFonts w:ascii="Arial" w:hAnsi="Arial" w:cs="Arial"/>
        </w:rPr>
      </w:pPr>
      <w:r w:rsidRPr="008B3EA3">
        <w:rPr>
          <w:rFonts w:ascii="Arial" w:hAnsi="Arial" w:cs="Arial"/>
        </w:rPr>
        <w:t xml:space="preserve">The Company </w:t>
      </w:r>
      <w:r w:rsidR="002464E7">
        <w:rPr>
          <w:rFonts w:ascii="Arial" w:hAnsi="Arial" w:cs="Arial"/>
        </w:rPr>
        <w:t xml:space="preserve">will </w:t>
      </w:r>
      <w:r w:rsidRPr="008B3EA3">
        <w:rPr>
          <w:rFonts w:ascii="Arial" w:hAnsi="Arial" w:cs="Arial"/>
        </w:rPr>
        <w:t>seek to use acquisitions to further balance longevity and mortality risk, both within its life portfolio and across P&amp;C (e.g., workers’ compensation, which embodies longevity risk).  We expect the European market to</w:t>
      </w:r>
      <w:r w:rsidR="008C2025">
        <w:rPr>
          <w:rFonts w:ascii="Arial" w:hAnsi="Arial" w:cs="Arial"/>
        </w:rPr>
        <w:t xml:space="preserve"> continue to</w:t>
      </w:r>
      <w:r w:rsidRPr="008B3EA3">
        <w:rPr>
          <w:rFonts w:ascii="Arial" w:hAnsi="Arial" w:cs="Arial"/>
        </w:rPr>
        <w:t xml:space="preserve"> generat</w:t>
      </w:r>
      <w:r w:rsidR="008C2025">
        <w:rPr>
          <w:rFonts w:ascii="Arial" w:hAnsi="Arial" w:cs="Arial"/>
        </w:rPr>
        <w:t>e</w:t>
      </w:r>
      <w:r w:rsidRPr="008B3EA3">
        <w:rPr>
          <w:rFonts w:ascii="Arial" w:hAnsi="Arial" w:cs="Arial"/>
        </w:rPr>
        <w:t xml:space="preserve"> mortality</w:t>
      </w:r>
      <w:r w:rsidR="00992CCF">
        <w:rPr>
          <w:rFonts w:ascii="Arial" w:hAnsi="Arial" w:cs="Arial"/>
        </w:rPr>
        <w:t xml:space="preserve"> and longevity</w:t>
      </w:r>
      <w:r w:rsidRPr="008B3EA3">
        <w:rPr>
          <w:rFonts w:ascii="Arial" w:hAnsi="Arial" w:cs="Arial"/>
        </w:rPr>
        <w:t xml:space="preserve"> blocks, as insurers </w:t>
      </w:r>
      <w:r w:rsidR="007C2506">
        <w:rPr>
          <w:rFonts w:ascii="Arial" w:hAnsi="Arial" w:cs="Arial"/>
        </w:rPr>
        <w:t xml:space="preserve">continue to </w:t>
      </w:r>
      <w:r w:rsidRPr="008B3EA3">
        <w:rPr>
          <w:rFonts w:ascii="Arial" w:hAnsi="Arial" w:cs="Arial"/>
        </w:rPr>
        <w:t>adjust to Solvency II</w:t>
      </w:r>
      <w:r w:rsidR="002464E7">
        <w:rPr>
          <w:rFonts w:ascii="Arial" w:hAnsi="Arial" w:cs="Arial"/>
        </w:rPr>
        <w:t xml:space="preserve"> requirements</w:t>
      </w:r>
      <w:r w:rsidR="00A907A0" w:rsidRPr="008B3EA3">
        <w:rPr>
          <w:rFonts w:ascii="Arial" w:hAnsi="Arial" w:cs="Arial"/>
        </w:rPr>
        <w:t>.</w:t>
      </w:r>
      <w:r w:rsidR="002E20FE">
        <w:rPr>
          <w:rFonts w:ascii="Arial" w:hAnsi="Arial" w:cs="Arial"/>
        </w:rPr>
        <w:t xml:space="preserve">  All acquisitions are</w:t>
      </w:r>
      <w:r w:rsidR="002464E7">
        <w:rPr>
          <w:rFonts w:ascii="Arial" w:hAnsi="Arial" w:cs="Arial"/>
        </w:rPr>
        <w:t xml:space="preserve"> to be</w:t>
      </w:r>
      <w:r w:rsidR="002E20FE">
        <w:rPr>
          <w:rFonts w:ascii="Arial" w:hAnsi="Arial" w:cs="Arial"/>
        </w:rPr>
        <w:t xml:space="preserve"> evaluated under a consistent disciplined </w:t>
      </w:r>
      <w:r w:rsidR="002E20FE">
        <w:rPr>
          <w:rFonts w:ascii="Arial" w:hAnsi="Arial" w:cs="Arial"/>
        </w:rPr>
        <w:lastRenderedPageBreak/>
        <w:t>pricing framework, to ensure profitability standards are achieved, and within the</w:t>
      </w:r>
      <w:r w:rsidR="007E4BDA">
        <w:rPr>
          <w:rFonts w:ascii="Arial" w:hAnsi="Arial" w:cs="Arial"/>
        </w:rPr>
        <w:t xml:space="preserve"> Company’s</w:t>
      </w:r>
      <w:r w:rsidR="002E20FE">
        <w:rPr>
          <w:rFonts w:ascii="Arial" w:hAnsi="Arial" w:cs="Arial"/>
        </w:rPr>
        <w:t xml:space="preserve"> risk appetite.  The Company</w:t>
      </w:r>
      <w:r w:rsidR="00B2646E">
        <w:rPr>
          <w:rFonts w:ascii="Arial" w:hAnsi="Arial" w:cs="Arial"/>
        </w:rPr>
        <w:t xml:space="preserve"> will maintain an open dialogue with the Authority regarding any acquisition opportunities the Company intends to pursue.</w:t>
      </w:r>
    </w:p>
    <w:p w14:paraId="5AE17FEF" w14:textId="4420F330" w:rsidR="00545EB5" w:rsidRPr="008B3EA3" w:rsidRDefault="006B7797" w:rsidP="002350E1">
      <w:pPr>
        <w:spacing w:before="100" w:beforeAutospacing="1" w:after="100" w:afterAutospacing="1" w:line="360" w:lineRule="auto"/>
        <w:rPr>
          <w:rFonts w:ascii="Arial" w:hAnsi="Arial" w:cs="Arial"/>
        </w:rPr>
      </w:pPr>
      <w:r w:rsidRPr="008B3EA3">
        <w:rPr>
          <w:rFonts w:ascii="Arial" w:hAnsi="Arial" w:cs="Arial"/>
        </w:rPr>
        <w:t>The size of the</w:t>
      </w:r>
      <w:r w:rsidR="002464E7">
        <w:rPr>
          <w:rFonts w:ascii="Arial" w:hAnsi="Arial" w:cs="Arial"/>
        </w:rPr>
        <w:t xml:space="preserve"> Company’s</w:t>
      </w:r>
      <w:r w:rsidR="00FB3F04" w:rsidRPr="008B3EA3">
        <w:rPr>
          <w:rFonts w:ascii="Arial" w:hAnsi="Arial" w:cs="Arial"/>
        </w:rPr>
        <w:t xml:space="preserve"> </w:t>
      </w:r>
      <w:r w:rsidRPr="008B3EA3">
        <w:rPr>
          <w:rFonts w:ascii="Arial" w:hAnsi="Arial" w:cs="Arial"/>
        </w:rPr>
        <w:t xml:space="preserve">portfolio </w:t>
      </w:r>
      <w:r w:rsidR="00975352">
        <w:rPr>
          <w:rFonts w:ascii="Arial" w:hAnsi="Arial" w:cs="Arial"/>
        </w:rPr>
        <w:t xml:space="preserve">and the strength of its balance sheet </w:t>
      </w:r>
      <w:r w:rsidRPr="008B3EA3">
        <w:rPr>
          <w:rFonts w:ascii="Arial" w:hAnsi="Arial" w:cs="Arial"/>
        </w:rPr>
        <w:t xml:space="preserve">puts the Company in the top tier of run-off reinsurers by </w:t>
      </w:r>
      <w:r w:rsidR="00F809E6" w:rsidRPr="008B3EA3">
        <w:rPr>
          <w:rFonts w:ascii="Arial" w:hAnsi="Arial" w:cs="Arial"/>
        </w:rPr>
        <w:t>potential transaction</w:t>
      </w:r>
      <w:r w:rsidRPr="008B3EA3">
        <w:rPr>
          <w:rFonts w:ascii="Arial" w:hAnsi="Arial" w:cs="Arial"/>
        </w:rPr>
        <w:t xml:space="preserve"> size, both for P&amp;C and life risks. The</w:t>
      </w:r>
      <w:r w:rsidR="00CD2F17" w:rsidRPr="008B3EA3">
        <w:rPr>
          <w:rFonts w:ascii="Arial" w:hAnsi="Arial" w:cs="Arial"/>
        </w:rPr>
        <w:t xml:space="preserve"> Company </w:t>
      </w:r>
      <w:r w:rsidRPr="008B3EA3">
        <w:rPr>
          <w:rFonts w:ascii="Arial" w:hAnsi="Arial" w:cs="Arial"/>
        </w:rPr>
        <w:t xml:space="preserve">therefore </w:t>
      </w:r>
      <w:r w:rsidR="00CD2F17" w:rsidRPr="008B3EA3">
        <w:rPr>
          <w:rFonts w:ascii="Arial" w:hAnsi="Arial" w:cs="Arial"/>
        </w:rPr>
        <w:t>expects</w:t>
      </w:r>
      <w:r w:rsidR="005C15A5" w:rsidRPr="008B3EA3">
        <w:rPr>
          <w:rFonts w:ascii="Arial" w:hAnsi="Arial" w:cs="Arial"/>
        </w:rPr>
        <w:t xml:space="preserve"> to deliver </w:t>
      </w:r>
      <w:r w:rsidR="00CD2F17" w:rsidRPr="008B3EA3">
        <w:rPr>
          <w:rFonts w:ascii="Arial" w:hAnsi="Arial" w:cs="Arial"/>
        </w:rPr>
        <w:t>a competiti</w:t>
      </w:r>
      <w:r w:rsidR="005C15A5" w:rsidRPr="008B3EA3">
        <w:rPr>
          <w:rFonts w:ascii="Arial" w:hAnsi="Arial" w:cs="Arial"/>
        </w:rPr>
        <w:t>ve advantage in the marketplace</w:t>
      </w:r>
      <w:r w:rsidR="007E4BDA">
        <w:rPr>
          <w:rFonts w:ascii="Arial" w:hAnsi="Arial" w:cs="Arial"/>
        </w:rPr>
        <w:t xml:space="preserve"> as a source for potential</w:t>
      </w:r>
      <w:r w:rsidR="00975352">
        <w:rPr>
          <w:rFonts w:ascii="Arial" w:hAnsi="Arial" w:cs="Arial"/>
        </w:rPr>
        <w:t xml:space="preserve"> transactions</w:t>
      </w:r>
      <w:r w:rsidR="005C15A5" w:rsidRPr="008B3EA3">
        <w:rPr>
          <w:rFonts w:ascii="Arial" w:hAnsi="Arial" w:cs="Arial"/>
        </w:rPr>
        <w:t>.</w:t>
      </w:r>
      <w:r w:rsidR="005F030A" w:rsidRPr="008B3EA3">
        <w:rPr>
          <w:rFonts w:ascii="Arial" w:hAnsi="Arial" w:cs="Arial"/>
        </w:rPr>
        <w:t xml:space="preserve">  </w:t>
      </w:r>
    </w:p>
    <w:p w14:paraId="0CC5A132" w14:textId="46C4FD0D" w:rsidR="00933F61" w:rsidRPr="008B3EA3" w:rsidRDefault="00AA3342" w:rsidP="00005479">
      <w:pPr>
        <w:spacing w:before="100" w:beforeAutospacing="1" w:after="100" w:afterAutospacing="1" w:line="360" w:lineRule="auto"/>
        <w:rPr>
          <w:rFonts w:ascii="Arial" w:hAnsi="Arial" w:cs="Arial"/>
          <w:b/>
          <w:u w:val="single"/>
        </w:rPr>
      </w:pPr>
      <w:r>
        <w:rPr>
          <w:rFonts w:ascii="Arial" w:hAnsi="Arial" w:cs="Arial"/>
          <w:b/>
          <w:u w:val="single"/>
        </w:rPr>
        <w:t xml:space="preserve">P&amp;C </w:t>
      </w:r>
      <w:r w:rsidR="00933F61" w:rsidRPr="008B3EA3">
        <w:rPr>
          <w:rFonts w:ascii="Arial" w:hAnsi="Arial" w:cs="Arial"/>
          <w:b/>
          <w:u w:val="single"/>
        </w:rPr>
        <w:t>Claims and Loss History</w:t>
      </w:r>
    </w:p>
    <w:p w14:paraId="14C5C4BF" w14:textId="77777777" w:rsidR="00933F61" w:rsidRPr="008B3EA3" w:rsidRDefault="00933F61" w:rsidP="00DF005A">
      <w:pPr>
        <w:pStyle w:val="ListParagraph"/>
        <w:numPr>
          <w:ilvl w:val="0"/>
          <w:numId w:val="7"/>
        </w:numPr>
        <w:spacing w:before="100" w:beforeAutospacing="1" w:after="100" w:afterAutospacing="1" w:line="360" w:lineRule="auto"/>
        <w:ind w:left="360"/>
        <w:rPr>
          <w:rFonts w:ascii="Arial" w:hAnsi="Arial" w:cs="Arial"/>
          <w:u w:val="single"/>
        </w:rPr>
      </w:pPr>
      <w:r w:rsidRPr="008B3EA3">
        <w:rPr>
          <w:rFonts w:ascii="Arial" w:hAnsi="Arial" w:cs="Arial"/>
          <w:u w:val="single"/>
        </w:rPr>
        <w:t xml:space="preserve">Loss Assumptions </w:t>
      </w:r>
    </w:p>
    <w:p w14:paraId="0219951A" w14:textId="70685D61" w:rsidR="00612A7B" w:rsidRPr="008B3EA3" w:rsidRDefault="009F295C" w:rsidP="00005479">
      <w:pPr>
        <w:spacing w:before="100" w:beforeAutospacing="1" w:after="100" w:afterAutospacing="1" w:line="360" w:lineRule="auto"/>
        <w:rPr>
          <w:rFonts w:ascii="Arial" w:hAnsi="Arial" w:cs="Arial"/>
        </w:rPr>
      </w:pPr>
      <w:r w:rsidRPr="008B3EA3">
        <w:rPr>
          <w:rFonts w:ascii="Arial" w:hAnsi="Arial" w:cs="Arial"/>
        </w:rPr>
        <w:t>The P&amp;C portfolio is long-tail</w:t>
      </w:r>
      <w:r w:rsidR="0006240E" w:rsidRPr="008B3EA3">
        <w:rPr>
          <w:rFonts w:ascii="Arial" w:hAnsi="Arial" w:cs="Arial"/>
        </w:rPr>
        <w:t>ed</w:t>
      </w:r>
      <w:r w:rsidRPr="008B3EA3">
        <w:rPr>
          <w:rFonts w:ascii="Arial" w:hAnsi="Arial" w:cs="Arial"/>
        </w:rPr>
        <w:t>, with an average weighted lifetime of</w:t>
      </w:r>
      <w:r w:rsidR="008A2318">
        <w:rPr>
          <w:rFonts w:ascii="Arial" w:hAnsi="Arial" w:cs="Arial"/>
        </w:rPr>
        <w:t xml:space="preserve"> approximately </w:t>
      </w:r>
      <w:r w:rsidR="00CF0B5B">
        <w:rPr>
          <w:rFonts w:ascii="Arial" w:hAnsi="Arial" w:cs="Arial"/>
        </w:rPr>
        <w:t>11</w:t>
      </w:r>
      <w:commentRangeStart w:id="17"/>
      <w:r w:rsidR="002464E7">
        <w:rPr>
          <w:rFonts w:ascii="Arial" w:hAnsi="Arial" w:cs="Arial"/>
        </w:rPr>
        <w:t xml:space="preserve"> </w:t>
      </w:r>
      <w:r w:rsidRPr="008B3EA3">
        <w:rPr>
          <w:rFonts w:ascii="Arial" w:hAnsi="Arial" w:cs="Arial"/>
        </w:rPr>
        <w:t>years</w:t>
      </w:r>
      <w:commentRangeEnd w:id="17"/>
      <w:r w:rsidR="009852D6">
        <w:rPr>
          <w:rStyle w:val="CommentReference"/>
          <w:rFonts w:ascii="Arial" w:eastAsia="MS Mincho" w:hAnsi="Arial"/>
          <w:lang w:val="en-GB" w:eastAsia="ja-JP"/>
        </w:rPr>
        <w:commentReference w:id="17"/>
      </w:r>
      <w:r w:rsidRPr="008B3EA3">
        <w:rPr>
          <w:rFonts w:ascii="Arial" w:hAnsi="Arial" w:cs="Arial"/>
        </w:rPr>
        <w:t xml:space="preserve">.  The longest-tail book is excess workers’ </w:t>
      </w:r>
      <w:r w:rsidRPr="00120DD4">
        <w:rPr>
          <w:rFonts w:ascii="Arial" w:hAnsi="Arial" w:cs="Arial"/>
        </w:rPr>
        <w:t>compensation</w:t>
      </w:r>
      <w:r w:rsidR="0006240E" w:rsidRPr="00120DD4">
        <w:rPr>
          <w:rFonts w:ascii="Arial" w:hAnsi="Arial" w:cs="Arial"/>
        </w:rPr>
        <w:t xml:space="preserve"> for accident years </w:t>
      </w:r>
      <w:ins w:id="18" w:author="Joo, Woohyun" w:date="2020-04-14T15:26:00Z">
        <w:r w:rsidR="007F40EF" w:rsidRPr="00120DD4">
          <w:rPr>
            <w:rFonts w:ascii="Arial" w:hAnsi="Arial" w:cs="Arial"/>
            <w:shd w:val="clear" w:color="auto" w:fill="FFFFFF"/>
          </w:rPr>
          <w:t>2011 </w:t>
        </w:r>
      </w:ins>
      <w:del w:id="19" w:author="Joo, Woohyun" w:date="2020-04-14T15:26:00Z">
        <w:r w:rsidR="0006240E" w:rsidRPr="00120DD4" w:rsidDel="007F40EF">
          <w:rPr>
            <w:rFonts w:ascii="Arial" w:hAnsi="Arial" w:cs="Arial"/>
          </w:rPr>
          <w:delText xml:space="preserve">2010 </w:delText>
        </w:r>
      </w:del>
      <w:r w:rsidR="0006240E" w:rsidRPr="00120DD4">
        <w:rPr>
          <w:rFonts w:ascii="Arial" w:hAnsi="Arial" w:cs="Arial"/>
        </w:rPr>
        <w:t xml:space="preserve">and </w:t>
      </w:r>
      <w:r w:rsidR="00F809E6" w:rsidRPr="00120DD4">
        <w:rPr>
          <w:rFonts w:ascii="Arial" w:hAnsi="Arial" w:cs="Arial"/>
        </w:rPr>
        <w:t>prior,</w:t>
      </w:r>
      <w:r w:rsidRPr="00120DD4">
        <w:rPr>
          <w:rFonts w:ascii="Arial" w:hAnsi="Arial" w:cs="Arial"/>
        </w:rPr>
        <w:t xml:space="preserve"> which </w:t>
      </w:r>
      <w:r w:rsidR="00591D95" w:rsidRPr="00120DD4">
        <w:rPr>
          <w:rFonts w:ascii="Arial" w:hAnsi="Arial" w:cs="Arial"/>
        </w:rPr>
        <w:t xml:space="preserve">is </w:t>
      </w:r>
      <w:r w:rsidRPr="00120DD4">
        <w:rPr>
          <w:rFonts w:ascii="Arial" w:hAnsi="Arial" w:cs="Arial"/>
        </w:rPr>
        <w:t>mature</w:t>
      </w:r>
      <w:r w:rsidR="00591D95" w:rsidRPr="00120DD4">
        <w:rPr>
          <w:rFonts w:ascii="Arial" w:hAnsi="Arial" w:cs="Arial"/>
        </w:rPr>
        <w:t xml:space="preserve">, </w:t>
      </w:r>
      <w:r w:rsidR="0005723B" w:rsidRPr="00120DD4">
        <w:rPr>
          <w:rFonts w:ascii="Arial" w:hAnsi="Arial" w:cs="Arial"/>
        </w:rPr>
        <w:t xml:space="preserve">yet </w:t>
      </w:r>
      <w:r w:rsidR="00591D95" w:rsidRPr="00120DD4">
        <w:rPr>
          <w:rFonts w:ascii="Arial" w:hAnsi="Arial" w:cs="Arial"/>
        </w:rPr>
        <w:t xml:space="preserve">has </w:t>
      </w:r>
      <w:r w:rsidR="0005723B" w:rsidRPr="00120DD4">
        <w:rPr>
          <w:rFonts w:ascii="Arial" w:hAnsi="Arial" w:cs="Arial"/>
        </w:rPr>
        <w:t xml:space="preserve">a remaining </w:t>
      </w:r>
      <w:r w:rsidRPr="00120DD4">
        <w:rPr>
          <w:rFonts w:ascii="Arial" w:hAnsi="Arial" w:cs="Arial"/>
        </w:rPr>
        <w:t xml:space="preserve">average </w:t>
      </w:r>
      <w:r w:rsidR="00F7080C" w:rsidRPr="00120DD4">
        <w:rPr>
          <w:rFonts w:ascii="Arial" w:hAnsi="Arial" w:cs="Arial"/>
        </w:rPr>
        <w:t xml:space="preserve">weighted </w:t>
      </w:r>
      <w:r w:rsidRPr="00120DD4">
        <w:rPr>
          <w:rFonts w:ascii="Arial" w:hAnsi="Arial" w:cs="Arial"/>
        </w:rPr>
        <w:t xml:space="preserve">lifetime of </w:t>
      </w:r>
      <w:ins w:id="20" w:author="Joo, Woohyun" w:date="2020-04-14T15:26:00Z">
        <w:r w:rsidR="005063E6" w:rsidRPr="00120DD4">
          <w:rPr>
            <w:rFonts w:ascii="Arial" w:hAnsi="Arial" w:cs="Arial"/>
            <w:shd w:val="clear" w:color="auto" w:fill="FFFFFF"/>
          </w:rPr>
          <w:t>approximately </w:t>
        </w:r>
      </w:ins>
      <w:del w:id="21" w:author="Joo, Woohyun" w:date="2020-04-14T15:26:00Z">
        <w:r w:rsidRPr="00120DD4" w:rsidDel="005063E6">
          <w:rPr>
            <w:rFonts w:ascii="Arial" w:hAnsi="Arial" w:cs="Arial"/>
          </w:rPr>
          <w:delText xml:space="preserve">over </w:delText>
        </w:r>
      </w:del>
      <w:commentRangeStart w:id="22"/>
      <w:r w:rsidRPr="00120DD4">
        <w:rPr>
          <w:rFonts w:ascii="Arial" w:hAnsi="Arial" w:cs="Arial"/>
        </w:rPr>
        <w:t>1</w:t>
      </w:r>
      <w:del w:id="23" w:author="Joo, Woohyun" w:date="2020-04-14T15:26:00Z">
        <w:r w:rsidR="00CF0B5B" w:rsidRPr="00120DD4" w:rsidDel="005063E6">
          <w:rPr>
            <w:rFonts w:ascii="Arial" w:hAnsi="Arial" w:cs="Arial"/>
          </w:rPr>
          <w:delText>7</w:delText>
        </w:r>
      </w:del>
      <w:ins w:id="24" w:author="Joo, Woohyun" w:date="2020-04-14T15:26:00Z">
        <w:r w:rsidR="005063E6" w:rsidRPr="00120DD4">
          <w:rPr>
            <w:rFonts w:ascii="Arial" w:hAnsi="Arial" w:cs="Arial"/>
          </w:rPr>
          <w:t>8</w:t>
        </w:r>
      </w:ins>
      <w:r w:rsidRPr="00120DD4">
        <w:rPr>
          <w:rFonts w:ascii="Arial" w:hAnsi="Arial" w:cs="Arial"/>
        </w:rPr>
        <w:t xml:space="preserve"> years</w:t>
      </w:r>
      <w:commentRangeEnd w:id="22"/>
      <w:r w:rsidR="009852D6" w:rsidRPr="00120DD4">
        <w:rPr>
          <w:rStyle w:val="CommentReference"/>
          <w:rFonts w:ascii="Arial" w:eastAsia="MS Mincho" w:hAnsi="Arial"/>
          <w:lang w:val="en-GB" w:eastAsia="ja-JP"/>
        </w:rPr>
        <w:commentReference w:id="22"/>
      </w:r>
      <w:r w:rsidR="00591D95" w:rsidRPr="00120DD4">
        <w:rPr>
          <w:rFonts w:ascii="Arial" w:hAnsi="Arial" w:cs="Arial"/>
        </w:rPr>
        <w:t>,</w:t>
      </w:r>
      <w:r w:rsidRPr="00120DD4">
        <w:rPr>
          <w:rFonts w:ascii="Arial" w:hAnsi="Arial" w:cs="Arial"/>
        </w:rPr>
        <w:t xml:space="preserve"> and a PVBE (present value best estimate) of</w:t>
      </w:r>
      <w:r w:rsidR="002464E7" w:rsidRPr="00120DD4">
        <w:rPr>
          <w:rFonts w:ascii="Arial" w:hAnsi="Arial" w:cs="Arial"/>
        </w:rPr>
        <w:t xml:space="preserve"> approximately</w:t>
      </w:r>
      <w:r w:rsidRPr="00120DD4">
        <w:rPr>
          <w:rFonts w:ascii="Arial" w:hAnsi="Arial" w:cs="Arial"/>
        </w:rPr>
        <w:t xml:space="preserve"> </w:t>
      </w:r>
      <w:commentRangeStart w:id="25"/>
      <w:r w:rsidR="00BD4D42" w:rsidRPr="00120DD4">
        <w:rPr>
          <w:rFonts w:ascii="Arial" w:hAnsi="Arial" w:cs="Arial"/>
        </w:rPr>
        <w:t>US$</w:t>
      </w:r>
      <w:r w:rsidRPr="00120DD4">
        <w:rPr>
          <w:rFonts w:ascii="Arial" w:hAnsi="Arial" w:cs="Arial"/>
        </w:rPr>
        <w:t>1.</w:t>
      </w:r>
      <w:del w:id="26" w:author="Joo, Woohyun" w:date="2020-04-14T15:27:00Z">
        <w:r w:rsidR="008661FC" w:rsidRPr="00120DD4" w:rsidDel="005063E6">
          <w:rPr>
            <w:rFonts w:ascii="Arial" w:hAnsi="Arial" w:cs="Arial"/>
          </w:rPr>
          <w:delText>3</w:delText>
        </w:r>
        <w:r w:rsidRPr="00120DD4" w:rsidDel="005063E6">
          <w:rPr>
            <w:rFonts w:ascii="Arial" w:hAnsi="Arial" w:cs="Arial"/>
          </w:rPr>
          <w:delText xml:space="preserve"> </w:delText>
        </w:r>
      </w:del>
      <w:ins w:id="27" w:author="Joo, Woohyun" w:date="2020-04-14T15:27:00Z">
        <w:r w:rsidR="005063E6" w:rsidRPr="00120DD4">
          <w:rPr>
            <w:rFonts w:ascii="Arial" w:hAnsi="Arial" w:cs="Arial"/>
          </w:rPr>
          <w:t xml:space="preserve">27 </w:t>
        </w:r>
      </w:ins>
      <w:r w:rsidRPr="00120DD4">
        <w:rPr>
          <w:rFonts w:ascii="Arial" w:hAnsi="Arial" w:cs="Arial"/>
        </w:rPr>
        <w:t>billion</w:t>
      </w:r>
      <w:commentRangeEnd w:id="25"/>
      <w:r w:rsidR="009852D6" w:rsidRPr="00120DD4">
        <w:rPr>
          <w:rStyle w:val="CommentReference"/>
          <w:rFonts w:ascii="Arial" w:eastAsia="MS Mincho" w:hAnsi="Arial"/>
          <w:lang w:val="en-GB" w:eastAsia="ja-JP"/>
        </w:rPr>
        <w:commentReference w:id="25"/>
      </w:r>
      <w:r w:rsidRPr="00120DD4">
        <w:rPr>
          <w:rFonts w:ascii="Arial" w:hAnsi="Arial" w:cs="Arial"/>
        </w:rPr>
        <w:t xml:space="preserve">.  The largest </w:t>
      </w:r>
      <w:r w:rsidR="00F7080C" w:rsidRPr="00120DD4">
        <w:rPr>
          <w:rFonts w:ascii="Arial" w:hAnsi="Arial" w:cs="Arial"/>
        </w:rPr>
        <w:t xml:space="preserve">P&amp;C </w:t>
      </w:r>
      <w:r w:rsidRPr="00120DD4">
        <w:rPr>
          <w:rFonts w:ascii="Arial" w:hAnsi="Arial" w:cs="Arial"/>
        </w:rPr>
        <w:t>book consists of Pollution Liability Products, with a PVBE of</w:t>
      </w:r>
      <w:r w:rsidR="008A2318" w:rsidRPr="00120DD4">
        <w:rPr>
          <w:rFonts w:ascii="Arial" w:hAnsi="Arial" w:cs="Arial"/>
        </w:rPr>
        <w:t xml:space="preserve"> loss and loss adjustment reserves of</w:t>
      </w:r>
      <w:r w:rsidRPr="00120DD4">
        <w:rPr>
          <w:rFonts w:ascii="Arial" w:hAnsi="Arial" w:cs="Arial"/>
        </w:rPr>
        <w:t xml:space="preserve"> </w:t>
      </w:r>
      <w:commentRangeStart w:id="28"/>
      <w:r w:rsidR="00BD4D42" w:rsidRPr="00120DD4">
        <w:rPr>
          <w:rFonts w:ascii="Arial" w:hAnsi="Arial" w:cs="Arial"/>
        </w:rPr>
        <w:t>US$</w:t>
      </w:r>
      <w:r w:rsidRPr="00120DD4">
        <w:rPr>
          <w:rFonts w:ascii="Arial" w:hAnsi="Arial" w:cs="Arial"/>
        </w:rPr>
        <w:t>1.</w:t>
      </w:r>
      <w:del w:id="29" w:author="Joo, Woohyun" w:date="2020-04-14T15:27:00Z">
        <w:r w:rsidR="008A2318" w:rsidRPr="00120DD4" w:rsidDel="005063E6">
          <w:rPr>
            <w:rFonts w:ascii="Arial" w:hAnsi="Arial" w:cs="Arial"/>
          </w:rPr>
          <w:delText>0</w:delText>
        </w:r>
        <w:r w:rsidRPr="00120DD4" w:rsidDel="005063E6">
          <w:rPr>
            <w:rFonts w:ascii="Arial" w:hAnsi="Arial" w:cs="Arial"/>
          </w:rPr>
          <w:delText xml:space="preserve"> </w:delText>
        </w:r>
      </w:del>
      <w:ins w:id="30" w:author="Joo, Woohyun" w:date="2020-04-14T15:27:00Z">
        <w:r w:rsidR="005063E6" w:rsidRPr="00120DD4">
          <w:rPr>
            <w:rFonts w:ascii="Arial" w:hAnsi="Arial" w:cs="Arial"/>
          </w:rPr>
          <w:t xml:space="preserve">34 </w:t>
        </w:r>
      </w:ins>
      <w:r w:rsidRPr="00120DD4">
        <w:rPr>
          <w:rFonts w:ascii="Arial" w:hAnsi="Arial" w:cs="Arial"/>
        </w:rPr>
        <w:t>billion</w:t>
      </w:r>
      <w:commentRangeEnd w:id="28"/>
      <w:r w:rsidR="009852D6" w:rsidRPr="00120DD4">
        <w:rPr>
          <w:rStyle w:val="CommentReference"/>
          <w:rFonts w:ascii="Arial" w:eastAsia="MS Mincho" w:hAnsi="Arial"/>
          <w:lang w:val="en-GB" w:eastAsia="ja-JP"/>
        </w:rPr>
        <w:commentReference w:id="28"/>
      </w:r>
      <w:r w:rsidRPr="00120DD4">
        <w:rPr>
          <w:rFonts w:ascii="Arial" w:hAnsi="Arial" w:cs="Arial"/>
        </w:rPr>
        <w:t xml:space="preserve"> and an average weighted lifetime</w:t>
      </w:r>
      <w:r w:rsidR="008A2318" w:rsidRPr="00120DD4">
        <w:rPr>
          <w:rFonts w:ascii="Arial" w:hAnsi="Arial" w:cs="Arial"/>
        </w:rPr>
        <w:t xml:space="preserve"> of approximately </w:t>
      </w:r>
      <w:del w:id="31" w:author="Joo, Woohyun" w:date="2020-04-14T15:27:00Z">
        <w:r w:rsidR="00CF0B5B" w:rsidRPr="00120DD4" w:rsidDel="005063E6">
          <w:rPr>
            <w:rFonts w:ascii="Arial" w:hAnsi="Arial" w:cs="Arial"/>
          </w:rPr>
          <w:delText>6</w:delText>
        </w:r>
        <w:r w:rsidRPr="00120DD4" w:rsidDel="005063E6">
          <w:rPr>
            <w:rFonts w:ascii="Arial" w:hAnsi="Arial" w:cs="Arial"/>
          </w:rPr>
          <w:delText xml:space="preserve"> </w:delText>
        </w:r>
      </w:del>
      <w:ins w:id="32" w:author="Joo, Woohyun" w:date="2020-04-14T15:27:00Z">
        <w:r w:rsidR="005063E6" w:rsidRPr="00120DD4">
          <w:rPr>
            <w:rFonts w:ascii="Arial" w:hAnsi="Arial" w:cs="Arial"/>
          </w:rPr>
          <w:t xml:space="preserve">5 </w:t>
        </w:r>
      </w:ins>
      <w:r w:rsidRPr="00120DD4">
        <w:rPr>
          <w:rFonts w:ascii="Arial" w:hAnsi="Arial" w:cs="Arial"/>
        </w:rPr>
        <w:t>years.  Taken together, these two books account for</w:t>
      </w:r>
      <w:r w:rsidR="008A2318" w:rsidRPr="00120DD4">
        <w:rPr>
          <w:rFonts w:ascii="Arial" w:hAnsi="Arial" w:cs="Arial"/>
        </w:rPr>
        <w:t xml:space="preserve"> just </w:t>
      </w:r>
      <w:r w:rsidR="008411A5" w:rsidRPr="00120DD4">
        <w:rPr>
          <w:rFonts w:ascii="Arial" w:hAnsi="Arial" w:cs="Arial"/>
        </w:rPr>
        <w:t>over</w:t>
      </w:r>
      <w:r w:rsidRPr="00120DD4">
        <w:rPr>
          <w:rFonts w:ascii="Arial" w:hAnsi="Arial" w:cs="Arial"/>
        </w:rPr>
        <w:t xml:space="preserve"> </w:t>
      </w:r>
      <w:del w:id="33" w:author="Joo, Woohyun" w:date="2020-04-14T15:28:00Z">
        <w:r w:rsidR="00CF0B5B" w:rsidRPr="00120DD4" w:rsidDel="005063E6">
          <w:rPr>
            <w:rFonts w:ascii="Arial" w:hAnsi="Arial" w:cs="Arial"/>
          </w:rPr>
          <w:delText>6</w:delText>
        </w:r>
        <w:r w:rsidR="00F65E44" w:rsidRPr="00120DD4" w:rsidDel="005063E6">
          <w:rPr>
            <w:rFonts w:ascii="Arial" w:hAnsi="Arial" w:cs="Arial"/>
          </w:rPr>
          <w:delText>0</w:delText>
        </w:r>
      </w:del>
      <w:ins w:id="34" w:author="Joo, Woohyun" w:date="2020-04-14T15:28:00Z">
        <w:r w:rsidR="005063E6" w:rsidRPr="00120DD4">
          <w:rPr>
            <w:rFonts w:ascii="Arial" w:hAnsi="Arial" w:cs="Arial"/>
          </w:rPr>
          <w:t>69</w:t>
        </w:r>
      </w:ins>
      <w:r w:rsidR="00F65E44" w:rsidRPr="00120DD4">
        <w:rPr>
          <w:rFonts w:ascii="Arial" w:hAnsi="Arial" w:cs="Arial"/>
        </w:rPr>
        <w:t>%</w:t>
      </w:r>
      <w:r w:rsidRPr="00120DD4">
        <w:rPr>
          <w:rFonts w:ascii="Arial" w:hAnsi="Arial" w:cs="Arial"/>
        </w:rPr>
        <w:t xml:space="preserve"> </w:t>
      </w:r>
      <w:r w:rsidRPr="008B3EA3">
        <w:rPr>
          <w:rFonts w:ascii="Arial" w:hAnsi="Arial" w:cs="Arial"/>
        </w:rPr>
        <w:t xml:space="preserve">of </w:t>
      </w:r>
      <w:del w:id="35" w:author="Joo, Woohyun" w:date="2020-04-14T15:49:00Z">
        <w:r w:rsidRPr="008B3EA3" w:rsidDel="00B309E0">
          <w:rPr>
            <w:rFonts w:ascii="Arial" w:hAnsi="Arial" w:cs="Arial"/>
          </w:rPr>
          <w:delText xml:space="preserve">the  </w:delText>
        </w:r>
        <w:r w:rsidR="008411A5" w:rsidDel="00B309E0">
          <w:rPr>
            <w:rFonts w:ascii="Arial" w:hAnsi="Arial" w:cs="Arial"/>
          </w:rPr>
          <w:delText>reinsured</w:delText>
        </w:r>
      </w:del>
      <w:ins w:id="36" w:author="Joo, Woohyun" w:date="2020-04-14T15:49:00Z">
        <w:r w:rsidR="00B309E0" w:rsidRPr="008B3EA3">
          <w:rPr>
            <w:rFonts w:ascii="Arial" w:hAnsi="Arial" w:cs="Arial"/>
          </w:rPr>
          <w:t>the reinsured</w:t>
        </w:r>
      </w:ins>
      <w:r w:rsidR="008411A5">
        <w:rPr>
          <w:rFonts w:ascii="Arial" w:hAnsi="Arial" w:cs="Arial"/>
        </w:rPr>
        <w:t xml:space="preserve"> </w:t>
      </w:r>
      <w:r w:rsidRPr="008B3EA3">
        <w:rPr>
          <w:rFonts w:ascii="Arial" w:hAnsi="Arial" w:cs="Arial"/>
        </w:rPr>
        <w:t xml:space="preserve">open </w:t>
      </w:r>
      <w:r w:rsidR="0006240E" w:rsidRPr="008B3EA3">
        <w:rPr>
          <w:rFonts w:ascii="Arial" w:hAnsi="Arial" w:cs="Arial"/>
        </w:rPr>
        <w:t>P&amp;C</w:t>
      </w:r>
      <w:r w:rsidR="00BD4D42" w:rsidRPr="008B3EA3">
        <w:rPr>
          <w:rFonts w:ascii="Arial" w:hAnsi="Arial" w:cs="Arial"/>
        </w:rPr>
        <w:t xml:space="preserve"> </w:t>
      </w:r>
      <w:r w:rsidRPr="008B3EA3">
        <w:rPr>
          <w:rFonts w:ascii="Arial" w:hAnsi="Arial" w:cs="Arial"/>
        </w:rPr>
        <w:t>claims</w:t>
      </w:r>
      <w:r w:rsidR="00F65E44" w:rsidRPr="008B3EA3">
        <w:rPr>
          <w:rFonts w:ascii="Arial" w:hAnsi="Arial" w:cs="Arial"/>
        </w:rPr>
        <w:t xml:space="preserve"> as of 12/31/1</w:t>
      </w:r>
      <w:r w:rsidR="008411A5">
        <w:rPr>
          <w:rFonts w:ascii="Arial" w:hAnsi="Arial" w:cs="Arial"/>
        </w:rPr>
        <w:t>9</w:t>
      </w:r>
      <w:r w:rsidRPr="008B3EA3">
        <w:rPr>
          <w:rFonts w:ascii="Arial" w:hAnsi="Arial" w:cs="Arial"/>
        </w:rPr>
        <w:t>.</w:t>
      </w:r>
      <w:r w:rsidR="00F7080C" w:rsidRPr="008B3EA3">
        <w:rPr>
          <w:rFonts w:ascii="Arial" w:hAnsi="Arial" w:cs="Arial"/>
        </w:rPr>
        <w:t xml:space="preserve">  </w:t>
      </w:r>
    </w:p>
    <w:p w14:paraId="2A79C563" w14:textId="77777777" w:rsidR="00FD4B66" w:rsidRDefault="00FD4B66" w:rsidP="004238CA">
      <w:pPr>
        <w:spacing w:before="100" w:beforeAutospacing="1" w:after="100" w:afterAutospacing="1" w:line="360" w:lineRule="auto"/>
        <w:rPr>
          <w:rFonts w:ascii="Arial" w:hAnsi="Arial" w:cs="Arial"/>
          <w:b/>
          <w:u w:val="single"/>
        </w:rPr>
      </w:pPr>
    </w:p>
    <w:p w14:paraId="1C9630A0" w14:textId="77777777" w:rsidR="004238CA" w:rsidRPr="008B3EA3" w:rsidRDefault="004238CA" w:rsidP="004238CA">
      <w:pPr>
        <w:spacing w:before="100" w:beforeAutospacing="1" w:after="100" w:afterAutospacing="1" w:line="360" w:lineRule="auto"/>
        <w:rPr>
          <w:rFonts w:ascii="Arial" w:hAnsi="Arial" w:cs="Arial"/>
          <w:i/>
        </w:rPr>
      </w:pPr>
      <w:r w:rsidRPr="008B3EA3">
        <w:rPr>
          <w:rFonts w:ascii="Arial" w:hAnsi="Arial" w:cs="Arial"/>
          <w:b/>
          <w:u w:val="single"/>
        </w:rPr>
        <w:t>Risk Management Framework and Operational Model</w:t>
      </w:r>
    </w:p>
    <w:p w14:paraId="48D42372" w14:textId="37D5BB6D" w:rsidR="004238CA" w:rsidRPr="008B3EA3" w:rsidRDefault="004238CA" w:rsidP="004238CA">
      <w:pPr>
        <w:spacing w:before="100" w:beforeAutospacing="1" w:after="100" w:afterAutospacing="1" w:line="360" w:lineRule="auto"/>
        <w:rPr>
          <w:rFonts w:ascii="Arial" w:hAnsi="Arial" w:cs="Arial"/>
        </w:rPr>
      </w:pPr>
      <w:r w:rsidRPr="008B3EA3">
        <w:rPr>
          <w:rFonts w:ascii="Arial" w:hAnsi="Arial" w:cs="Arial"/>
        </w:rPr>
        <w:t xml:space="preserve">The </w:t>
      </w:r>
      <w:del w:id="37" w:author="Joo, Woohyun" w:date="2020-04-14T15:34:00Z">
        <w:r w:rsidRPr="008B3EA3" w:rsidDel="005063E6">
          <w:rPr>
            <w:rFonts w:ascii="Arial" w:hAnsi="Arial" w:cs="Arial"/>
          </w:rPr>
          <w:delText xml:space="preserve">Company </w:delText>
        </w:r>
        <w:r w:rsidR="00AA3342" w:rsidDel="005063E6">
          <w:rPr>
            <w:rFonts w:ascii="Arial" w:hAnsi="Arial" w:cs="Arial"/>
          </w:rPr>
          <w:delText xml:space="preserve"> continues</w:delText>
        </w:r>
      </w:del>
      <w:ins w:id="38" w:author="Joo, Woohyun" w:date="2020-04-14T15:34:00Z">
        <w:r w:rsidR="005063E6" w:rsidRPr="008B3EA3">
          <w:rPr>
            <w:rFonts w:ascii="Arial" w:hAnsi="Arial" w:cs="Arial"/>
          </w:rPr>
          <w:t xml:space="preserve">Company </w:t>
        </w:r>
        <w:r w:rsidR="005063E6">
          <w:rPr>
            <w:rFonts w:ascii="Arial" w:hAnsi="Arial" w:cs="Arial"/>
          </w:rPr>
          <w:t>continues</w:t>
        </w:r>
      </w:ins>
      <w:r w:rsidR="00AA3342">
        <w:rPr>
          <w:rFonts w:ascii="Arial" w:hAnsi="Arial" w:cs="Arial"/>
        </w:rPr>
        <w:t xml:space="preserve"> to enhance its</w:t>
      </w:r>
      <w:r w:rsidRPr="008B3EA3">
        <w:rPr>
          <w:rFonts w:ascii="Arial" w:hAnsi="Arial" w:cs="Arial"/>
        </w:rPr>
        <w:t xml:space="preserve"> risk management framework to ensure successful business operations </w:t>
      </w:r>
      <w:del w:id="39" w:author="Joo, Woohyun" w:date="2020-04-14T15:49:00Z">
        <w:r w:rsidRPr="008B3EA3" w:rsidDel="00B309E0">
          <w:rPr>
            <w:rFonts w:ascii="Arial" w:hAnsi="Arial" w:cs="Arial"/>
          </w:rPr>
          <w:delText>and  sustainable</w:delText>
        </w:r>
      </w:del>
      <w:ins w:id="40" w:author="Joo, Woohyun" w:date="2020-04-14T15:49:00Z">
        <w:r w:rsidR="00B309E0" w:rsidRPr="008B3EA3">
          <w:rPr>
            <w:rFonts w:ascii="Arial" w:hAnsi="Arial" w:cs="Arial"/>
          </w:rPr>
          <w:t>and sustainable</w:t>
        </w:r>
      </w:ins>
      <w:r w:rsidRPr="008B3EA3">
        <w:rPr>
          <w:rFonts w:ascii="Arial" w:hAnsi="Arial" w:cs="Arial"/>
        </w:rPr>
        <w:t>, long-term profitability. The Company</w:t>
      </w:r>
      <w:r w:rsidR="00AA3342">
        <w:rPr>
          <w:rFonts w:ascii="Arial" w:hAnsi="Arial" w:cs="Arial"/>
        </w:rPr>
        <w:t>’s</w:t>
      </w:r>
      <w:r w:rsidRPr="008B3EA3">
        <w:rPr>
          <w:rFonts w:ascii="Arial" w:hAnsi="Arial" w:cs="Arial"/>
        </w:rPr>
        <w:t xml:space="preserve"> strong risk management culture </w:t>
      </w:r>
      <w:r w:rsidR="00AA3342">
        <w:rPr>
          <w:rFonts w:ascii="Arial" w:hAnsi="Arial" w:cs="Arial"/>
        </w:rPr>
        <w:t xml:space="preserve">is </w:t>
      </w:r>
      <w:r w:rsidRPr="008B3EA3">
        <w:rPr>
          <w:rFonts w:ascii="Arial" w:hAnsi="Arial" w:cs="Arial"/>
        </w:rPr>
        <w:t>articulated by its senior leadership and embodied by management at all levels through the governance structure and risk management processes.  The Company</w:t>
      </w:r>
      <w:r w:rsidR="00524FA3">
        <w:rPr>
          <w:rFonts w:ascii="Arial" w:hAnsi="Arial" w:cs="Arial"/>
        </w:rPr>
        <w:t xml:space="preserve"> is</w:t>
      </w:r>
      <w:r w:rsidRPr="008B3EA3">
        <w:rPr>
          <w:rFonts w:ascii="Arial" w:hAnsi="Arial" w:cs="Arial"/>
        </w:rPr>
        <w:t xml:space="preserve"> subject to risks </w:t>
      </w:r>
      <w:r w:rsidR="00AA3342">
        <w:rPr>
          <w:rFonts w:ascii="Arial" w:hAnsi="Arial" w:cs="Arial"/>
        </w:rPr>
        <w:t xml:space="preserve">that are </w:t>
      </w:r>
      <w:r w:rsidRPr="008B3EA3">
        <w:rPr>
          <w:rFonts w:ascii="Arial" w:hAnsi="Arial" w:cs="Arial"/>
        </w:rPr>
        <w:t xml:space="preserve">addressed in the Company’s risk management framework, including the adoption of risk policies in compliance with the Authority’s Insurance Code of Conduct: underwriting; investment, liquidity and concentration; market; credit; systems and operational; group; strategic; reputational; and legal/litigation. </w:t>
      </w:r>
    </w:p>
    <w:p w14:paraId="0D60A488" w14:textId="128C07AA" w:rsidR="004238CA" w:rsidRPr="008B3EA3" w:rsidRDefault="004238CA" w:rsidP="004238CA">
      <w:pPr>
        <w:spacing w:before="100" w:beforeAutospacing="1" w:after="100" w:afterAutospacing="1" w:line="360" w:lineRule="auto"/>
        <w:rPr>
          <w:rFonts w:ascii="Arial" w:hAnsi="Arial" w:cs="Arial"/>
        </w:rPr>
      </w:pPr>
      <w:r w:rsidRPr="008B3EA3">
        <w:rPr>
          <w:rFonts w:ascii="Arial" w:hAnsi="Arial" w:cs="Arial"/>
        </w:rPr>
        <w:t>The framework</w:t>
      </w:r>
      <w:r w:rsidR="00F67A60">
        <w:rPr>
          <w:rFonts w:ascii="Arial" w:hAnsi="Arial" w:cs="Arial"/>
        </w:rPr>
        <w:t>, which is currently comprised of applicable AIG group</w:t>
      </w:r>
      <w:r w:rsidR="00B016D0">
        <w:rPr>
          <w:rFonts w:ascii="Arial" w:hAnsi="Arial" w:cs="Arial"/>
        </w:rPr>
        <w:t xml:space="preserve"> and local</w:t>
      </w:r>
      <w:r w:rsidR="00F67A60">
        <w:rPr>
          <w:rFonts w:ascii="Arial" w:hAnsi="Arial" w:cs="Arial"/>
        </w:rPr>
        <w:t xml:space="preserve"> policies,</w:t>
      </w:r>
      <w:r w:rsidRPr="008B3EA3">
        <w:rPr>
          <w:rFonts w:ascii="Arial" w:hAnsi="Arial" w:cs="Arial"/>
        </w:rPr>
        <w:t xml:space="preserve"> will</w:t>
      </w:r>
      <w:r w:rsidR="00F67A60">
        <w:rPr>
          <w:rFonts w:ascii="Arial" w:hAnsi="Arial" w:cs="Arial"/>
        </w:rPr>
        <w:t xml:space="preserve"> </w:t>
      </w:r>
      <w:r w:rsidR="006C391B">
        <w:rPr>
          <w:rFonts w:ascii="Arial" w:hAnsi="Arial" w:cs="Arial"/>
        </w:rPr>
        <w:t xml:space="preserve">be replaced at Closing by </w:t>
      </w:r>
      <w:r w:rsidR="00F67A60">
        <w:rPr>
          <w:rFonts w:ascii="Arial" w:hAnsi="Arial" w:cs="Arial"/>
        </w:rPr>
        <w:t>Fortitude Re-specific</w:t>
      </w:r>
      <w:r w:rsidR="00AA3342">
        <w:rPr>
          <w:rFonts w:ascii="Arial" w:hAnsi="Arial" w:cs="Arial"/>
        </w:rPr>
        <w:t xml:space="preserve"> </w:t>
      </w:r>
      <w:r w:rsidRPr="008B3EA3">
        <w:rPr>
          <w:rFonts w:ascii="Arial" w:hAnsi="Arial" w:cs="Arial"/>
        </w:rPr>
        <w:t xml:space="preserve">policies defining risk management processes and controls adopted across our businesses and underpinned by risk management information, including the results </w:t>
      </w:r>
      <w:r w:rsidRPr="008B3EA3">
        <w:rPr>
          <w:rFonts w:ascii="Arial" w:hAnsi="Arial" w:cs="Arial"/>
        </w:rPr>
        <w:lastRenderedPageBreak/>
        <w:t>of stress testing and scenario forecasting programs; specifically the enterprise-wide capital and liquidity stress testing framework (known as enterprise-wide stress testing) that assesses the impact to capital and parent-company liquidity under a range of scenarios, the BMA prescribed stress tests as defined in the Bermuda Solvency Capital Requirement template, and</w:t>
      </w:r>
      <w:r w:rsidR="00524FA3">
        <w:rPr>
          <w:rFonts w:ascii="Arial" w:hAnsi="Arial" w:cs="Arial"/>
        </w:rPr>
        <w:t xml:space="preserve"> our</w:t>
      </w:r>
      <w:r w:rsidRPr="008B3EA3">
        <w:rPr>
          <w:rFonts w:ascii="Arial" w:hAnsi="Arial" w:cs="Arial"/>
        </w:rPr>
        <w:t xml:space="preserve"> internally determined Commercial Insurers Solvency Self-Assessment (“CISSA”).</w:t>
      </w:r>
    </w:p>
    <w:p w14:paraId="4F94C042" w14:textId="1346E1F7" w:rsidR="004238CA" w:rsidRPr="008B3EA3" w:rsidRDefault="004238CA" w:rsidP="004238CA">
      <w:pPr>
        <w:spacing w:before="100" w:beforeAutospacing="1" w:after="100" w:afterAutospacing="1" w:line="360" w:lineRule="auto"/>
        <w:rPr>
          <w:rFonts w:ascii="Arial" w:hAnsi="Arial" w:cs="Arial"/>
        </w:rPr>
      </w:pPr>
      <w:r w:rsidRPr="008B3EA3">
        <w:rPr>
          <w:rFonts w:ascii="Arial" w:hAnsi="Arial" w:cs="Arial"/>
        </w:rPr>
        <w:t xml:space="preserve">The Company </w:t>
      </w:r>
      <w:r w:rsidR="00D96ACB" w:rsidRPr="008B3EA3">
        <w:rPr>
          <w:rFonts w:ascii="Arial" w:hAnsi="Arial" w:cs="Arial"/>
        </w:rPr>
        <w:t xml:space="preserve">has </w:t>
      </w:r>
      <w:r w:rsidRPr="008B3EA3">
        <w:rPr>
          <w:rFonts w:ascii="Arial" w:hAnsi="Arial" w:cs="Arial"/>
        </w:rPr>
        <w:t>establish</w:t>
      </w:r>
      <w:r w:rsidR="00D96ACB" w:rsidRPr="008B3EA3">
        <w:rPr>
          <w:rFonts w:ascii="Arial" w:hAnsi="Arial" w:cs="Arial"/>
        </w:rPr>
        <w:t>ed</w:t>
      </w:r>
      <w:r w:rsidRPr="008B3EA3">
        <w:rPr>
          <w:rFonts w:ascii="Arial" w:hAnsi="Arial" w:cs="Arial"/>
        </w:rPr>
        <w:t xml:space="preserve"> a ‘Statement of Risk Appetite’ to align strategic business goals against the risks and volatility faced in executing plans, ensuring risks are maintained at levels consistent with the </w:t>
      </w:r>
      <w:r w:rsidR="00AA3342">
        <w:rPr>
          <w:rFonts w:ascii="Arial" w:hAnsi="Arial" w:cs="Arial"/>
        </w:rPr>
        <w:t>C</w:t>
      </w:r>
      <w:r w:rsidRPr="008B3EA3">
        <w:rPr>
          <w:rFonts w:ascii="Arial" w:hAnsi="Arial" w:cs="Arial"/>
        </w:rPr>
        <w:t>ompany’s financial resources.  This ensures a business environment that supports controlled risk</w:t>
      </w:r>
      <w:r w:rsidR="00AA3342">
        <w:rPr>
          <w:rFonts w:ascii="Arial" w:hAnsi="Arial" w:cs="Arial"/>
        </w:rPr>
        <w:t>-</w:t>
      </w:r>
      <w:r w:rsidRPr="008B3EA3">
        <w:rPr>
          <w:rFonts w:ascii="Arial" w:hAnsi="Arial" w:cs="Arial"/>
        </w:rPr>
        <w:t>taking to generate sustainable earnings and delivery of long-term value for the Company.</w:t>
      </w:r>
    </w:p>
    <w:p w14:paraId="18A08F6D" w14:textId="321AB20D" w:rsidR="004238CA" w:rsidRPr="008B3EA3" w:rsidRDefault="004238CA" w:rsidP="004238CA">
      <w:pPr>
        <w:spacing w:before="100" w:beforeAutospacing="1" w:after="100" w:afterAutospacing="1" w:line="360" w:lineRule="auto"/>
        <w:rPr>
          <w:rFonts w:ascii="Arial" w:hAnsi="Arial" w:cs="Arial"/>
        </w:rPr>
      </w:pPr>
      <w:r w:rsidRPr="008B3EA3">
        <w:rPr>
          <w:rFonts w:ascii="Arial" w:hAnsi="Arial" w:cs="Arial"/>
        </w:rPr>
        <w:t xml:space="preserve">The </w:t>
      </w:r>
      <w:r w:rsidR="00A568E6" w:rsidRPr="008B3EA3">
        <w:rPr>
          <w:rFonts w:ascii="Arial" w:hAnsi="Arial" w:cs="Arial"/>
        </w:rPr>
        <w:t xml:space="preserve">Board </w:t>
      </w:r>
      <w:r w:rsidRPr="008B3EA3">
        <w:rPr>
          <w:rFonts w:ascii="Arial" w:hAnsi="Arial" w:cs="Arial"/>
        </w:rPr>
        <w:t xml:space="preserve">is responsible for providing suitable prudential oversight of the </w:t>
      </w:r>
      <w:r w:rsidR="00AA3342">
        <w:rPr>
          <w:rFonts w:ascii="Arial" w:hAnsi="Arial" w:cs="Arial"/>
        </w:rPr>
        <w:t>Company’s</w:t>
      </w:r>
      <w:r w:rsidRPr="008B3EA3">
        <w:rPr>
          <w:rFonts w:ascii="Arial" w:hAnsi="Arial" w:cs="Arial"/>
        </w:rPr>
        <w:t xml:space="preserve"> risk management and internal controls framework, including any activities and functions </w:t>
      </w:r>
      <w:r w:rsidR="00AA3342">
        <w:rPr>
          <w:rFonts w:ascii="Arial" w:hAnsi="Arial" w:cs="Arial"/>
        </w:rPr>
        <w:t>that</w:t>
      </w:r>
      <w:r w:rsidRPr="008B3EA3">
        <w:rPr>
          <w:rFonts w:ascii="Arial" w:hAnsi="Arial" w:cs="Arial"/>
        </w:rPr>
        <w:t xml:space="preserve"> are delegated or outsourced. An independent, fit-for-purpose risk management organization will be closely aligned with and will actively support business management teams throughout the business life cycle, engaging early and often and driving risk assessment through the utilization of controls and metrics. To achieve this, the Company</w:t>
      </w:r>
      <w:r w:rsidR="001D7451">
        <w:rPr>
          <w:rFonts w:ascii="Arial" w:hAnsi="Arial" w:cs="Arial"/>
        </w:rPr>
        <w:t>’s</w:t>
      </w:r>
      <w:r w:rsidRPr="008B3EA3">
        <w:rPr>
          <w:rFonts w:ascii="Arial" w:hAnsi="Arial" w:cs="Arial"/>
        </w:rPr>
        <w:t xml:space="preserve"> Chief Risk Officer</w:t>
      </w:r>
      <w:r w:rsidR="001D7451">
        <w:rPr>
          <w:rFonts w:ascii="Arial" w:hAnsi="Arial" w:cs="Arial"/>
        </w:rPr>
        <w:t xml:space="preserve"> is</w:t>
      </w:r>
      <w:r w:rsidRPr="008B3EA3">
        <w:rPr>
          <w:rFonts w:ascii="Arial" w:hAnsi="Arial" w:cs="Arial"/>
        </w:rPr>
        <w:t xml:space="preserve"> responsible for the risk management framework at the company utilizing a “Three Lines of Defense” model. </w:t>
      </w:r>
    </w:p>
    <w:p w14:paraId="62AB0E34" w14:textId="77777777" w:rsidR="004238CA" w:rsidRPr="008B3EA3" w:rsidRDefault="004238CA" w:rsidP="004238CA">
      <w:pPr>
        <w:spacing w:before="100" w:beforeAutospacing="1" w:after="100" w:afterAutospacing="1" w:line="360" w:lineRule="auto"/>
        <w:rPr>
          <w:rFonts w:ascii="Arial" w:hAnsi="Arial" w:cs="Arial"/>
        </w:rPr>
      </w:pPr>
      <w:r w:rsidRPr="008B3EA3">
        <w:rPr>
          <w:rFonts w:ascii="Arial" w:hAnsi="Arial" w:cs="Arial"/>
        </w:rPr>
        <w:t>See Appendix E for a summary of the risk management framework and description of the “Three Lines of Defense” model as well as a summary of the stress testing results.</w:t>
      </w:r>
    </w:p>
    <w:p w14:paraId="39EB9855" w14:textId="77777777" w:rsidR="00933F61" w:rsidRPr="008B3EA3" w:rsidRDefault="00933F61" w:rsidP="00005479">
      <w:pPr>
        <w:spacing w:before="100" w:beforeAutospacing="1" w:after="100" w:afterAutospacing="1" w:line="360" w:lineRule="auto"/>
        <w:rPr>
          <w:rFonts w:ascii="Arial" w:hAnsi="Arial" w:cs="Arial"/>
          <w:b/>
          <w:u w:val="single"/>
        </w:rPr>
      </w:pPr>
      <w:r w:rsidRPr="008B3EA3">
        <w:rPr>
          <w:rFonts w:ascii="Arial" w:hAnsi="Arial" w:cs="Arial"/>
          <w:b/>
          <w:u w:val="single"/>
        </w:rPr>
        <w:t>Claims Handling</w:t>
      </w:r>
    </w:p>
    <w:p w14:paraId="1E3FD10B" w14:textId="77777777" w:rsidR="00102B8A" w:rsidRPr="008B3EA3" w:rsidRDefault="00102B8A" w:rsidP="00DF005A">
      <w:pPr>
        <w:pStyle w:val="ListParagraph"/>
        <w:numPr>
          <w:ilvl w:val="0"/>
          <w:numId w:val="7"/>
        </w:numPr>
        <w:spacing w:before="100" w:beforeAutospacing="1" w:after="100" w:afterAutospacing="1" w:line="360" w:lineRule="auto"/>
        <w:ind w:left="450" w:hanging="450"/>
        <w:rPr>
          <w:rFonts w:ascii="Arial" w:hAnsi="Arial" w:cs="Arial"/>
          <w:b/>
        </w:rPr>
      </w:pPr>
      <w:r w:rsidRPr="008B3EA3">
        <w:rPr>
          <w:rFonts w:ascii="Arial" w:hAnsi="Arial" w:cs="Arial"/>
          <w:b/>
        </w:rPr>
        <w:t>Long-Term business</w:t>
      </w:r>
    </w:p>
    <w:p w14:paraId="5F5A85F4" w14:textId="2AEC9651" w:rsidR="00102B8A" w:rsidRPr="008B3EA3" w:rsidRDefault="00F67A60" w:rsidP="00005479">
      <w:pPr>
        <w:spacing w:before="100" w:beforeAutospacing="1" w:after="100" w:afterAutospacing="1" w:line="360" w:lineRule="auto"/>
        <w:rPr>
          <w:rFonts w:ascii="Arial" w:hAnsi="Arial" w:cs="Arial"/>
        </w:rPr>
      </w:pPr>
      <w:r>
        <w:rPr>
          <w:rFonts w:ascii="Arial" w:hAnsi="Arial" w:cs="Arial"/>
        </w:rPr>
        <w:t>T</w:t>
      </w:r>
      <w:r w:rsidR="00102B8A" w:rsidRPr="008B3EA3">
        <w:rPr>
          <w:rFonts w:ascii="Arial" w:hAnsi="Arial" w:cs="Arial"/>
        </w:rPr>
        <w:t xml:space="preserve">he majority of the Company’s life and annuity liabilities </w:t>
      </w:r>
      <w:r>
        <w:rPr>
          <w:rFonts w:ascii="Arial" w:hAnsi="Arial" w:cs="Arial"/>
        </w:rPr>
        <w:t>are currently</w:t>
      </w:r>
      <w:r w:rsidR="00102B8A" w:rsidRPr="008B3EA3">
        <w:rPr>
          <w:rFonts w:ascii="Arial" w:hAnsi="Arial" w:cs="Arial"/>
        </w:rPr>
        <w:t xml:space="preserve"> managed by a dedicated staff of experienced </w:t>
      </w:r>
      <w:r w:rsidR="0016662E" w:rsidRPr="008B3EA3">
        <w:rPr>
          <w:rFonts w:ascii="Arial" w:hAnsi="Arial" w:cs="Arial"/>
        </w:rPr>
        <w:t xml:space="preserve">AIG </w:t>
      </w:r>
      <w:r w:rsidR="00102B8A" w:rsidRPr="008B3EA3">
        <w:rPr>
          <w:rFonts w:ascii="Arial" w:hAnsi="Arial" w:cs="Arial"/>
        </w:rPr>
        <w:t xml:space="preserve">claim professionals, based primarily in the United States, </w:t>
      </w:r>
      <w:r w:rsidR="006959CB" w:rsidRPr="008B3EA3">
        <w:rPr>
          <w:rFonts w:ascii="Arial" w:hAnsi="Arial" w:cs="Arial"/>
        </w:rPr>
        <w:t>and</w:t>
      </w:r>
      <w:r w:rsidR="00ED6E9A" w:rsidRPr="008B3EA3">
        <w:rPr>
          <w:rFonts w:ascii="Arial" w:hAnsi="Arial" w:cs="Arial"/>
        </w:rPr>
        <w:t xml:space="preserve"> </w:t>
      </w:r>
      <w:r w:rsidR="006959CB" w:rsidRPr="008B3EA3">
        <w:rPr>
          <w:rFonts w:ascii="Arial" w:hAnsi="Arial" w:cs="Arial"/>
        </w:rPr>
        <w:t>third-party service providers</w:t>
      </w:r>
      <w:r w:rsidR="00102B8A" w:rsidRPr="008B3EA3">
        <w:rPr>
          <w:rFonts w:ascii="Arial" w:hAnsi="Arial" w:cs="Arial"/>
        </w:rPr>
        <w:t>.</w:t>
      </w:r>
      <w:r w:rsidR="00E27700">
        <w:rPr>
          <w:rFonts w:ascii="Arial" w:hAnsi="Arial" w:cs="Arial"/>
        </w:rPr>
        <w:t xml:space="preserve">  </w:t>
      </w:r>
      <w:r>
        <w:rPr>
          <w:rFonts w:ascii="Arial" w:hAnsi="Arial" w:cs="Arial"/>
        </w:rPr>
        <w:t>S</w:t>
      </w:r>
      <w:r w:rsidR="0016662E" w:rsidRPr="008B3EA3">
        <w:rPr>
          <w:rFonts w:ascii="Arial" w:hAnsi="Arial" w:cs="Arial"/>
        </w:rPr>
        <w:t xml:space="preserve">ervicing of </w:t>
      </w:r>
      <w:r w:rsidR="00102B8A" w:rsidRPr="008B3EA3">
        <w:rPr>
          <w:rFonts w:ascii="Arial" w:hAnsi="Arial" w:cs="Arial"/>
        </w:rPr>
        <w:t xml:space="preserve">certain sub-portfolios (including but not limited to Long Term Care, Group Cancer, and a portion of the life business) </w:t>
      </w:r>
      <w:r w:rsidR="005D7CFF" w:rsidRPr="008B3EA3">
        <w:rPr>
          <w:rFonts w:ascii="Arial" w:hAnsi="Arial" w:cs="Arial"/>
        </w:rPr>
        <w:t>is</w:t>
      </w:r>
      <w:r>
        <w:rPr>
          <w:rFonts w:ascii="Arial" w:hAnsi="Arial" w:cs="Arial"/>
        </w:rPr>
        <w:t xml:space="preserve"> currently</w:t>
      </w:r>
      <w:r w:rsidR="005D7CFF" w:rsidRPr="008B3EA3">
        <w:rPr>
          <w:rFonts w:ascii="Arial" w:hAnsi="Arial" w:cs="Arial"/>
        </w:rPr>
        <w:t xml:space="preserve"> </w:t>
      </w:r>
      <w:r w:rsidR="00102B8A" w:rsidRPr="008B3EA3">
        <w:rPr>
          <w:rFonts w:ascii="Arial" w:hAnsi="Arial" w:cs="Arial"/>
        </w:rPr>
        <w:t>outsourced</w:t>
      </w:r>
      <w:r w:rsidR="00D70AEF">
        <w:rPr>
          <w:rFonts w:ascii="Arial" w:hAnsi="Arial" w:cs="Arial"/>
        </w:rPr>
        <w:t xml:space="preserve"> by AIG</w:t>
      </w:r>
      <w:r w:rsidR="00102B8A" w:rsidRPr="008B3EA3">
        <w:rPr>
          <w:rFonts w:ascii="Arial" w:hAnsi="Arial" w:cs="Arial"/>
        </w:rPr>
        <w:t xml:space="preserve"> to independent third-party administrators.  </w:t>
      </w:r>
    </w:p>
    <w:p w14:paraId="2ED1BB7B" w14:textId="19572DFB" w:rsidR="00102B8A" w:rsidRPr="008B3EA3" w:rsidRDefault="001D7451" w:rsidP="00005479">
      <w:pPr>
        <w:spacing w:before="100" w:beforeAutospacing="1" w:after="100" w:afterAutospacing="1" w:line="360" w:lineRule="auto"/>
        <w:rPr>
          <w:rFonts w:ascii="Arial" w:hAnsi="Arial" w:cs="Arial"/>
          <w:u w:val="single"/>
        </w:rPr>
      </w:pPr>
      <w:r>
        <w:rPr>
          <w:rFonts w:ascii="Arial" w:hAnsi="Arial" w:cs="Arial"/>
        </w:rPr>
        <w:t>It is anticipated that</w:t>
      </w:r>
      <w:r w:rsidR="00524FA3">
        <w:rPr>
          <w:rFonts w:ascii="Arial" w:hAnsi="Arial" w:cs="Arial"/>
        </w:rPr>
        <w:t xml:space="preserve">, following Closing and upon approval by </w:t>
      </w:r>
      <w:r w:rsidR="00E41657">
        <w:rPr>
          <w:rFonts w:ascii="Arial" w:hAnsi="Arial" w:cs="Arial"/>
        </w:rPr>
        <w:t>the Life Cedants’</w:t>
      </w:r>
      <w:r w:rsidR="00524FA3">
        <w:rPr>
          <w:rFonts w:ascii="Arial" w:hAnsi="Arial" w:cs="Arial"/>
        </w:rPr>
        <w:t xml:space="preserve"> regulators,</w:t>
      </w:r>
      <w:r w:rsidR="00A51FCB">
        <w:rPr>
          <w:rFonts w:ascii="Arial" w:hAnsi="Arial" w:cs="Arial"/>
        </w:rPr>
        <w:t xml:space="preserve"> Fortitude Life &amp; Ann</w:t>
      </w:r>
      <w:r w:rsidR="004148DF">
        <w:rPr>
          <w:rFonts w:ascii="Arial" w:hAnsi="Arial" w:cs="Arial"/>
        </w:rPr>
        <w:t>u</w:t>
      </w:r>
      <w:r w:rsidR="00A51FCB">
        <w:rPr>
          <w:rFonts w:ascii="Arial" w:hAnsi="Arial" w:cs="Arial"/>
        </w:rPr>
        <w:t>ity Solutions, Inc. (FLAS), a licensed life &amp; annuity third-party administrator</w:t>
      </w:r>
      <w:r w:rsidR="00524FA3">
        <w:rPr>
          <w:rFonts w:ascii="Arial" w:hAnsi="Arial" w:cs="Arial"/>
        </w:rPr>
        <w:t xml:space="preserve"> that was established as an affiliate of the Company</w:t>
      </w:r>
      <w:r w:rsidR="004148DF">
        <w:rPr>
          <w:rFonts w:ascii="Arial" w:hAnsi="Arial" w:cs="Arial"/>
        </w:rPr>
        <w:t>,</w:t>
      </w:r>
      <w:r w:rsidR="00102B8A" w:rsidRPr="008B3EA3">
        <w:rPr>
          <w:rFonts w:ascii="Arial" w:hAnsi="Arial" w:cs="Arial"/>
        </w:rPr>
        <w:t xml:space="preserve"> </w:t>
      </w:r>
      <w:r>
        <w:rPr>
          <w:rFonts w:ascii="Arial" w:hAnsi="Arial" w:cs="Arial"/>
        </w:rPr>
        <w:t>will assume from</w:t>
      </w:r>
      <w:r w:rsidR="00A51FCB">
        <w:rPr>
          <w:rFonts w:ascii="Arial" w:hAnsi="Arial" w:cs="Arial"/>
        </w:rPr>
        <w:t xml:space="preserve"> the Life </w:t>
      </w:r>
      <w:r w:rsidR="00917A5C" w:rsidRPr="008B3EA3">
        <w:rPr>
          <w:rFonts w:ascii="Arial" w:hAnsi="Arial" w:cs="Arial"/>
        </w:rPr>
        <w:t>C</w:t>
      </w:r>
      <w:r w:rsidR="0016662E" w:rsidRPr="008B3EA3">
        <w:rPr>
          <w:rFonts w:ascii="Arial" w:hAnsi="Arial" w:cs="Arial"/>
        </w:rPr>
        <w:t xml:space="preserve">edants responsibility </w:t>
      </w:r>
      <w:r w:rsidR="00070D8F" w:rsidRPr="008B3EA3">
        <w:rPr>
          <w:rFonts w:ascii="Arial" w:hAnsi="Arial" w:cs="Arial"/>
        </w:rPr>
        <w:t>for</w:t>
      </w:r>
      <w:r>
        <w:rPr>
          <w:rFonts w:ascii="Arial" w:hAnsi="Arial" w:cs="Arial"/>
        </w:rPr>
        <w:t xml:space="preserve"> administration of portions </w:t>
      </w:r>
      <w:r w:rsidR="00AA3342">
        <w:rPr>
          <w:rFonts w:ascii="Arial" w:hAnsi="Arial" w:cs="Arial"/>
        </w:rPr>
        <w:t>of the</w:t>
      </w:r>
      <w:r w:rsidR="00102B8A" w:rsidRPr="008B3EA3">
        <w:rPr>
          <w:rFonts w:ascii="Arial" w:hAnsi="Arial" w:cs="Arial"/>
        </w:rPr>
        <w:t xml:space="preserve"> </w:t>
      </w:r>
      <w:r w:rsidR="00680243" w:rsidRPr="008B3EA3">
        <w:rPr>
          <w:rFonts w:ascii="Arial" w:hAnsi="Arial" w:cs="Arial"/>
        </w:rPr>
        <w:t>long term business</w:t>
      </w:r>
      <w:r w:rsidR="00AA3342">
        <w:rPr>
          <w:rFonts w:ascii="Arial" w:hAnsi="Arial" w:cs="Arial"/>
        </w:rPr>
        <w:t xml:space="preserve"> ceded to the Company</w:t>
      </w:r>
      <w:r w:rsidR="00524FA3">
        <w:rPr>
          <w:rFonts w:ascii="Arial" w:hAnsi="Arial" w:cs="Arial"/>
        </w:rPr>
        <w:t>.  Until such time</w:t>
      </w:r>
      <w:r w:rsidR="00AA3342">
        <w:rPr>
          <w:rFonts w:ascii="Arial" w:hAnsi="Arial" w:cs="Arial"/>
        </w:rPr>
        <w:t>,</w:t>
      </w:r>
      <w:r w:rsidR="00443D79">
        <w:rPr>
          <w:rFonts w:ascii="Arial" w:hAnsi="Arial" w:cs="Arial"/>
        </w:rPr>
        <w:t xml:space="preserve"> it is anticipated that FLAS </w:t>
      </w:r>
      <w:r w:rsidR="00443D79">
        <w:rPr>
          <w:rFonts w:ascii="Arial" w:hAnsi="Arial" w:cs="Arial"/>
        </w:rPr>
        <w:lastRenderedPageBreak/>
        <w:t>will be transferred back to AIG and</w:t>
      </w:r>
      <w:r w:rsidR="00AA3342">
        <w:rPr>
          <w:rFonts w:ascii="Arial" w:hAnsi="Arial" w:cs="Arial"/>
        </w:rPr>
        <w:t xml:space="preserve"> the Life Cedants will retain responsibility for the administration of</w:t>
      </w:r>
      <w:r w:rsidR="00524FA3">
        <w:rPr>
          <w:rFonts w:ascii="Arial" w:hAnsi="Arial" w:cs="Arial"/>
        </w:rPr>
        <w:t xml:space="preserve"> the life &amp; </w:t>
      </w:r>
      <w:r w:rsidR="00AA3342">
        <w:rPr>
          <w:rFonts w:ascii="Arial" w:hAnsi="Arial" w:cs="Arial"/>
        </w:rPr>
        <w:t>annuity business ceded to the Company.</w:t>
      </w:r>
      <w:r w:rsidR="0016662E" w:rsidRPr="008B3EA3">
        <w:rPr>
          <w:rFonts w:ascii="Arial" w:hAnsi="Arial" w:cs="Arial"/>
          <w:u w:val="single"/>
        </w:rPr>
        <w:t xml:space="preserve">   </w:t>
      </w:r>
    </w:p>
    <w:p w14:paraId="3F122F5B" w14:textId="77777777" w:rsidR="00102B8A" w:rsidRPr="008B3EA3" w:rsidRDefault="00102B8A" w:rsidP="00DF005A">
      <w:pPr>
        <w:pStyle w:val="ListParagraph"/>
        <w:numPr>
          <w:ilvl w:val="0"/>
          <w:numId w:val="7"/>
        </w:numPr>
        <w:spacing w:before="100" w:beforeAutospacing="1" w:after="100" w:afterAutospacing="1" w:line="360" w:lineRule="auto"/>
        <w:ind w:left="360"/>
        <w:rPr>
          <w:rFonts w:ascii="Arial" w:hAnsi="Arial" w:cs="Arial"/>
          <w:b/>
        </w:rPr>
      </w:pPr>
      <w:r w:rsidRPr="008B3EA3">
        <w:rPr>
          <w:rFonts w:ascii="Arial" w:hAnsi="Arial" w:cs="Arial"/>
          <w:b/>
        </w:rPr>
        <w:t>Property and Casualty</w:t>
      </w:r>
    </w:p>
    <w:p w14:paraId="651EFD00" w14:textId="205CF652" w:rsidR="00343514" w:rsidRPr="008B3EA3" w:rsidDel="00454997" w:rsidRDefault="00343514" w:rsidP="00343514">
      <w:pPr>
        <w:spacing w:before="100" w:beforeAutospacing="1" w:after="100" w:afterAutospacing="1" w:line="360" w:lineRule="auto"/>
        <w:rPr>
          <w:del w:id="41" w:author="Gary Harris" w:date="2020-04-09T21:24:00Z"/>
          <w:rFonts w:ascii="Arial" w:hAnsi="Arial" w:cs="Arial"/>
        </w:rPr>
      </w:pPr>
      <w:r w:rsidRPr="008B3EA3">
        <w:rPr>
          <w:rFonts w:ascii="Arial" w:hAnsi="Arial" w:cs="Arial"/>
        </w:rPr>
        <w:t xml:space="preserve">The Company’s P&amp;C claim liabilities </w:t>
      </w:r>
      <w:r w:rsidR="00CE73D1">
        <w:rPr>
          <w:rFonts w:ascii="Arial" w:hAnsi="Arial" w:cs="Arial"/>
        </w:rPr>
        <w:t>are currently</w:t>
      </w:r>
      <w:r w:rsidRPr="008B3EA3">
        <w:rPr>
          <w:rFonts w:ascii="Arial" w:hAnsi="Arial" w:cs="Arial"/>
        </w:rPr>
        <w:t xml:space="preserve"> managed by a dedicated staff of</w:t>
      </w:r>
      <w:r w:rsidR="00E41657">
        <w:rPr>
          <w:rFonts w:ascii="Arial" w:hAnsi="Arial" w:cs="Arial"/>
        </w:rPr>
        <w:t xml:space="preserve"> AIG</w:t>
      </w:r>
      <w:r w:rsidRPr="008B3EA3">
        <w:rPr>
          <w:rFonts w:ascii="Arial" w:hAnsi="Arial" w:cs="Arial"/>
        </w:rPr>
        <w:t xml:space="preserve"> experienced</w:t>
      </w:r>
      <w:r w:rsidR="00CE73D1">
        <w:rPr>
          <w:rFonts w:ascii="Arial" w:hAnsi="Arial" w:cs="Arial"/>
        </w:rPr>
        <w:t xml:space="preserve"> </w:t>
      </w:r>
      <w:r w:rsidRPr="008B3EA3">
        <w:rPr>
          <w:rFonts w:ascii="Arial" w:hAnsi="Arial" w:cs="Arial"/>
        </w:rPr>
        <w:t xml:space="preserve">claim professionals, </w:t>
      </w:r>
      <w:del w:id="42" w:author="Joo, Woohyun" w:date="2020-04-14T15:34:00Z">
        <w:r w:rsidRPr="008B3EA3" w:rsidDel="005063E6">
          <w:rPr>
            <w:rFonts w:ascii="Arial" w:hAnsi="Arial" w:cs="Arial"/>
          </w:rPr>
          <w:delText>based  in</w:delText>
        </w:r>
      </w:del>
      <w:ins w:id="43" w:author="Joo, Woohyun" w:date="2020-04-14T15:34:00Z">
        <w:r w:rsidR="005063E6" w:rsidRPr="008B3EA3">
          <w:rPr>
            <w:rFonts w:ascii="Arial" w:hAnsi="Arial" w:cs="Arial"/>
          </w:rPr>
          <w:t>based in</w:t>
        </w:r>
      </w:ins>
      <w:r w:rsidRPr="008B3EA3">
        <w:rPr>
          <w:rFonts w:ascii="Arial" w:hAnsi="Arial" w:cs="Arial"/>
        </w:rPr>
        <w:t xml:space="preserve"> the United States</w:t>
      </w:r>
      <w:r w:rsidR="003A7657">
        <w:rPr>
          <w:rFonts w:ascii="Arial" w:hAnsi="Arial" w:cs="Arial"/>
        </w:rPr>
        <w:t>, as well as</w:t>
      </w:r>
      <w:r w:rsidR="001D7451">
        <w:rPr>
          <w:rFonts w:ascii="Arial" w:hAnsi="Arial" w:cs="Arial"/>
        </w:rPr>
        <w:t xml:space="preserve"> third-party</w:t>
      </w:r>
      <w:r w:rsidR="003A7657">
        <w:rPr>
          <w:rFonts w:ascii="Arial" w:hAnsi="Arial" w:cs="Arial"/>
        </w:rPr>
        <w:t xml:space="preserve"> administrators</w:t>
      </w:r>
      <w:r w:rsidR="001D7451">
        <w:rPr>
          <w:rFonts w:ascii="Arial" w:hAnsi="Arial" w:cs="Arial"/>
        </w:rPr>
        <w:t>.</w:t>
      </w:r>
      <w:r>
        <w:rPr>
          <w:rFonts w:ascii="Arial" w:hAnsi="Arial" w:cs="Arial"/>
        </w:rPr>
        <w:t xml:space="preserve"> </w:t>
      </w:r>
      <w:r w:rsidR="00A51FCB">
        <w:rPr>
          <w:rFonts w:ascii="Arial" w:hAnsi="Arial" w:cs="Arial"/>
        </w:rPr>
        <w:t xml:space="preserve"> </w:t>
      </w:r>
      <w:r w:rsidR="001D7451">
        <w:rPr>
          <w:rFonts w:ascii="Arial" w:hAnsi="Arial" w:cs="Arial"/>
        </w:rPr>
        <w:t>It is anticipated that</w:t>
      </w:r>
      <w:r w:rsidR="00E41657">
        <w:rPr>
          <w:rFonts w:ascii="Arial" w:hAnsi="Arial" w:cs="Arial"/>
        </w:rPr>
        <w:t>, following Closing and upon approval by the P&amp;C Cedants’ regulators,</w:t>
      </w:r>
      <w:r w:rsidR="00E41657" w:rsidDel="00E41657">
        <w:rPr>
          <w:rFonts w:ascii="Arial" w:hAnsi="Arial" w:cs="Arial"/>
        </w:rPr>
        <w:t xml:space="preserve"> </w:t>
      </w:r>
      <w:r w:rsidR="00A51FCB">
        <w:rPr>
          <w:rFonts w:ascii="Arial" w:hAnsi="Arial" w:cs="Arial"/>
        </w:rPr>
        <w:t>DSA P&amp;C Solutions, Inc. (DSA), a licensed property &amp; casualty</w:t>
      </w:r>
      <w:r w:rsidR="00E41657">
        <w:rPr>
          <w:rFonts w:ascii="Arial" w:hAnsi="Arial" w:cs="Arial"/>
        </w:rPr>
        <w:t xml:space="preserve"> claims adjuster that was established as an affiliate of the Company</w:t>
      </w:r>
      <w:r w:rsidR="00A51FCB">
        <w:rPr>
          <w:rFonts w:ascii="Arial" w:hAnsi="Arial" w:cs="Arial"/>
        </w:rPr>
        <w:t xml:space="preserve">, </w:t>
      </w:r>
      <w:r w:rsidR="001D7451">
        <w:rPr>
          <w:rFonts w:ascii="Arial" w:hAnsi="Arial" w:cs="Arial"/>
        </w:rPr>
        <w:t>will assume from</w:t>
      </w:r>
      <w:r w:rsidR="00A51FCB">
        <w:rPr>
          <w:rFonts w:ascii="Arial" w:hAnsi="Arial" w:cs="Arial"/>
        </w:rPr>
        <w:t xml:space="preserve"> the P&amp;C Cedants</w:t>
      </w:r>
      <w:r w:rsidR="001D7451">
        <w:rPr>
          <w:rFonts w:ascii="Arial" w:hAnsi="Arial" w:cs="Arial"/>
        </w:rPr>
        <w:t xml:space="preserve"> responsibility for</w:t>
      </w:r>
      <w:r w:rsidR="003A7657">
        <w:rPr>
          <w:rFonts w:ascii="Arial" w:hAnsi="Arial" w:cs="Arial"/>
        </w:rPr>
        <w:t xml:space="preserve"> most</w:t>
      </w:r>
      <w:r w:rsidR="001D7451">
        <w:rPr>
          <w:rFonts w:ascii="Arial" w:hAnsi="Arial" w:cs="Arial"/>
        </w:rPr>
        <w:t xml:space="preserve"> of the claims handling responsibilities</w:t>
      </w:r>
      <w:r w:rsidR="00A51FCB">
        <w:rPr>
          <w:rFonts w:ascii="Arial" w:hAnsi="Arial" w:cs="Arial"/>
        </w:rPr>
        <w:t xml:space="preserve"> </w:t>
      </w:r>
      <w:r w:rsidR="00E41657">
        <w:rPr>
          <w:rFonts w:ascii="Arial" w:hAnsi="Arial" w:cs="Arial"/>
        </w:rPr>
        <w:t>with respect to</w:t>
      </w:r>
      <w:r w:rsidR="003A7657">
        <w:rPr>
          <w:rFonts w:ascii="Arial" w:hAnsi="Arial" w:cs="Arial"/>
        </w:rPr>
        <w:t xml:space="preserve"> the ceded</w:t>
      </w:r>
      <w:r w:rsidR="00A51FCB">
        <w:rPr>
          <w:rFonts w:ascii="Arial" w:hAnsi="Arial" w:cs="Arial"/>
        </w:rPr>
        <w:t xml:space="preserve"> P&amp;C portfolios</w:t>
      </w:r>
      <w:r w:rsidR="003A7657">
        <w:rPr>
          <w:rFonts w:ascii="Arial" w:hAnsi="Arial" w:cs="Arial"/>
        </w:rPr>
        <w:t xml:space="preserve">. </w:t>
      </w:r>
      <w:r w:rsidR="00443D79">
        <w:rPr>
          <w:rFonts w:ascii="Arial" w:hAnsi="Arial" w:cs="Arial"/>
        </w:rPr>
        <w:t xml:space="preserve">  Until such time, it is anticipated that DSA will be transferred back to AIG and the P&amp;C Cedants’ affiliate, AIG Claims, Inc., will retain responsibility for the handling of the P&amp;C business ceded to the Company.</w:t>
      </w:r>
      <w:r w:rsidR="003A7657">
        <w:rPr>
          <w:rFonts w:ascii="Arial" w:hAnsi="Arial" w:cs="Arial"/>
        </w:rPr>
        <w:t xml:space="preserve"> </w:t>
      </w:r>
      <w:r w:rsidR="00A51FCB">
        <w:rPr>
          <w:rFonts w:ascii="Arial" w:hAnsi="Arial" w:cs="Arial"/>
        </w:rPr>
        <w:t xml:space="preserve">  </w:t>
      </w:r>
      <w:r>
        <w:rPr>
          <w:rFonts w:ascii="Arial" w:hAnsi="Arial" w:cs="Arial"/>
        </w:rPr>
        <w:t xml:space="preserve"> </w:t>
      </w:r>
    </w:p>
    <w:p w14:paraId="70DCDB1D" w14:textId="77777777" w:rsidR="00343514" w:rsidRPr="008B3EA3" w:rsidRDefault="00343514" w:rsidP="00005479">
      <w:pPr>
        <w:spacing w:before="100" w:beforeAutospacing="1" w:after="100" w:afterAutospacing="1" w:line="360" w:lineRule="auto"/>
        <w:rPr>
          <w:rFonts w:ascii="Arial" w:hAnsi="Arial" w:cs="Arial"/>
        </w:rPr>
      </w:pPr>
    </w:p>
    <w:p w14:paraId="63CED9E0" w14:textId="77777777" w:rsidR="00FD4B91" w:rsidRPr="008B3EA3" w:rsidRDefault="00FD4B91" w:rsidP="009301A4">
      <w:pPr>
        <w:rPr>
          <w:rFonts w:ascii="Arial" w:hAnsi="Arial" w:cs="Arial"/>
          <w:b/>
          <w:u w:val="single"/>
        </w:rPr>
      </w:pPr>
      <w:r w:rsidRPr="008B3EA3">
        <w:rPr>
          <w:rFonts w:ascii="Arial" w:hAnsi="Arial" w:cs="Arial"/>
          <w:b/>
          <w:u w:val="single"/>
        </w:rPr>
        <w:t>ALM Investment Strategy</w:t>
      </w:r>
    </w:p>
    <w:p w14:paraId="11894769" w14:textId="2D730851" w:rsidR="00814EA0" w:rsidRPr="008B3EA3" w:rsidRDefault="00A51FCB" w:rsidP="002B11EC">
      <w:pPr>
        <w:spacing w:line="360" w:lineRule="auto"/>
        <w:rPr>
          <w:rFonts w:ascii="Arial" w:hAnsi="Arial" w:cs="Arial"/>
        </w:rPr>
      </w:pPr>
      <w:r>
        <w:rPr>
          <w:rFonts w:ascii="Arial" w:hAnsi="Arial" w:cs="Arial"/>
        </w:rPr>
        <w:t>Fortitude Re</w:t>
      </w:r>
      <w:r w:rsidR="006709F7" w:rsidRPr="008B3EA3">
        <w:rPr>
          <w:rFonts w:ascii="Arial" w:hAnsi="Arial" w:cs="Arial"/>
        </w:rPr>
        <w:t xml:space="preserve"> has developed </w:t>
      </w:r>
      <w:r w:rsidR="00064B11" w:rsidRPr="008B3EA3">
        <w:rPr>
          <w:rFonts w:ascii="Arial" w:hAnsi="Arial" w:cs="Arial"/>
        </w:rPr>
        <w:t xml:space="preserve">an </w:t>
      </w:r>
      <w:r w:rsidR="006709F7" w:rsidRPr="008B3EA3">
        <w:rPr>
          <w:rFonts w:ascii="Arial" w:hAnsi="Arial" w:cs="Arial"/>
        </w:rPr>
        <w:t>asset and liability</w:t>
      </w:r>
      <w:r w:rsidR="00064B11" w:rsidRPr="008B3EA3">
        <w:rPr>
          <w:rFonts w:ascii="Arial" w:hAnsi="Arial" w:cs="Arial"/>
        </w:rPr>
        <w:t xml:space="preserve"> management</w:t>
      </w:r>
      <w:r w:rsidR="006709F7" w:rsidRPr="008B3EA3">
        <w:rPr>
          <w:rFonts w:ascii="Arial" w:hAnsi="Arial" w:cs="Arial"/>
        </w:rPr>
        <w:t xml:space="preserve"> strategy that </w:t>
      </w:r>
      <w:r w:rsidR="00064B11" w:rsidRPr="008B3EA3">
        <w:rPr>
          <w:rFonts w:ascii="Arial" w:hAnsi="Arial" w:cs="Arial"/>
        </w:rPr>
        <w:t xml:space="preserve">incorporates </w:t>
      </w:r>
      <w:r>
        <w:rPr>
          <w:rFonts w:ascii="Arial" w:hAnsi="Arial" w:cs="Arial"/>
        </w:rPr>
        <w:t>the Company’s</w:t>
      </w:r>
      <w:r w:rsidR="006709F7" w:rsidRPr="008B3EA3">
        <w:rPr>
          <w:rFonts w:ascii="Arial" w:hAnsi="Arial" w:cs="Arial"/>
        </w:rPr>
        <w:t xml:space="preserve"> risk appetite and </w:t>
      </w:r>
      <w:r w:rsidR="00064B11" w:rsidRPr="008B3EA3">
        <w:rPr>
          <w:rFonts w:ascii="Arial" w:hAnsi="Arial" w:cs="Arial"/>
        </w:rPr>
        <w:t xml:space="preserve">the </w:t>
      </w:r>
      <w:r w:rsidR="006709F7" w:rsidRPr="008B3EA3">
        <w:rPr>
          <w:rFonts w:ascii="Arial" w:hAnsi="Arial" w:cs="Arial"/>
        </w:rPr>
        <w:t>BMA’s</w:t>
      </w:r>
      <w:r w:rsidR="00064B11" w:rsidRPr="008B3EA3">
        <w:rPr>
          <w:rFonts w:ascii="Arial" w:hAnsi="Arial" w:cs="Arial"/>
        </w:rPr>
        <w:t xml:space="preserve"> investment limits</w:t>
      </w:r>
      <w:r w:rsidR="00CD6D5B">
        <w:rPr>
          <w:rFonts w:ascii="Arial" w:hAnsi="Arial" w:cs="Arial"/>
        </w:rPr>
        <w:t>,</w:t>
      </w:r>
      <w:r w:rsidR="00064B11" w:rsidRPr="008B3EA3">
        <w:rPr>
          <w:rFonts w:ascii="Arial" w:hAnsi="Arial" w:cs="Arial"/>
        </w:rPr>
        <w:t xml:space="preserve"> including detailed BMA</w:t>
      </w:r>
      <w:r w:rsidR="006709F7" w:rsidRPr="008B3EA3">
        <w:rPr>
          <w:rFonts w:ascii="Arial" w:hAnsi="Arial" w:cs="Arial"/>
        </w:rPr>
        <w:t xml:space="preserve"> guidance regarding allowable asset classes to match the long-term liability cash flow</w:t>
      </w:r>
      <w:r w:rsidR="00064B11" w:rsidRPr="008B3EA3">
        <w:rPr>
          <w:rFonts w:ascii="Arial" w:hAnsi="Arial" w:cs="Arial"/>
        </w:rPr>
        <w:t xml:space="preserve"> obligation</w:t>
      </w:r>
      <w:r w:rsidR="006709F7" w:rsidRPr="008B3EA3">
        <w:rPr>
          <w:rFonts w:ascii="Arial" w:hAnsi="Arial" w:cs="Arial"/>
        </w:rPr>
        <w:t xml:space="preserve">s. </w:t>
      </w:r>
      <w:r w:rsidR="00F11064">
        <w:rPr>
          <w:rFonts w:ascii="Arial" w:hAnsi="Arial" w:cs="Arial"/>
        </w:rPr>
        <w:t>Fortitude Re plans to use primarily investment grade fixed income to cash-flow match liability cash flows within the first 30 years.  For liability cash flows beyond 30 years, Fortitude Re will invest in the limited supply of fixed income maturing beyond 30 years and use alternative assets</w:t>
      </w:r>
      <w:r w:rsidR="003B3993">
        <w:rPr>
          <w:rFonts w:ascii="Arial" w:hAnsi="Arial" w:cs="Arial"/>
        </w:rPr>
        <w:t xml:space="preserve"> to</w:t>
      </w:r>
      <w:r w:rsidR="00F11064">
        <w:rPr>
          <w:rFonts w:ascii="Arial" w:hAnsi="Arial" w:cs="Arial"/>
        </w:rPr>
        <w:t xml:space="preserve"> seek to generate excess cash flow</w:t>
      </w:r>
      <w:r w:rsidR="003B3993">
        <w:rPr>
          <w:rFonts w:ascii="Arial" w:hAnsi="Arial" w:cs="Arial"/>
        </w:rPr>
        <w:t>s</w:t>
      </w:r>
      <w:r w:rsidR="00F11064">
        <w:rPr>
          <w:rFonts w:ascii="Arial" w:hAnsi="Arial" w:cs="Arial"/>
        </w:rPr>
        <w:t xml:space="preserve"> that can be reinvested into traditional fixed income as the liabilities roll-down into the more investable range </w:t>
      </w:r>
      <w:r w:rsidR="003B3993">
        <w:rPr>
          <w:rFonts w:ascii="Arial" w:hAnsi="Arial" w:cs="Arial"/>
        </w:rPr>
        <w:t>(i.e., less than</w:t>
      </w:r>
      <w:r w:rsidR="00F11064">
        <w:rPr>
          <w:rFonts w:ascii="Arial" w:hAnsi="Arial" w:cs="Arial"/>
        </w:rPr>
        <w:t xml:space="preserve"> 30 years</w:t>
      </w:r>
      <w:r w:rsidR="003B3993">
        <w:rPr>
          <w:rFonts w:ascii="Arial" w:hAnsi="Arial" w:cs="Arial"/>
        </w:rPr>
        <w:t>)</w:t>
      </w:r>
      <w:r w:rsidR="00F11064">
        <w:rPr>
          <w:rFonts w:ascii="Arial" w:hAnsi="Arial" w:cs="Arial"/>
        </w:rPr>
        <w:t>.  Fortitude Re’s surplus,</w:t>
      </w:r>
      <w:r w:rsidR="003B3993">
        <w:rPr>
          <w:rFonts w:ascii="Arial" w:hAnsi="Arial" w:cs="Arial"/>
        </w:rPr>
        <w:t xml:space="preserve"> as well as the</w:t>
      </w:r>
      <w:r w:rsidR="00F11064">
        <w:rPr>
          <w:rFonts w:ascii="Arial" w:hAnsi="Arial" w:cs="Arial"/>
        </w:rPr>
        <w:t xml:space="preserve"> ModCo and LPT</w:t>
      </w:r>
      <w:r w:rsidR="003B3993">
        <w:rPr>
          <w:rFonts w:ascii="Arial" w:hAnsi="Arial" w:cs="Arial"/>
        </w:rPr>
        <w:t xml:space="preserve"> asset</w:t>
      </w:r>
      <w:r w:rsidR="00F11064">
        <w:rPr>
          <w:rFonts w:ascii="Arial" w:hAnsi="Arial" w:cs="Arial"/>
        </w:rPr>
        <w:t xml:space="preserve"> </w:t>
      </w:r>
      <w:r w:rsidR="00B0226F">
        <w:rPr>
          <w:rFonts w:ascii="Arial" w:hAnsi="Arial" w:cs="Arial"/>
        </w:rPr>
        <w:t>portfolios</w:t>
      </w:r>
      <w:r w:rsidR="00F11064">
        <w:rPr>
          <w:rFonts w:ascii="Arial" w:hAnsi="Arial" w:cs="Arial"/>
        </w:rPr>
        <w:t xml:space="preserve"> are currently managed </w:t>
      </w:r>
      <w:r w:rsidR="00B0226F">
        <w:rPr>
          <w:rFonts w:ascii="Arial" w:hAnsi="Arial" w:cs="Arial"/>
        </w:rPr>
        <w:t>by AIG</w:t>
      </w:r>
      <w:r w:rsidR="00CD6D5B">
        <w:rPr>
          <w:rFonts w:ascii="Arial" w:hAnsi="Arial" w:cs="Arial"/>
        </w:rPr>
        <w:t xml:space="preserve"> Asset Management</w:t>
      </w:r>
      <w:r w:rsidR="00B0226F">
        <w:rPr>
          <w:rFonts w:ascii="Arial" w:hAnsi="Arial" w:cs="Arial"/>
        </w:rPr>
        <w:t xml:space="preserve"> and Carlyle.  </w:t>
      </w:r>
      <w:r w:rsidR="00F11064">
        <w:rPr>
          <w:rFonts w:ascii="Arial" w:hAnsi="Arial" w:cs="Arial"/>
        </w:rPr>
        <w:t xml:space="preserve"> </w:t>
      </w:r>
      <w:r w:rsidR="004877DB">
        <w:rPr>
          <w:rFonts w:ascii="Arial" w:hAnsi="Arial" w:cs="Arial"/>
        </w:rPr>
        <w:t>The ModCo and LPT reinsurance and asset management agreements, which include the investment guidelines for the ModCo and LPT funds withheld, are each subject</w:t>
      </w:r>
      <w:r w:rsidR="003379E7">
        <w:rPr>
          <w:rFonts w:ascii="Arial" w:hAnsi="Arial" w:cs="Arial"/>
        </w:rPr>
        <w:t xml:space="preserve"> to applicable US regulatory requirements</w:t>
      </w:r>
      <w:r w:rsidR="004877DB">
        <w:rPr>
          <w:rFonts w:ascii="Arial" w:hAnsi="Arial" w:cs="Arial"/>
        </w:rPr>
        <w:t>.</w:t>
      </w:r>
    </w:p>
    <w:p w14:paraId="45714890" w14:textId="3112DBD3" w:rsidR="00343514" w:rsidRDefault="00343514" w:rsidP="00CD6D5B">
      <w:pPr>
        <w:spacing w:before="240" w:after="120"/>
        <w:rPr>
          <w:rFonts w:ascii="Arial" w:hAnsi="Arial" w:cs="Arial"/>
        </w:rPr>
      </w:pPr>
      <w:r w:rsidRPr="008B3EA3">
        <w:rPr>
          <w:rFonts w:ascii="Arial" w:hAnsi="Arial" w:cs="Arial"/>
        </w:rPr>
        <w:t xml:space="preserve">Please refer to </w:t>
      </w:r>
      <w:r w:rsidR="00A51FCB">
        <w:rPr>
          <w:rFonts w:ascii="Arial" w:hAnsi="Arial" w:cs="Arial"/>
        </w:rPr>
        <w:t>the Company’s</w:t>
      </w:r>
      <w:r w:rsidRPr="008B3EA3">
        <w:rPr>
          <w:rFonts w:ascii="Arial" w:hAnsi="Arial" w:cs="Arial"/>
        </w:rPr>
        <w:t xml:space="preserve"> application titled “Approval of Investment Strategy and Asset Classes for Long Tailed Liabilities” </w:t>
      </w:r>
      <w:commentRangeStart w:id="44"/>
      <w:r w:rsidRPr="009845E2">
        <w:rPr>
          <w:rFonts w:ascii="Arial" w:hAnsi="Arial" w:cs="Arial"/>
        </w:rPr>
        <w:t xml:space="preserve">dated </w:t>
      </w:r>
      <w:r w:rsidR="004148DF" w:rsidRPr="009845E2">
        <w:rPr>
          <w:rFonts w:ascii="Arial" w:hAnsi="Arial" w:cs="Arial"/>
        </w:rPr>
        <w:t>as of April 3, 2019</w:t>
      </w:r>
      <w:r w:rsidR="00A51FCB">
        <w:rPr>
          <w:rFonts w:ascii="Arial" w:hAnsi="Arial" w:cs="Arial"/>
        </w:rPr>
        <w:t xml:space="preserve"> </w:t>
      </w:r>
      <w:commentRangeEnd w:id="44"/>
      <w:r w:rsidR="005E7887" w:rsidRPr="009845E2">
        <w:rPr>
          <w:rFonts w:cs="Arial"/>
        </w:rPr>
        <w:commentReference w:id="44"/>
      </w:r>
      <w:r w:rsidRPr="008B3EA3">
        <w:rPr>
          <w:rFonts w:ascii="Arial" w:hAnsi="Arial" w:cs="Arial"/>
        </w:rPr>
        <w:t>for more detailed information</w:t>
      </w:r>
      <w:r w:rsidR="00B0226F">
        <w:rPr>
          <w:rFonts w:ascii="Arial" w:hAnsi="Arial" w:cs="Arial"/>
        </w:rPr>
        <w:t xml:space="preserve"> on investment strategy</w:t>
      </w:r>
      <w:r w:rsidRPr="008B3EA3">
        <w:rPr>
          <w:rFonts w:ascii="Arial" w:hAnsi="Arial" w:cs="Arial"/>
        </w:rPr>
        <w:t>.</w:t>
      </w:r>
      <w:r w:rsidR="00B75943">
        <w:rPr>
          <w:rFonts w:ascii="Arial" w:hAnsi="Arial" w:cs="Arial"/>
        </w:rPr>
        <w:t xml:space="preserve"> </w:t>
      </w:r>
    </w:p>
    <w:p w14:paraId="0595BD19" w14:textId="77777777" w:rsidR="00B75943" w:rsidRDefault="00B75943" w:rsidP="00CD6D5B">
      <w:pPr>
        <w:spacing w:before="240" w:after="120"/>
        <w:rPr>
          <w:rFonts w:ascii="Arial" w:hAnsi="Arial" w:cs="Arial"/>
        </w:rPr>
      </w:pPr>
    </w:p>
    <w:p w14:paraId="3F0C8F63" w14:textId="77777777" w:rsidR="008A597C" w:rsidRPr="008B3EA3" w:rsidRDefault="008A597C" w:rsidP="00683E7B">
      <w:pPr>
        <w:spacing w:line="360" w:lineRule="auto"/>
        <w:rPr>
          <w:rFonts w:ascii="Arial" w:hAnsi="Arial" w:cs="Arial"/>
          <w:b/>
          <w:u w:val="single"/>
        </w:rPr>
      </w:pPr>
      <w:r w:rsidRPr="008B3EA3">
        <w:rPr>
          <w:rFonts w:ascii="Arial" w:hAnsi="Arial" w:cs="Arial"/>
          <w:b/>
          <w:u w:val="single"/>
        </w:rPr>
        <w:t>Corporate Governance</w:t>
      </w:r>
    </w:p>
    <w:p w14:paraId="5FE5A593" w14:textId="77777777" w:rsidR="008A597C" w:rsidRPr="008B3EA3" w:rsidRDefault="008A597C" w:rsidP="008A597C">
      <w:pPr>
        <w:pStyle w:val="ListParagraph"/>
        <w:numPr>
          <w:ilvl w:val="0"/>
          <w:numId w:val="5"/>
        </w:numPr>
        <w:spacing w:before="100" w:beforeAutospacing="1" w:after="100" w:afterAutospacing="1" w:line="360" w:lineRule="auto"/>
        <w:ind w:left="360"/>
        <w:rPr>
          <w:rFonts w:ascii="Arial" w:hAnsi="Arial" w:cs="Arial"/>
        </w:rPr>
      </w:pPr>
      <w:r w:rsidRPr="008B3EA3">
        <w:rPr>
          <w:rFonts w:ascii="Arial" w:hAnsi="Arial" w:cs="Arial"/>
        </w:rPr>
        <w:t>Organizational Structure</w:t>
      </w:r>
    </w:p>
    <w:p w14:paraId="1832C493" w14:textId="6848F7C3" w:rsidR="008A597C" w:rsidRPr="008B3EA3" w:rsidRDefault="00090BFE" w:rsidP="00F97B23">
      <w:pPr>
        <w:spacing w:before="100" w:beforeAutospacing="1" w:after="100" w:afterAutospacing="1" w:line="360" w:lineRule="auto"/>
        <w:rPr>
          <w:rFonts w:ascii="Arial" w:hAnsi="Arial" w:cs="Arial"/>
        </w:rPr>
      </w:pPr>
      <w:r>
        <w:rPr>
          <w:rFonts w:ascii="Arial" w:hAnsi="Arial" w:cs="Arial"/>
        </w:rPr>
        <w:lastRenderedPageBreak/>
        <w:t>T</w:t>
      </w:r>
      <w:r w:rsidR="008A597C" w:rsidRPr="008B3EA3">
        <w:rPr>
          <w:rFonts w:ascii="Arial" w:hAnsi="Arial" w:cs="Arial"/>
        </w:rPr>
        <w:t xml:space="preserve">he Company </w:t>
      </w:r>
      <w:r>
        <w:rPr>
          <w:rFonts w:ascii="Arial" w:hAnsi="Arial" w:cs="Arial"/>
        </w:rPr>
        <w:t>is</w:t>
      </w:r>
      <w:r w:rsidR="008A597C" w:rsidRPr="008B3EA3">
        <w:rPr>
          <w:rFonts w:ascii="Arial" w:hAnsi="Arial" w:cs="Arial"/>
        </w:rPr>
        <w:t xml:space="preserve"> organized into</w:t>
      </w:r>
      <w:r w:rsidR="00757D5D">
        <w:rPr>
          <w:rFonts w:ascii="Arial" w:hAnsi="Arial" w:cs="Arial"/>
        </w:rPr>
        <w:t xml:space="preserve"> various</w:t>
      </w:r>
      <w:r w:rsidR="00E25276" w:rsidRPr="008B3EA3">
        <w:rPr>
          <w:rFonts w:ascii="Arial" w:hAnsi="Arial" w:cs="Arial"/>
        </w:rPr>
        <w:t xml:space="preserve"> </w:t>
      </w:r>
      <w:r w:rsidR="008A597C" w:rsidRPr="008B3EA3">
        <w:rPr>
          <w:rFonts w:ascii="Arial" w:hAnsi="Arial" w:cs="Arial"/>
        </w:rPr>
        <w:t>operating units report</w:t>
      </w:r>
      <w:r>
        <w:rPr>
          <w:rFonts w:ascii="Arial" w:hAnsi="Arial" w:cs="Arial"/>
        </w:rPr>
        <w:t>ing</w:t>
      </w:r>
      <w:r w:rsidR="008A597C" w:rsidRPr="008B3EA3">
        <w:rPr>
          <w:rFonts w:ascii="Arial" w:hAnsi="Arial" w:cs="Arial"/>
        </w:rPr>
        <w:t xml:space="preserve"> into the</w:t>
      </w:r>
      <w:r>
        <w:rPr>
          <w:rFonts w:ascii="Arial" w:hAnsi="Arial" w:cs="Arial"/>
        </w:rPr>
        <w:t xml:space="preserve"> Company’s</w:t>
      </w:r>
      <w:r w:rsidR="008A597C" w:rsidRPr="008B3EA3">
        <w:rPr>
          <w:rFonts w:ascii="Arial" w:hAnsi="Arial" w:cs="Arial"/>
        </w:rPr>
        <w:t xml:space="preserve"> Chief Executive Officer</w:t>
      </w:r>
      <w:r w:rsidR="00F97B23">
        <w:rPr>
          <w:rFonts w:ascii="Arial" w:hAnsi="Arial" w:cs="Arial"/>
        </w:rPr>
        <w:t xml:space="preserve"> as illustrated in </w:t>
      </w:r>
      <w:r w:rsidR="008A597C" w:rsidRPr="008B3EA3">
        <w:rPr>
          <w:rFonts w:ascii="Arial" w:hAnsi="Arial" w:cs="Arial"/>
        </w:rPr>
        <w:t>Appendix</w:t>
      </w:r>
      <w:r w:rsidR="004E0968">
        <w:rPr>
          <w:rFonts w:ascii="Arial" w:hAnsi="Arial" w:cs="Arial"/>
        </w:rPr>
        <w:t xml:space="preserve"> </w:t>
      </w:r>
      <w:r w:rsidR="00BB64A3">
        <w:rPr>
          <w:rFonts w:ascii="Arial" w:hAnsi="Arial" w:cs="Arial"/>
        </w:rPr>
        <w:t>D</w:t>
      </w:r>
      <w:r w:rsidR="00E27700">
        <w:rPr>
          <w:rFonts w:ascii="Arial" w:hAnsi="Arial" w:cs="Arial"/>
        </w:rPr>
        <w:t>3</w:t>
      </w:r>
      <w:r w:rsidR="008A597C" w:rsidRPr="008B3EA3">
        <w:rPr>
          <w:rFonts w:ascii="Arial" w:hAnsi="Arial" w:cs="Arial"/>
        </w:rPr>
        <w:t>.</w:t>
      </w:r>
    </w:p>
    <w:p w14:paraId="6EABF120" w14:textId="77777777" w:rsidR="008A597C" w:rsidRPr="008B3EA3" w:rsidRDefault="008A597C" w:rsidP="008A597C">
      <w:pPr>
        <w:pStyle w:val="ListParagraph"/>
        <w:numPr>
          <w:ilvl w:val="0"/>
          <w:numId w:val="5"/>
        </w:numPr>
        <w:spacing w:before="100" w:beforeAutospacing="1" w:after="100" w:afterAutospacing="1" w:line="360" w:lineRule="auto"/>
        <w:ind w:left="360"/>
        <w:rPr>
          <w:rFonts w:ascii="Arial" w:hAnsi="Arial" w:cs="Arial"/>
        </w:rPr>
      </w:pPr>
      <w:r w:rsidRPr="008B3EA3">
        <w:rPr>
          <w:rFonts w:ascii="Arial" w:hAnsi="Arial" w:cs="Arial"/>
        </w:rPr>
        <w:t>Board of Directors</w:t>
      </w:r>
    </w:p>
    <w:p w14:paraId="554E3B88" w14:textId="16255C62" w:rsidR="008A597C" w:rsidRPr="008B3EA3" w:rsidRDefault="00090BFE" w:rsidP="008A597C">
      <w:pPr>
        <w:spacing w:before="100" w:beforeAutospacing="1" w:after="100" w:afterAutospacing="1" w:line="360" w:lineRule="auto"/>
        <w:rPr>
          <w:rFonts w:ascii="Arial" w:hAnsi="Arial" w:cs="Arial"/>
        </w:rPr>
      </w:pPr>
      <w:r>
        <w:rPr>
          <w:rFonts w:ascii="Arial" w:hAnsi="Arial" w:cs="Arial"/>
        </w:rPr>
        <w:t xml:space="preserve">As of </w:t>
      </w:r>
      <w:r w:rsidR="00F53B66">
        <w:rPr>
          <w:rFonts w:ascii="Arial" w:hAnsi="Arial" w:cs="Arial"/>
        </w:rPr>
        <w:t>April 2020</w:t>
      </w:r>
      <w:r>
        <w:rPr>
          <w:rFonts w:ascii="Arial" w:hAnsi="Arial" w:cs="Arial"/>
        </w:rPr>
        <w:t>, the Company’s Board of Directors</w:t>
      </w:r>
      <w:r w:rsidR="00F97B23">
        <w:rPr>
          <w:rFonts w:ascii="Arial" w:hAnsi="Arial" w:cs="Arial"/>
        </w:rPr>
        <w:t xml:space="preserve"> is as follows</w:t>
      </w:r>
      <w:r>
        <w:rPr>
          <w:rFonts w:ascii="Arial" w:hAnsi="Arial" w:cs="Arial"/>
        </w:rPr>
        <w:t>:</w:t>
      </w:r>
    </w:p>
    <w:p w14:paraId="42EFBCB4" w14:textId="747AAF23" w:rsidR="00EA20DA" w:rsidDel="002B7722" w:rsidRDefault="00EA20DA" w:rsidP="00EA20DA">
      <w:pPr>
        <w:spacing w:after="0" w:line="240" w:lineRule="auto"/>
        <w:rPr>
          <w:rFonts w:ascii="Arial" w:hAnsi="Arial" w:cs="Arial"/>
        </w:rPr>
      </w:pPr>
      <w:r w:rsidDel="002B7722">
        <w:rPr>
          <w:rFonts w:ascii="Arial" w:hAnsi="Arial" w:cs="Arial"/>
        </w:rPr>
        <w:t>Geoff</w:t>
      </w:r>
      <w:r w:rsidR="00AD0EFE">
        <w:rPr>
          <w:rFonts w:ascii="Arial" w:hAnsi="Arial" w:cs="Arial"/>
        </w:rPr>
        <w:t>rey</w:t>
      </w:r>
      <w:r w:rsidDel="002B7722">
        <w:rPr>
          <w:rFonts w:ascii="Arial" w:hAnsi="Arial" w:cs="Arial"/>
        </w:rPr>
        <w:t xml:space="preserve"> Cornell</w:t>
      </w:r>
    </w:p>
    <w:p w14:paraId="32F8BABF" w14:textId="6BED157C" w:rsidR="00EA20DA" w:rsidRPr="00EA20DA" w:rsidRDefault="00EA20DA" w:rsidP="00EA20DA">
      <w:pPr>
        <w:spacing w:after="0" w:line="240" w:lineRule="auto"/>
        <w:rPr>
          <w:rFonts w:ascii="Arial" w:hAnsi="Arial" w:cs="Arial"/>
        </w:rPr>
      </w:pPr>
      <w:r w:rsidRPr="00EA20DA">
        <w:rPr>
          <w:rFonts w:ascii="Arial" w:hAnsi="Arial" w:cs="Arial"/>
        </w:rPr>
        <w:t>Doug</w:t>
      </w:r>
      <w:r w:rsidR="00AD0EFE">
        <w:rPr>
          <w:rFonts w:ascii="Arial" w:hAnsi="Arial" w:cs="Arial"/>
        </w:rPr>
        <w:t>las</w:t>
      </w:r>
      <w:r w:rsidRPr="00EA20DA">
        <w:rPr>
          <w:rFonts w:ascii="Arial" w:hAnsi="Arial" w:cs="Arial"/>
        </w:rPr>
        <w:t xml:space="preserve"> Dachille</w:t>
      </w:r>
    </w:p>
    <w:p w14:paraId="0B20EE88" w14:textId="575B6371" w:rsidR="00EA20DA" w:rsidRPr="00EA20DA" w:rsidRDefault="00EA20DA" w:rsidP="00EA20DA">
      <w:pPr>
        <w:spacing w:after="0" w:line="240" w:lineRule="auto"/>
        <w:rPr>
          <w:rFonts w:ascii="Arial" w:hAnsi="Arial" w:cs="Arial"/>
        </w:rPr>
      </w:pPr>
      <w:r w:rsidRPr="00EA20DA">
        <w:rPr>
          <w:rFonts w:ascii="Arial" w:hAnsi="Arial" w:cs="Arial"/>
        </w:rPr>
        <w:t>T</w:t>
      </w:r>
      <w:r w:rsidR="00AD0EFE">
        <w:rPr>
          <w:rFonts w:ascii="Arial" w:hAnsi="Arial" w:cs="Arial"/>
        </w:rPr>
        <w:t>h</w:t>
      </w:r>
      <w:r w:rsidRPr="00EA20DA">
        <w:rPr>
          <w:rFonts w:ascii="Arial" w:hAnsi="Arial" w:cs="Arial"/>
        </w:rPr>
        <w:t>om</w:t>
      </w:r>
      <w:r w:rsidR="00AD0EFE">
        <w:rPr>
          <w:rFonts w:ascii="Arial" w:hAnsi="Arial" w:cs="Arial"/>
        </w:rPr>
        <w:t>as</w:t>
      </w:r>
      <w:r w:rsidRPr="00EA20DA">
        <w:rPr>
          <w:rFonts w:ascii="Arial" w:hAnsi="Arial" w:cs="Arial"/>
        </w:rPr>
        <w:t xml:space="preserve"> Diemer</w:t>
      </w:r>
    </w:p>
    <w:p w14:paraId="71805527" w14:textId="77777777" w:rsidR="00AD0EFE" w:rsidRPr="00EA20DA" w:rsidDel="006B31B1" w:rsidRDefault="00AD0EFE" w:rsidP="00AD0EFE">
      <w:pPr>
        <w:spacing w:after="0" w:line="240" w:lineRule="auto"/>
        <w:rPr>
          <w:rFonts w:ascii="Arial" w:hAnsi="Arial" w:cs="Arial"/>
        </w:rPr>
      </w:pPr>
      <w:r w:rsidRPr="00EA20DA" w:rsidDel="006B31B1">
        <w:rPr>
          <w:rFonts w:ascii="Arial" w:hAnsi="Arial" w:cs="Arial"/>
        </w:rPr>
        <w:t>Spencer Gluck</w:t>
      </w:r>
    </w:p>
    <w:p w14:paraId="634FAAAF" w14:textId="77777777" w:rsidR="00AD0EFE" w:rsidRPr="00EA20DA" w:rsidRDefault="00AD0EFE" w:rsidP="00AD0EFE">
      <w:pPr>
        <w:spacing w:after="0" w:line="240" w:lineRule="auto"/>
        <w:rPr>
          <w:rFonts w:ascii="Arial" w:hAnsi="Arial" w:cs="Arial"/>
        </w:rPr>
      </w:pPr>
      <w:r w:rsidRPr="00EA20DA">
        <w:rPr>
          <w:rFonts w:ascii="Arial" w:hAnsi="Arial" w:cs="Arial"/>
        </w:rPr>
        <w:t>Kevin Hogan</w:t>
      </w:r>
    </w:p>
    <w:p w14:paraId="7E749814" w14:textId="77777777" w:rsidR="00EA20DA" w:rsidRDefault="00EA20DA" w:rsidP="00EA20DA">
      <w:pPr>
        <w:spacing w:after="0" w:line="240" w:lineRule="auto"/>
        <w:rPr>
          <w:rFonts w:ascii="Arial" w:hAnsi="Arial" w:cs="Arial"/>
        </w:rPr>
      </w:pPr>
      <w:r>
        <w:rPr>
          <w:rFonts w:ascii="Arial" w:hAnsi="Arial" w:cs="Arial"/>
        </w:rPr>
        <w:t>Brian O’Hara (independent director)</w:t>
      </w:r>
    </w:p>
    <w:p w14:paraId="725D3E73" w14:textId="77777777" w:rsidR="00EA20DA" w:rsidRDefault="00EA20DA" w:rsidP="006B31B1">
      <w:pPr>
        <w:spacing w:after="0" w:line="240" w:lineRule="auto"/>
        <w:rPr>
          <w:rFonts w:ascii="Arial" w:hAnsi="Arial" w:cs="Arial"/>
        </w:rPr>
      </w:pPr>
      <w:r w:rsidRPr="008B3EA3">
        <w:rPr>
          <w:rFonts w:ascii="Arial" w:hAnsi="Arial" w:cs="Arial"/>
        </w:rPr>
        <w:t>Richard Patching (independent director)</w:t>
      </w:r>
    </w:p>
    <w:p w14:paraId="1491CB97" w14:textId="525F4131" w:rsidR="00EA20DA" w:rsidRPr="00EA20DA" w:rsidRDefault="00EA20DA" w:rsidP="006B31B1">
      <w:pPr>
        <w:spacing w:after="0" w:line="240" w:lineRule="auto"/>
        <w:rPr>
          <w:rFonts w:ascii="Arial" w:hAnsi="Arial" w:cs="Arial"/>
        </w:rPr>
      </w:pPr>
      <w:r w:rsidRPr="00EA20DA">
        <w:rPr>
          <w:rFonts w:ascii="Arial" w:hAnsi="Arial" w:cs="Arial"/>
        </w:rPr>
        <w:t>Saby</w:t>
      </w:r>
      <w:r w:rsidR="00AD0EFE">
        <w:rPr>
          <w:rFonts w:ascii="Arial" w:hAnsi="Arial" w:cs="Arial"/>
        </w:rPr>
        <w:t>asachi</w:t>
      </w:r>
      <w:r w:rsidRPr="00EA20DA">
        <w:rPr>
          <w:rFonts w:ascii="Arial" w:hAnsi="Arial" w:cs="Arial"/>
        </w:rPr>
        <w:t xml:space="preserve"> Ray</w:t>
      </w:r>
    </w:p>
    <w:p w14:paraId="18A7F694" w14:textId="77777777" w:rsidR="00EA20DA" w:rsidRPr="00EA20DA" w:rsidRDefault="00EA20DA" w:rsidP="006B31B1">
      <w:pPr>
        <w:spacing w:after="0" w:line="240" w:lineRule="auto"/>
        <w:rPr>
          <w:rFonts w:ascii="Arial" w:hAnsi="Arial" w:cs="Arial"/>
        </w:rPr>
      </w:pPr>
      <w:r w:rsidRPr="00EA20DA">
        <w:rPr>
          <w:rFonts w:ascii="Arial" w:hAnsi="Arial" w:cs="Arial"/>
        </w:rPr>
        <w:t>Brian Schreiber</w:t>
      </w:r>
    </w:p>
    <w:p w14:paraId="628A5C4C" w14:textId="77777777" w:rsidR="00EA20DA" w:rsidRDefault="00EA20DA" w:rsidP="00EA20DA">
      <w:pPr>
        <w:spacing w:after="0" w:line="240" w:lineRule="auto"/>
        <w:rPr>
          <w:rFonts w:ascii="Arial" w:hAnsi="Arial" w:cs="Arial"/>
        </w:rPr>
      </w:pPr>
      <w:r w:rsidRPr="00EA20DA">
        <w:rPr>
          <w:rFonts w:ascii="Arial" w:hAnsi="Arial" w:cs="Arial"/>
        </w:rPr>
        <w:t>Anthony Vidovich</w:t>
      </w:r>
    </w:p>
    <w:p w14:paraId="201802BE" w14:textId="25866836" w:rsidR="00EA20DA" w:rsidRDefault="00EA20DA" w:rsidP="00EA20DA">
      <w:pPr>
        <w:spacing w:after="0" w:line="240" w:lineRule="auto"/>
        <w:rPr>
          <w:rFonts w:ascii="Arial" w:hAnsi="Arial" w:cs="Arial"/>
        </w:rPr>
      </w:pPr>
      <w:r w:rsidRPr="00EA20DA">
        <w:rPr>
          <w:rFonts w:ascii="Arial" w:hAnsi="Arial" w:cs="Arial"/>
        </w:rPr>
        <w:t>Sam</w:t>
      </w:r>
      <w:r w:rsidR="00AD0EFE">
        <w:rPr>
          <w:rFonts w:ascii="Arial" w:hAnsi="Arial" w:cs="Arial"/>
        </w:rPr>
        <w:t>uel</w:t>
      </w:r>
      <w:r w:rsidRPr="00EA20DA">
        <w:rPr>
          <w:rFonts w:ascii="Arial" w:hAnsi="Arial" w:cs="Arial"/>
        </w:rPr>
        <w:t xml:space="preserve"> Weinhoff</w:t>
      </w:r>
    </w:p>
    <w:p w14:paraId="17BD0D15" w14:textId="2BED49BF" w:rsidR="00EA20DA" w:rsidRDefault="00EA20DA" w:rsidP="00EA20DA">
      <w:pPr>
        <w:spacing w:after="0" w:line="240" w:lineRule="auto"/>
        <w:rPr>
          <w:ins w:id="45" w:author="Gary Harris" w:date="2020-04-09T21:28:00Z"/>
          <w:rFonts w:ascii="Arial" w:hAnsi="Arial" w:cs="Arial"/>
        </w:rPr>
      </w:pPr>
    </w:p>
    <w:p w14:paraId="4932EDBE" w14:textId="64112E7B" w:rsidR="00454997" w:rsidRDefault="00454997" w:rsidP="00EA20DA">
      <w:pPr>
        <w:spacing w:after="0" w:line="240" w:lineRule="auto"/>
        <w:rPr>
          <w:ins w:id="46" w:author="Gary Harris" w:date="2020-04-09T21:28:00Z"/>
          <w:rFonts w:ascii="Arial" w:hAnsi="Arial" w:cs="Arial"/>
        </w:rPr>
      </w:pPr>
    </w:p>
    <w:p w14:paraId="02310139" w14:textId="170E8541" w:rsidR="00454997" w:rsidDel="00454997" w:rsidRDefault="00454997" w:rsidP="00EA20DA">
      <w:pPr>
        <w:spacing w:after="0" w:line="240" w:lineRule="auto"/>
        <w:rPr>
          <w:del w:id="47" w:author="Gary Harris" w:date="2020-04-09T21:28:00Z"/>
          <w:rFonts w:ascii="Arial" w:hAnsi="Arial" w:cs="Arial"/>
        </w:rPr>
      </w:pPr>
    </w:p>
    <w:p w14:paraId="64D793D3" w14:textId="351274CF" w:rsidR="008A597C" w:rsidRDefault="00BD39B4" w:rsidP="008A597C">
      <w:pPr>
        <w:spacing w:before="100" w:beforeAutospacing="1" w:after="100" w:afterAutospacing="1" w:line="360" w:lineRule="auto"/>
        <w:rPr>
          <w:rFonts w:ascii="Arial" w:hAnsi="Arial" w:cs="Arial"/>
        </w:rPr>
      </w:pPr>
      <w:r w:rsidRPr="008B3EA3">
        <w:rPr>
          <w:rFonts w:ascii="Arial" w:hAnsi="Arial" w:cs="Arial"/>
        </w:rPr>
        <w:t>C</w:t>
      </w:r>
      <w:r w:rsidR="008A597C" w:rsidRPr="008B3EA3">
        <w:rPr>
          <w:rFonts w:ascii="Arial" w:hAnsi="Arial" w:cs="Arial"/>
        </w:rPr>
        <w:t>ompleted Director Personal Declaration forms</w:t>
      </w:r>
      <w:r w:rsidRPr="008B3EA3">
        <w:rPr>
          <w:rFonts w:ascii="Arial" w:hAnsi="Arial" w:cs="Arial"/>
        </w:rPr>
        <w:t xml:space="preserve"> </w:t>
      </w:r>
      <w:r w:rsidR="00DC54D0" w:rsidRPr="008B3EA3">
        <w:rPr>
          <w:rFonts w:ascii="Arial" w:hAnsi="Arial" w:cs="Arial"/>
        </w:rPr>
        <w:t>for all Directors have previous</w:t>
      </w:r>
      <w:r w:rsidR="00752FC9" w:rsidRPr="008B3EA3">
        <w:rPr>
          <w:rFonts w:ascii="Arial" w:hAnsi="Arial" w:cs="Arial"/>
        </w:rPr>
        <w:t>ly</w:t>
      </w:r>
      <w:r w:rsidR="00DC54D0" w:rsidRPr="008B3EA3">
        <w:rPr>
          <w:rFonts w:ascii="Arial" w:hAnsi="Arial" w:cs="Arial"/>
        </w:rPr>
        <w:t xml:space="preserve"> been</w:t>
      </w:r>
      <w:r w:rsidRPr="008B3EA3">
        <w:rPr>
          <w:rFonts w:ascii="Arial" w:hAnsi="Arial" w:cs="Arial"/>
        </w:rPr>
        <w:t xml:space="preserve"> submitted to the Authority</w:t>
      </w:r>
      <w:r w:rsidR="008A597C" w:rsidRPr="008B3EA3">
        <w:rPr>
          <w:rFonts w:ascii="Arial" w:hAnsi="Arial" w:cs="Arial"/>
        </w:rPr>
        <w:t>.</w:t>
      </w:r>
    </w:p>
    <w:p w14:paraId="3D4EEEB4" w14:textId="77777777" w:rsidR="008A597C" w:rsidRPr="008B3EA3" w:rsidRDefault="008A597C" w:rsidP="008A597C">
      <w:pPr>
        <w:pStyle w:val="ListParagraph"/>
        <w:numPr>
          <w:ilvl w:val="0"/>
          <w:numId w:val="5"/>
        </w:numPr>
        <w:spacing w:before="100" w:beforeAutospacing="1" w:after="100" w:afterAutospacing="1" w:line="360" w:lineRule="auto"/>
        <w:ind w:left="360"/>
        <w:rPr>
          <w:rFonts w:ascii="Arial" w:hAnsi="Arial" w:cs="Arial"/>
        </w:rPr>
      </w:pPr>
      <w:r w:rsidRPr="008B3EA3">
        <w:rPr>
          <w:rFonts w:ascii="Arial" w:hAnsi="Arial" w:cs="Arial"/>
        </w:rPr>
        <w:t>Board Committees</w:t>
      </w:r>
    </w:p>
    <w:p w14:paraId="18283C32" w14:textId="2220F67D" w:rsidR="008A597C" w:rsidRPr="008B3EA3" w:rsidRDefault="00BC26A3" w:rsidP="008A597C">
      <w:pPr>
        <w:spacing w:before="100" w:beforeAutospacing="1" w:after="100" w:afterAutospacing="1" w:line="360" w:lineRule="auto"/>
        <w:rPr>
          <w:rFonts w:ascii="Arial" w:hAnsi="Arial" w:cs="Arial"/>
        </w:rPr>
      </w:pPr>
      <w:r>
        <w:rPr>
          <w:rFonts w:ascii="Arial" w:hAnsi="Arial" w:cs="Arial"/>
        </w:rPr>
        <w:t xml:space="preserve">As of </w:t>
      </w:r>
      <w:r w:rsidR="00F53B66">
        <w:rPr>
          <w:rFonts w:ascii="Arial" w:hAnsi="Arial" w:cs="Arial"/>
        </w:rPr>
        <w:t>April 2020</w:t>
      </w:r>
      <w:r>
        <w:rPr>
          <w:rFonts w:ascii="Arial" w:hAnsi="Arial" w:cs="Arial"/>
        </w:rPr>
        <w:t xml:space="preserve">, </w:t>
      </w:r>
      <w:r w:rsidR="008A597C" w:rsidRPr="008B3EA3">
        <w:rPr>
          <w:rFonts w:ascii="Arial" w:hAnsi="Arial" w:cs="Arial"/>
        </w:rPr>
        <w:t>Company’s Directors</w:t>
      </w:r>
      <w:r>
        <w:rPr>
          <w:rFonts w:ascii="Arial" w:hAnsi="Arial" w:cs="Arial"/>
        </w:rPr>
        <w:t xml:space="preserve"> have</w:t>
      </w:r>
      <w:r w:rsidR="00842BAA" w:rsidRPr="008B3EA3">
        <w:rPr>
          <w:rFonts w:ascii="Arial" w:hAnsi="Arial" w:cs="Arial"/>
        </w:rPr>
        <w:t xml:space="preserve"> </w:t>
      </w:r>
      <w:r w:rsidR="008A597C" w:rsidRPr="008B3EA3">
        <w:rPr>
          <w:rFonts w:ascii="Arial" w:hAnsi="Arial" w:cs="Arial"/>
        </w:rPr>
        <w:t>the following committees:</w:t>
      </w:r>
    </w:p>
    <w:p w14:paraId="5A9A049B" w14:textId="3FF82295" w:rsidR="008A597C" w:rsidRPr="008B3EA3" w:rsidRDefault="008A597C" w:rsidP="008A597C">
      <w:pPr>
        <w:pStyle w:val="ListParagraph"/>
        <w:numPr>
          <w:ilvl w:val="0"/>
          <w:numId w:val="6"/>
        </w:numPr>
        <w:spacing w:before="100" w:beforeAutospacing="1" w:after="100" w:afterAutospacing="1" w:line="360" w:lineRule="auto"/>
        <w:rPr>
          <w:rFonts w:ascii="Arial" w:hAnsi="Arial" w:cs="Arial"/>
        </w:rPr>
      </w:pPr>
      <w:r w:rsidRPr="008B3EA3">
        <w:rPr>
          <w:rFonts w:ascii="Arial" w:hAnsi="Arial" w:cs="Arial"/>
        </w:rPr>
        <w:t>Audit</w:t>
      </w:r>
    </w:p>
    <w:p w14:paraId="61AFA239" w14:textId="5A9C7206" w:rsidR="008A597C" w:rsidRPr="008B3EA3" w:rsidRDefault="008A597C" w:rsidP="008A597C">
      <w:pPr>
        <w:pStyle w:val="ListParagraph"/>
        <w:numPr>
          <w:ilvl w:val="0"/>
          <w:numId w:val="6"/>
        </w:numPr>
        <w:spacing w:before="100" w:beforeAutospacing="1" w:after="100" w:afterAutospacing="1" w:line="360" w:lineRule="auto"/>
        <w:rPr>
          <w:rFonts w:ascii="Arial" w:hAnsi="Arial" w:cs="Arial"/>
        </w:rPr>
      </w:pPr>
      <w:r w:rsidRPr="008B3EA3">
        <w:rPr>
          <w:rFonts w:ascii="Arial" w:hAnsi="Arial" w:cs="Arial"/>
        </w:rPr>
        <w:t>Risk and Capital</w:t>
      </w:r>
      <w:r w:rsidR="00CD6D5B">
        <w:rPr>
          <w:rFonts w:ascii="Arial" w:hAnsi="Arial" w:cs="Arial"/>
        </w:rPr>
        <w:t xml:space="preserve"> (including Investments)</w:t>
      </w:r>
    </w:p>
    <w:p w14:paraId="29EF3E79" w14:textId="77777777" w:rsidR="008A597C" w:rsidRDefault="00BC26A3" w:rsidP="008A597C">
      <w:pPr>
        <w:pStyle w:val="ListParagraph"/>
        <w:numPr>
          <w:ilvl w:val="0"/>
          <w:numId w:val="6"/>
        </w:numPr>
        <w:spacing w:before="100" w:beforeAutospacing="1" w:after="100" w:afterAutospacing="1" w:line="360" w:lineRule="auto"/>
        <w:rPr>
          <w:rFonts w:ascii="Arial" w:hAnsi="Arial" w:cs="Arial"/>
        </w:rPr>
      </w:pPr>
      <w:r>
        <w:rPr>
          <w:rFonts w:ascii="Arial" w:hAnsi="Arial" w:cs="Arial"/>
        </w:rPr>
        <w:t xml:space="preserve">Life &amp; Annuity </w:t>
      </w:r>
      <w:r w:rsidR="005E2C4A" w:rsidRPr="008B3EA3">
        <w:rPr>
          <w:rFonts w:ascii="Arial" w:hAnsi="Arial" w:cs="Arial"/>
        </w:rPr>
        <w:t>Reinsurance &amp; Claims</w:t>
      </w:r>
    </w:p>
    <w:p w14:paraId="5A3C72A9" w14:textId="77777777" w:rsidR="00BC26A3" w:rsidRPr="008B3EA3" w:rsidRDefault="00BC26A3" w:rsidP="008A597C">
      <w:pPr>
        <w:pStyle w:val="ListParagraph"/>
        <w:numPr>
          <w:ilvl w:val="0"/>
          <w:numId w:val="6"/>
        </w:numPr>
        <w:spacing w:before="100" w:beforeAutospacing="1" w:after="100" w:afterAutospacing="1" w:line="360" w:lineRule="auto"/>
        <w:rPr>
          <w:rFonts w:ascii="Arial" w:hAnsi="Arial" w:cs="Arial"/>
        </w:rPr>
      </w:pPr>
      <w:r>
        <w:rPr>
          <w:rFonts w:ascii="Arial" w:hAnsi="Arial" w:cs="Arial"/>
        </w:rPr>
        <w:t>Property &amp; Casualty Reinsurance &amp; Claims</w:t>
      </w:r>
    </w:p>
    <w:p w14:paraId="5C079AE7" w14:textId="659CEC34" w:rsidR="008A597C" w:rsidRPr="008B3EA3" w:rsidRDefault="00BC26A3" w:rsidP="008A597C">
      <w:pPr>
        <w:pStyle w:val="ListParagraph"/>
        <w:numPr>
          <w:ilvl w:val="0"/>
          <w:numId w:val="6"/>
        </w:numPr>
        <w:spacing w:before="100" w:beforeAutospacing="1" w:after="100" w:afterAutospacing="1" w:line="360" w:lineRule="auto"/>
        <w:rPr>
          <w:rFonts w:ascii="Arial" w:hAnsi="Arial" w:cs="Arial"/>
        </w:rPr>
      </w:pPr>
      <w:r>
        <w:rPr>
          <w:rFonts w:ascii="Arial" w:hAnsi="Arial" w:cs="Arial"/>
        </w:rPr>
        <w:t>Compliance</w:t>
      </w:r>
    </w:p>
    <w:p w14:paraId="2ACE8422" w14:textId="57B056E5" w:rsidR="008A597C" w:rsidRPr="008B3EA3" w:rsidRDefault="008A597C" w:rsidP="008A597C">
      <w:pPr>
        <w:spacing w:before="100" w:beforeAutospacing="1" w:after="100" w:afterAutospacing="1" w:line="360" w:lineRule="auto"/>
        <w:rPr>
          <w:rFonts w:ascii="Arial" w:hAnsi="Arial" w:cs="Arial"/>
        </w:rPr>
      </w:pPr>
      <w:r w:rsidRPr="008B3EA3">
        <w:rPr>
          <w:rFonts w:ascii="Arial" w:hAnsi="Arial" w:cs="Arial"/>
        </w:rPr>
        <w:t xml:space="preserve">Please see </w:t>
      </w:r>
      <w:r w:rsidR="003F6B1E" w:rsidRPr="008B3EA3">
        <w:rPr>
          <w:rFonts w:ascii="Arial" w:hAnsi="Arial" w:cs="Arial"/>
        </w:rPr>
        <w:t>Appendix</w:t>
      </w:r>
      <w:r w:rsidR="00BC785E">
        <w:rPr>
          <w:rFonts w:ascii="Arial" w:hAnsi="Arial" w:cs="Arial"/>
        </w:rPr>
        <w:t xml:space="preserve"> G</w:t>
      </w:r>
      <w:r w:rsidRPr="008B3EA3">
        <w:rPr>
          <w:rFonts w:ascii="Arial" w:hAnsi="Arial" w:cs="Arial"/>
        </w:rPr>
        <w:t xml:space="preserve"> for a summary of committee membership.  The Directors </w:t>
      </w:r>
      <w:r w:rsidR="00C1274D" w:rsidRPr="008B3EA3">
        <w:rPr>
          <w:rFonts w:ascii="Arial" w:hAnsi="Arial" w:cs="Arial"/>
        </w:rPr>
        <w:t xml:space="preserve">have </w:t>
      </w:r>
      <w:r w:rsidRPr="008B3EA3">
        <w:rPr>
          <w:rFonts w:ascii="Arial" w:hAnsi="Arial" w:cs="Arial"/>
        </w:rPr>
        <w:t>adopt</w:t>
      </w:r>
      <w:r w:rsidR="00C1274D" w:rsidRPr="008B3EA3">
        <w:rPr>
          <w:rFonts w:ascii="Arial" w:hAnsi="Arial" w:cs="Arial"/>
        </w:rPr>
        <w:t>ed</w:t>
      </w:r>
      <w:r w:rsidRPr="008B3EA3">
        <w:rPr>
          <w:rFonts w:ascii="Arial" w:hAnsi="Arial" w:cs="Arial"/>
        </w:rPr>
        <w:t xml:space="preserve"> charters for each of its appointed committees</w:t>
      </w:r>
      <w:r w:rsidR="00CD6D5B">
        <w:rPr>
          <w:rFonts w:ascii="Arial" w:hAnsi="Arial" w:cs="Arial"/>
        </w:rPr>
        <w:t>, copies of which have been previously provided to the Authority</w:t>
      </w:r>
      <w:r w:rsidRPr="008B3EA3">
        <w:rPr>
          <w:rFonts w:ascii="Arial" w:hAnsi="Arial" w:cs="Arial"/>
        </w:rPr>
        <w:t xml:space="preserve">. </w:t>
      </w:r>
    </w:p>
    <w:p w14:paraId="4FAFDBA0" w14:textId="77777777" w:rsidR="008A597C" w:rsidRPr="008B3EA3" w:rsidRDefault="008A597C" w:rsidP="008A597C">
      <w:pPr>
        <w:pStyle w:val="ListParagraph"/>
        <w:numPr>
          <w:ilvl w:val="0"/>
          <w:numId w:val="5"/>
        </w:numPr>
        <w:spacing w:before="100" w:beforeAutospacing="1" w:after="100" w:afterAutospacing="1" w:line="360" w:lineRule="auto"/>
        <w:ind w:left="360"/>
        <w:rPr>
          <w:rFonts w:ascii="Arial" w:hAnsi="Arial" w:cs="Arial"/>
        </w:rPr>
      </w:pPr>
      <w:r w:rsidRPr="008B3EA3">
        <w:rPr>
          <w:rFonts w:ascii="Arial" w:hAnsi="Arial" w:cs="Arial"/>
        </w:rPr>
        <w:t>Secretary</w:t>
      </w:r>
    </w:p>
    <w:p w14:paraId="288969B6" w14:textId="361075B0" w:rsidR="008A597C" w:rsidRPr="008B3EA3" w:rsidRDefault="001674FA" w:rsidP="008A597C">
      <w:pPr>
        <w:spacing w:before="100" w:beforeAutospacing="1" w:after="100" w:afterAutospacing="1" w:line="360" w:lineRule="auto"/>
        <w:rPr>
          <w:rFonts w:ascii="Arial" w:hAnsi="Arial" w:cs="Arial"/>
        </w:rPr>
      </w:pPr>
      <w:r>
        <w:rPr>
          <w:rFonts w:ascii="Arial" w:hAnsi="Arial" w:cs="Arial"/>
        </w:rPr>
        <w:lastRenderedPageBreak/>
        <w:t xml:space="preserve">Jeannine Menzies </w:t>
      </w:r>
      <w:r w:rsidR="00BC26A3">
        <w:rPr>
          <w:rFonts w:ascii="Arial" w:hAnsi="Arial" w:cs="Arial"/>
        </w:rPr>
        <w:t>is</w:t>
      </w:r>
      <w:r w:rsidR="00CD6D5B">
        <w:rPr>
          <w:rFonts w:ascii="Arial" w:hAnsi="Arial" w:cs="Arial"/>
        </w:rPr>
        <w:t xml:space="preserve"> currently the </w:t>
      </w:r>
      <w:r w:rsidR="006C391B">
        <w:rPr>
          <w:rFonts w:ascii="Arial" w:hAnsi="Arial" w:cs="Arial"/>
        </w:rPr>
        <w:t>Company Secretary</w:t>
      </w:r>
      <w:r>
        <w:rPr>
          <w:rFonts w:ascii="Arial" w:hAnsi="Arial" w:cs="Arial"/>
        </w:rPr>
        <w:t xml:space="preserve"> and Gary Harris is the Company’s Assistant Secretary</w:t>
      </w:r>
      <w:r w:rsidR="008A597C" w:rsidRPr="008B3EA3">
        <w:rPr>
          <w:rFonts w:ascii="Arial" w:hAnsi="Arial" w:cs="Arial"/>
        </w:rPr>
        <w:t xml:space="preserve">. </w:t>
      </w:r>
    </w:p>
    <w:p w14:paraId="3AA923C3" w14:textId="77777777" w:rsidR="008A597C" w:rsidRPr="008B3EA3" w:rsidRDefault="008A597C" w:rsidP="008A597C">
      <w:pPr>
        <w:pStyle w:val="ListParagraph"/>
        <w:numPr>
          <w:ilvl w:val="0"/>
          <w:numId w:val="5"/>
        </w:numPr>
        <w:spacing w:before="100" w:beforeAutospacing="1" w:after="100" w:afterAutospacing="1" w:line="360" w:lineRule="auto"/>
        <w:ind w:left="360"/>
        <w:rPr>
          <w:rFonts w:ascii="Arial" w:hAnsi="Arial" w:cs="Arial"/>
        </w:rPr>
      </w:pPr>
      <w:r w:rsidRPr="008B3EA3">
        <w:rPr>
          <w:rFonts w:ascii="Arial" w:hAnsi="Arial" w:cs="Arial"/>
        </w:rPr>
        <w:t>Senior Management Team</w:t>
      </w:r>
    </w:p>
    <w:p w14:paraId="05CDD5F9" w14:textId="2D4A4BB1" w:rsidR="008A597C" w:rsidRPr="008B3EA3" w:rsidRDefault="004148DF" w:rsidP="008A597C">
      <w:pPr>
        <w:spacing w:before="100" w:beforeAutospacing="1" w:after="100" w:afterAutospacing="1" w:line="360" w:lineRule="auto"/>
        <w:rPr>
          <w:rFonts w:ascii="Arial" w:hAnsi="Arial" w:cs="Arial"/>
        </w:rPr>
      </w:pPr>
      <w:r>
        <w:rPr>
          <w:rFonts w:ascii="Arial" w:hAnsi="Arial" w:cs="Arial"/>
        </w:rPr>
        <w:t xml:space="preserve">As of </w:t>
      </w:r>
      <w:r w:rsidR="00F53B66">
        <w:rPr>
          <w:rFonts w:ascii="Arial" w:hAnsi="Arial" w:cs="Arial"/>
        </w:rPr>
        <w:t>April 2020</w:t>
      </w:r>
      <w:r w:rsidR="00BC26A3">
        <w:rPr>
          <w:rFonts w:ascii="Arial" w:hAnsi="Arial" w:cs="Arial"/>
        </w:rPr>
        <w:t>,</w:t>
      </w:r>
      <w:r w:rsidR="008A597C" w:rsidRPr="008B3EA3">
        <w:rPr>
          <w:rFonts w:ascii="Arial" w:hAnsi="Arial" w:cs="Arial"/>
        </w:rPr>
        <w:t xml:space="preserve"> </w:t>
      </w:r>
      <w:r>
        <w:rPr>
          <w:rFonts w:ascii="Arial" w:hAnsi="Arial" w:cs="Arial"/>
        </w:rPr>
        <w:t xml:space="preserve">the </w:t>
      </w:r>
      <w:r w:rsidR="00BC26A3">
        <w:rPr>
          <w:rFonts w:ascii="Arial" w:hAnsi="Arial" w:cs="Arial"/>
        </w:rPr>
        <w:t xml:space="preserve">Company’s </w:t>
      </w:r>
      <w:r w:rsidR="008A597C" w:rsidRPr="008B3EA3">
        <w:rPr>
          <w:rFonts w:ascii="Arial" w:hAnsi="Arial" w:cs="Arial"/>
        </w:rPr>
        <w:t>senior executives</w:t>
      </w:r>
      <w:r w:rsidR="00BC26A3">
        <w:rPr>
          <w:rFonts w:ascii="Arial" w:hAnsi="Arial" w:cs="Arial"/>
        </w:rPr>
        <w:t xml:space="preserve"> include</w:t>
      </w:r>
      <w:r w:rsidR="008A597C" w:rsidRPr="008B3EA3">
        <w:rPr>
          <w:rFonts w:ascii="Arial" w:hAnsi="Arial" w:cs="Arial"/>
        </w:rPr>
        <w:t>:</w:t>
      </w:r>
    </w:p>
    <w:p w14:paraId="7A49A2E0" w14:textId="77777777" w:rsidR="00F97B23" w:rsidRDefault="00F97B23" w:rsidP="008A597C">
      <w:pPr>
        <w:spacing w:after="0" w:line="240" w:lineRule="auto"/>
        <w:rPr>
          <w:rFonts w:ascii="Arial" w:hAnsi="Arial" w:cs="Arial"/>
        </w:rPr>
      </w:pPr>
      <w:r>
        <w:rPr>
          <w:rFonts w:ascii="Arial" w:hAnsi="Arial" w:cs="Arial"/>
        </w:rPr>
        <w:t>James Bracken, Chief Executive Officer</w:t>
      </w:r>
    </w:p>
    <w:p w14:paraId="6051643B" w14:textId="77777777" w:rsidR="009F354A" w:rsidRDefault="009F354A" w:rsidP="009F354A">
      <w:pPr>
        <w:spacing w:after="0" w:line="240" w:lineRule="auto"/>
        <w:rPr>
          <w:rFonts w:ascii="Arial" w:hAnsi="Arial" w:cs="Arial"/>
        </w:rPr>
      </w:pPr>
      <w:r>
        <w:rPr>
          <w:rFonts w:ascii="Arial" w:hAnsi="Arial" w:cs="Arial"/>
        </w:rPr>
        <w:t>Jeffrey Burman, General Counsel</w:t>
      </w:r>
    </w:p>
    <w:p w14:paraId="0F44AA29" w14:textId="608C0388" w:rsidR="00F97B23" w:rsidRDefault="00F97B23" w:rsidP="008A597C">
      <w:pPr>
        <w:spacing w:after="0" w:line="240" w:lineRule="auto"/>
        <w:rPr>
          <w:rFonts w:ascii="Arial" w:hAnsi="Arial" w:cs="Arial"/>
        </w:rPr>
      </w:pPr>
      <w:r>
        <w:rPr>
          <w:rFonts w:ascii="Arial" w:hAnsi="Arial" w:cs="Arial"/>
        </w:rPr>
        <w:t>Sean Coyle, Chief Operations Officer</w:t>
      </w:r>
      <w:r w:rsidR="00AD0EFE">
        <w:rPr>
          <w:rFonts w:ascii="Arial" w:hAnsi="Arial" w:cs="Arial"/>
        </w:rPr>
        <w:t xml:space="preserve"> &amp; Interim Head of Human Resources</w:t>
      </w:r>
    </w:p>
    <w:p w14:paraId="5E230112" w14:textId="1EB84BE7" w:rsidR="009F354A" w:rsidRDefault="009F354A" w:rsidP="009F354A">
      <w:pPr>
        <w:spacing w:after="0" w:line="240" w:lineRule="auto"/>
        <w:rPr>
          <w:rFonts w:ascii="Arial" w:hAnsi="Arial" w:cs="Arial"/>
        </w:rPr>
      </w:pPr>
      <w:r>
        <w:rPr>
          <w:rFonts w:ascii="Arial" w:hAnsi="Arial" w:cs="Arial"/>
        </w:rPr>
        <w:t xml:space="preserve">Jinney Kim, </w:t>
      </w:r>
      <w:r w:rsidRPr="00AD0EFE">
        <w:rPr>
          <w:rFonts w:ascii="Arial" w:hAnsi="Arial" w:cs="Arial"/>
        </w:rPr>
        <w:t>Head of Strategy and Special Projects</w:t>
      </w:r>
    </w:p>
    <w:p w14:paraId="1B2580AF" w14:textId="77777777" w:rsidR="009F354A" w:rsidRDefault="009F354A" w:rsidP="009F354A">
      <w:pPr>
        <w:spacing w:after="0" w:line="240" w:lineRule="auto"/>
        <w:rPr>
          <w:rFonts w:ascii="Arial" w:hAnsi="Arial" w:cs="Arial"/>
        </w:rPr>
      </w:pPr>
      <w:r>
        <w:rPr>
          <w:rFonts w:ascii="Arial" w:hAnsi="Arial" w:cs="Arial"/>
        </w:rPr>
        <w:t>Jeffrey Mauro, Chief Investment Officer</w:t>
      </w:r>
    </w:p>
    <w:p w14:paraId="4034FB7B" w14:textId="5F54A869" w:rsidR="000E42BA" w:rsidRDefault="000E42BA" w:rsidP="008A597C">
      <w:pPr>
        <w:spacing w:after="0" w:line="240" w:lineRule="auto"/>
        <w:rPr>
          <w:rFonts w:ascii="Arial" w:hAnsi="Arial" w:cs="Arial"/>
        </w:rPr>
      </w:pPr>
      <w:r>
        <w:rPr>
          <w:rFonts w:ascii="Arial" w:hAnsi="Arial" w:cs="Arial"/>
        </w:rPr>
        <w:t>Jack McGregor, Head of Inforce Management, Property &amp; Casualty</w:t>
      </w:r>
    </w:p>
    <w:p w14:paraId="270DEEE0" w14:textId="77777777" w:rsidR="00795CE0" w:rsidRDefault="00795CE0" w:rsidP="00795CE0">
      <w:pPr>
        <w:spacing w:after="0" w:line="240" w:lineRule="auto"/>
        <w:rPr>
          <w:rFonts w:ascii="Arial" w:hAnsi="Arial" w:cs="Arial"/>
        </w:rPr>
      </w:pPr>
      <w:r>
        <w:rPr>
          <w:rFonts w:ascii="Arial" w:hAnsi="Arial" w:cs="Arial"/>
        </w:rPr>
        <w:t>Seong-Weon Park, Head of Forecasting &amp; Capital</w:t>
      </w:r>
    </w:p>
    <w:p w14:paraId="63E5D184" w14:textId="77777777" w:rsidR="009F354A" w:rsidRDefault="009F354A" w:rsidP="009F354A">
      <w:pPr>
        <w:spacing w:after="0" w:line="240" w:lineRule="auto"/>
        <w:rPr>
          <w:rFonts w:ascii="Arial" w:hAnsi="Arial" w:cs="Arial"/>
        </w:rPr>
      </w:pPr>
      <w:r>
        <w:rPr>
          <w:rFonts w:ascii="Arial" w:hAnsi="Arial" w:cs="Arial"/>
        </w:rPr>
        <w:t>Andrew Sooboodoo, Chief Risk Officer</w:t>
      </w:r>
    </w:p>
    <w:p w14:paraId="54180234" w14:textId="1F3A1599" w:rsidR="009F354A" w:rsidRDefault="009F354A" w:rsidP="009F354A">
      <w:pPr>
        <w:spacing w:after="0" w:line="240" w:lineRule="auto"/>
        <w:rPr>
          <w:rFonts w:ascii="Arial" w:hAnsi="Arial" w:cs="Arial"/>
        </w:rPr>
      </w:pPr>
      <w:r>
        <w:rPr>
          <w:rFonts w:ascii="Arial" w:hAnsi="Arial" w:cs="Arial"/>
        </w:rPr>
        <w:t>Kai Talarek</w:t>
      </w:r>
      <w:r w:rsidRPr="008B3EA3">
        <w:rPr>
          <w:rFonts w:ascii="Arial" w:hAnsi="Arial" w:cs="Arial"/>
        </w:rPr>
        <w:t>, Chief Financial Officer</w:t>
      </w:r>
    </w:p>
    <w:p w14:paraId="2F91FB2B" w14:textId="77777777" w:rsidR="009F354A" w:rsidDel="0053285C" w:rsidRDefault="009F354A" w:rsidP="009F354A">
      <w:pPr>
        <w:spacing w:after="0" w:line="240" w:lineRule="auto"/>
        <w:rPr>
          <w:del w:id="48" w:author="Gary Harris" w:date="2020-04-09T21:29:00Z"/>
          <w:rFonts w:ascii="Arial" w:hAnsi="Arial" w:cs="Arial"/>
        </w:rPr>
      </w:pPr>
      <w:r>
        <w:rPr>
          <w:rFonts w:ascii="Arial" w:hAnsi="Arial" w:cs="Arial"/>
        </w:rPr>
        <w:t>James West, Interim Head of Inforce Management, Life &amp; Annuity</w:t>
      </w:r>
    </w:p>
    <w:p w14:paraId="125B3F70" w14:textId="77777777" w:rsidR="009F354A" w:rsidDel="0053285C" w:rsidRDefault="009F354A" w:rsidP="009F354A">
      <w:pPr>
        <w:spacing w:after="0" w:line="240" w:lineRule="auto"/>
        <w:rPr>
          <w:del w:id="49" w:author="Gary Harris" w:date="2020-04-09T21:29:00Z"/>
          <w:rFonts w:ascii="Arial" w:hAnsi="Arial" w:cs="Arial"/>
        </w:rPr>
      </w:pPr>
    </w:p>
    <w:p w14:paraId="2C7CF5A7" w14:textId="77777777" w:rsidR="009F354A" w:rsidRPr="008B3EA3" w:rsidRDefault="009F354A" w:rsidP="008A597C">
      <w:pPr>
        <w:spacing w:after="0" w:line="240" w:lineRule="auto"/>
        <w:rPr>
          <w:rFonts w:ascii="Arial" w:hAnsi="Arial" w:cs="Arial"/>
        </w:rPr>
      </w:pPr>
    </w:p>
    <w:p w14:paraId="00C24FC0" w14:textId="24AB9197" w:rsidR="00EB5A57" w:rsidRPr="008B3EA3" w:rsidRDefault="00EB5A57" w:rsidP="00EB5A57">
      <w:pPr>
        <w:pStyle w:val="PlainText"/>
        <w:numPr>
          <w:ilvl w:val="0"/>
          <w:numId w:val="5"/>
        </w:numPr>
        <w:spacing w:before="100" w:beforeAutospacing="1" w:after="100" w:afterAutospacing="1" w:line="360" w:lineRule="auto"/>
        <w:ind w:left="360"/>
        <w:rPr>
          <w:rFonts w:ascii="Arial" w:hAnsi="Arial" w:cs="Arial"/>
          <w:u w:val="single"/>
        </w:rPr>
      </w:pPr>
      <w:r w:rsidRPr="008B3EA3">
        <w:rPr>
          <w:rFonts w:ascii="Arial" w:hAnsi="Arial" w:cs="Arial"/>
          <w:u w:val="single"/>
        </w:rPr>
        <w:t>Company Contact person</w:t>
      </w:r>
      <w:r w:rsidR="006C391B">
        <w:rPr>
          <w:rFonts w:ascii="Arial" w:hAnsi="Arial" w:cs="Arial"/>
          <w:u w:val="single"/>
        </w:rPr>
        <w:t>s</w:t>
      </w:r>
      <w:r w:rsidRPr="008B3EA3">
        <w:rPr>
          <w:rFonts w:ascii="Arial" w:hAnsi="Arial" w:cs="Arial"/>
          <w:u w:val="single"/>
        </w:rPr>
        <w:t xml:space="preserve"> for the Authority</w:t>
      </w:r>
    </w:p>
    <w:p w14:paraId="35F1CFEB" w14:textId="3F2F558B" w:rsidR="00796029" w:rsidRDefault="001674FA" w:rsidP="00EB5A57">
      <w:pPr>
        <w:spacing w:before="100" w:beforeAutospacing="1" w:after="100" w:afterAutospacing="1" w:line="360" w:lineRule="auto"/>
        <w:rPr>
          <w:rStyle w:val="Hyperlink"/>
          <w:rFonts w:ascii="Arial" w:hAnsi="Arial"/>
          <w:color w:val="auto"/>
        </w:rPr>
      </w:pPr>
      <w:r>
        <w:rPr>
          <w:rFonts w:ascii="Arial" w:hAnsi="Arial" w:cs="Arial"/>
        </w:rPr>
        <w:t>Gary Harris</w:t>
      </w:r>
      <w:r w:rsidR="006C391B">
        <w:rPr>
          <w:rFonts w:ascii="Arial" w:hAnsi="Arial" w:cs="Arial"/>
        </w:rPr>
        <w:t xml:space="preserve"> and Andrew Sooboodoo are</w:t>
      </w:r>
      <w:r w:rsidR="00EB5A57" w:rsidRPr="008B3EA3">
        <w:rPr>
          <w:rFonts w:ascii="Arial" w:hAnsi="Arial" w:cs="Arial"/>
        </w:rPr>
        <w:t xml:space="preserve"> the day</w:t>
      </w:r>
      <w:r w:rsidR="00AC7DB3" w:rsidRPr="008B3EA3">
        <w:rPr>
          <w:rFonts w:ascii="Arial" w:hAnsi="Arial" w:cs="Arial"/>
        </w:rPr>
        <w:t>-</w:t>
      </w:r>
      <w:r w:rsidR="00EB5A57" w:rsidRPr="008B3EA3">
        <w:rPr>
          <w:rFonts w:ascii="Arial" w:hAnsi="Arial" w:cs="Arial"/>
        </w:rPr>
        <w:t xml:space="preserve"> to</w:t>
      </w:r>
      <w:r w:rsidR="00AC7DB3" w:rsidRPr="008B3EA3">
        <w:rPr>
          <w:rFonts w:ascii="Arial" w:hAnsi="Arial" w:cs="Arial"/>
        </w:rPr>
        <w:t>-</w:t>
      </w:r>
      <w:r w:rsidR="00EB5A57" w:rsidRPr="008B3EA3">
        <w:rPr>
          <w:rFonts w:ascii="Arial" w:hAnsi="Arial" w:cs="Arial"/>
        </w:rPr>
        <w:t>day contact person</w:t>
      </w:r>
      <w:r w:rsidR="00796029">
        <w:rPr>
          <w:rFonts w:ascii="Arial" w:hAnsi="Arial" w:cs="Arial"/>
        </w:rPr>
        <w:t>s</w:t>
      </w:r>
      <w:r w:rsidR="00EB5A57" w:rsidRPr="008B3EA3">
        <w:rPr>
          <w:rFonts w:ascii="Arial" w:hAnsi="Arial" w:cs="Arial"/>
        </w:rPr>
        <w:t xml:space="preserve"> for the Authority</w:t>
      </w:r>
      <w:r w:rsidR="00AC7DB3" w:rsidRPr="008B3EA3">
        <w:rPr>
          <w:rFonts w:ascii="Arial" w:hAnsi="Arial" w:cs="Arial"/>
        </w:rPr>
        <w:t xml:space="preserve">. </w:t>
      </w:r>
      <w:r w:rsidR="00796029">
        <w:rPr>
          <w:rFonts w:ascii="Arial" w:hAnsi="Arial" w:cs="Arial"/>
        </w:rPr>
        <w:t xml:space="preserve">Their </w:t>
      </w:r>
      <w:r w:rsidR="00AC7DB3" w:rsidRPr="008B3EA3">
        <w:rPr>
          <w:rFonts w:ascii="Arial" w:hAnsi="Arial" w:cs="Arial"/>
        </w:rPr>
        <w:t>contact details are</w:t>
      </w:r>
      <w:r w:rsidR="00796029">
        <w:rPr>
          <w:rFonts w:ascii="Arial" w:hAnsi="Arial" w:cs="Arial"/>
        </w:rPr>
        <w:t xml:space="preserve"> as follows</w:t>
      </w:r>
      <w:r w:rsidR="00AC7DB3" w:rsidRPr="008B3EA3">
        <w:rPr>
          <w:rFonts w:ascii="Arial" w:hAnsi="Arial" w:cs="Arial"/>
        </w:rPr>
        <w:t xml:space="preserve">: </w:t>
      </w:r>
    </w:p>
    <w:p w14:paraId="05CEB9F5" w14:textId="076F003A" w:rsidR="00796029" w:rsidRDefault="008E546C" w:rsidP="00796029">
      <w:pPr>
        <w:pStyle w:val="ListParagraph"/>
        <w:numPr>
          <w:ilvl w:val="0"/>
          <w:numId w:val="39"/>
        </w:numPr>
        <w:spacing w:before="100" w:beforeAutospacing="1" w:after="100" w:afterAutospacing="1" w:line="360" w:lineRule="auto"/>
        <w:rPr>
          <w:rFonts w:ascii="Arial" w:hAnsi="Arial" w:cs="Arial"/>
        </w:rPr>
      </w:pPr>
      <w:hyperlink r:id="rId10" w:history="1">
        <w:r w:rsidR="00544A81" w:rsidRPr="00084D35">
          <w:rPr>
            <w:rStyle w:val="Hyperlink"/>
            <w:rFonts w:ascii="Arial" w:hAnsi="Arial"/>
          </w:rPr>
          <w:t>gary.harris@fortitude-re.com</w:t>
        </w:r>
      </w:hyperlink>
      <w:r w:rsidR="006B31B1">
        <w:rPr>
          <w:rFonts w:ascii="Arial" w:hAnsi="Arial"/>
        </w:rPr>
        <w:t xml:space="preserve"> </w:t>
      </w:r>
      <w:r w:rsidR="00EB5A57" w:rsidRPr="00796029">
        <w:rPr>
          <w:rFonts w:ascii="Arial" w:hAnsi="Arial" w:cs="Arial"/>
        </w:rPr>
        <w:t xml:space="preserve">or </w:t>
      </w:r>
      <w:r w:rsidR="00A615E9">
        <w:rPr>
          <w:rFonts w:ascii="Arial" w:hAnsi="Arial" w:cs="Arial"/>
        </w:rPr>
        <w:t xml:space="preserve">+1 </w:t>
      </w:r>
      <w:r w:rsidR="00796029">
        <w:rPr>
          <w:rFonts w:ascii="Arial" w:hAnsi="Arial" w:cs="Arial"/>
        </w:rPr>
        <w:t>441 599 9987</w:t>
      </w:r>
      <w:r w:rsidR="00A615E9">
        <w:rPr>
          <w:rFonts w:ascii="Arial" w:hAnsi="Arial" w:cs="Arial"/>
        </w:rPr>
        <w:t>; or</w:t>
      </w:r>
    </w:p>
    <w:p w14:paraId="397A3392" w14:textId="58B770DA" w:rsidR="00EB5A57" w:rsidRPr="00796029" w:rsidRDefault="008E546C" w:rsidP="00A615E9">
      <w:pPr>
        <w:pStyle w:val="ListParagraph"/>
        <w:numPr>
          <w:ilvl w:val="0"/>
          <w:numId w:val="39"/>
        </w:numPr>
        <w:spacing w:before="100" w:beforeAutospacing="1" w:after="100" w:afterAutospacing="1" w:line="360" w:lineRule="auto"/>
        <w:rPr>
          <w:rFonts w:ascii="Arial" w:hAnsi="Arial" w:cs="Arial"/>
        </w:rPr>
      </w:pPr>
      <w:hyperlink r:id="rId11" w:history="1">
        <w:r w:rsidR="00544A81" w:rsidRPr="00084D35">
          <w:rPr>
            <w:rStyle w:val="Hyperlink"/>
            <w:rFonts w:ascii="Arial" w:hAnsi="Arial"/>
          </w:rPr>
          <w:t>andrew.sooboodoo@fortitude-re.com</w:t>
        </w:r>
      </w:hyperlink>
      <w:r w:rsidR="00A615E9">
        <w:rPr>
          <w:rFonts w:ascii="Arial" w:hAnsi="Arial"/>
        </w:rPr>
        <w:t xml:space="preserve"> or </w:t>
      </w:r>
      <w:r w:rsidR="00A615E9" w:rsidRPr="00A615E9">
        <w:rPr>
          <w:rFonts w:ascii="Arial" w:hAnsi="Arial"/>
        </w:rPr>
        <w:t>+1 615 457 8291</w:t>
      </w:r>
      <w:r w:rsidR="00616370" w:rsidRPr="00796029">
        <w:rPr>
          <w:rFonts w:ascii="Arial" w:hAnsi="Arial" w:cs="Arial"/>
        </w:rPr>
        <w:t>.</w:t>
      </w:r>
    </w:p>
    <w:p w14:paraId="20193212" w14:textId="77777777" w:rsidR="008A597C" w:rsidRPr="008B3EA3" w:rsidRDefault="008A597C" w:rsidP="008A597C">
      <w:pPr>
        <w:spacing w:before="100" w:beforeAutospacing="1" w:after="100" w:afterAutospacing="1" w:line="360" w:lineRule="auto"/>
        <w:rPr>
          <w:rFonts w:ascii="Arial" w:hAnsi="Arial" w:cs="Arial"/>
          <w:b/>
          <w:u w:val="single"/>
        </w:rPr>
      </w:pPr>
      <w:r w:rsidRPr="008B3EA3">
        <w:rPr>
          <w:rFonts w:ascii="Arial" w:hAnsi="Arial" w:cs="Arial"/>
          <w:b/>
          <w:u w:val="single"/>
        </w:rPr>
        <w:t>Compliance with Head Office Requirements</w:t>
      </w:r>
    </w:p>
    <w:p w14:paraId="01A2AD2B" w14:textId="3D9ECE03" w:rsidR="008A597C" w:rsidRPr="008B3EA3" w:rsidRDefault="008A597C" w:rsidP="008A597C">
      <w:pPr>
        <w:spacing w:before="100" w:beforeAutospacing="1" w:after="100" w:afterAutospacing="1" w:line="360" w:lineRule="auto"/>
        <w:rPr>
          <w:rFonts w:ascii="Arial" w:hAnsi="Arial" w:cs="Arial"/>
        </w:rPr>
      </w:pPr>
      <w:r w:rsidRPr="008B3EA3">
        <w:rPr>
          <w:rFonts w:ascii="Arial" w:hAnsi="Arial" w:cs="Arial"/>
        </w:rPr>
        <w:t>It is intended for all regularly scheduled Company Board of Director</w:t>
      </w:r>
      <w:r w:rsidR="000E42BA">
        <w:rPr>
          <w:rFonts w:ascii="Arial" w:hAnsi="Arial" w:cs="Arial"/>
        </w:rPr>
        <w:t>s</w:t>
      </w:r>
      <w:r w:rsidRPr="008B3EA3">
        <w:rPr>
          <w:rFonts w:ascii="Arial" w:hAnsi="Arial" w:cs="Arial"/>
        </w:rPr>
        <w:t xml:space="preserve"> and Committee meetings to be held in Bermuda on a quarterly basis. </w:t>
      </w:r>
      <w:r w:rsidR="000E42BA">
        <w:rPr>
          <w:rFonts w:ascii="Arial" w:hAnsi="Arial" w:cs="Arial"/>
        </w:rPr>
        <w:t xml:space="preserve">In addition, it is the Company’s practice to hold management meetings in Bermuda. </w:t>
      </w:r>
      <w:r w:rsidR="0040417F">
        <w:rPr>
          <w:rFonts w:ascii="Arial" w:hAnsi="Arial" w:cs="Arial"/>
        </w:rPr>
        <w:t xml:space="preserve">Through </w:t>
      </w:r>
      <w:del w:id="50" w:author="Joo, Woohyun" w:date="2020-04-14T15:34:00Z">
        <w:r w:rsidR="0040417F" w:rsidDel="005063E6">
          <w:rPr>
            <w:rFonts w:ascii="Arial" w:hAnsi="Arial" w:cs="Arial"/>
          </w:rPr>
          <w:delText>these  meetings</w:delText>
        </w:r>
      </w:del>
      <w:ins w:id="51" w:author="Joo, Woohyun" w:date="2020-04-14T15:34:00Z">
        <w:r w:rsidR="005063E6">
          <w:rPr>
            <w:rFonts w:ascii="Arial" w:hAnsi="Arial" w:cs="Arial"/>
          </w:rPr>
          <w:t>these meetings</w:t>
        </w:r>
      </w:ins>
      <w:r w:rsidR="0040417F">
        <w:rPr>
          <w:rFonts w:ascii="Arial" w:hAnsi="Arial" w:cs="Arial"/>
        </w:rPr>
        <w:t>, risk management and operational decision making occur in Bermuda.</w:t>
      </w:r>
    </w:p>
    <w:p w14:paraId="58D9E8D1" w14:textId="76F2909A" w:rsidR="008A597C" w:rsidRPr="008B3EA3" w:rsidRDefault="008A597C" w:rsidP="008A597C">
      <w:pPr>
        <w:spacing w:before="100" w:beforeAutospacing="1" w:after="100" w:afterAutospacing="1" w:line="360" w:lineRule="auto"/>
        <w:rPr>
          <w:rFonts w:ascii="Arial" w:hAnsi="Arial" w:cs="Arial"/>
        </w:rPr>
      </w:pPr>
      <w:r w:rsidRPr="008B3EA3">
        <w:rPr>
          <w:rFonts w:ascii="Arial" w:hAnsi="Arial" w:cs="Arial"/>
        </w:rPr>
        <w:t>Directors who reside in Bermuda include Richard Patching</w:t>
      </w:r>
      <w:r w:rsidR="00F97B23">
        <w:rPr>
          <w:rFonts w:ascii="Arial" w:hAnsi="Arial" w:cs="Arial"/>
        </w:rPr>
        <w:t xml:space="preserve"> and</w:t>
      </w:r>
      <w:r w:rsidR="000D70C6" w:rsidRPr="008B3EA3">
        <w:rPr>
          <w:rFonts w:ascii="Arial" w:hAnsi="Arial" w:cs="Arial"/>
        </w:rPr>
        <w:t xml:space="preserve"> Brian O’Hara</w:t>
      </w:r>
      <w:r w:rsidR="00B342B7" w:rsidRPr="008B3EA3">
        <w:rPr>
          <w:rFonts w:ascii="Arial" w:hAnsi="Arial" w:cs="Arial"/>
        </w:rPr>
        <w:t>.</w:t>
      </w:r>
      <w:r w:rsidR="001C611F" w:rsidRPr="008B3EA3">
        <w:rPr>
          <w:rFonts w:ascii="Arial" w:hAnsi="Arial" w:cs="Arial"/>
        </w:rPr>
        <w:t xml:space="preserve"> </w:t>
      </w:r>
      <w:r w:rsidR="0040417F">
        <w:rPr>
          <w:rFonts w:ascii="Arial" w:hAnsi="Arial" w:cs="Arial"/>
        </w:rPr>
        <w:t xml:space="preserve">Current senior officers resident in Bermuda include </w:t>
      </w:r>
      <w:r w:rsidR="001674FA">
        <w:rPr>
          <w:rFonts w:ascii="Arial" w:hAnsi="Arial" w:cs="Arial"/>
        </w:rPr>
        <w:t>Andrew Sooboodoo</w:t>
      </w:r>
      <w:r w:rsidR="0042284E">
        <w:rPr>
          <w:rFonts w:ascii="Arial" w:hAnsi="Arial" w:cs="Arial"/>
        </w:rPr>
        <w:t xml:space="preserve"> (Chief Risk Officer and Principal Representative) </w:t>
      </w:r>
      <w:r w:rsidR="0040417F">
        <w:rPr>
          <w:rFonts w:ascii="Arial" w:hAnsi="Arial" w:cs="Arial"/>
        </w:rPr>
        <w:t xml:space="preserve"> </w:t>
      </w:r>
      <w:r w:rsidR="001674FA">
        <w:rPr>
          <w:rFonts w:ascii="Arial" w:hAnsi="Arial" w:cs="Arial"/>
        </w:rPr>
        <w:t xml:space="preserve">and Gary Harris </w:t>
      </w:r>
      <w:r w:rsidR="0040417F">
        <w:rPr>
          <w:rFonts w:ascii="Arial" w:hAnsi="Arial" w:cs="Arial"/>
        </w:rPr>
        <w:t>(</w:t>
      </w:r>
      <w:r w:rsidR="0042284E">
        <w:rPr>
          <w:rFonts w:ascii="Arial" w:hAnsi="Arial" w:cs="Arial"/>
        </w:rPr>
        <w:t>General Counsel, Compliance Officer</w:t>
      </w:r>
      <w:r w:rsidR="00A615E9">
        <w:rPr>
          <w:rFonts w:ascii="Arial" w:hAnsi="Arial" w:cs="Arial"/>
        </w:rPr>
        <w:t xml:space="preserve">, </w:t>
      </w:r>
      <w:r w:rsidR="000363B8">
        <w:rPr>
          <w:rFonts w:ascii="Arial" w:hAnsi="Arial" w:cs="Arial"/>
        </w:rPr>
        <w:t xml:space="preserve">Money Laundering Reporting Officer, </w:t>
      </w:r>
      <w:r w:rsidR="00A615E9">
        <w:rPr>
          <w:rFonts w:ascii="Arial" w:hAnsi="Arial" w:cs="Arial"/>
        </w:rPr>
        <w:t>Privacy Officer</w:t>
      </w:r>
      <w:r w:rsidR="0042284E">
        <w:rPr>
          <w:rFonts w:ascii="Arial" w:hAnsi="Arial" w:cs="Arial"/>
        </w:rPr>
        <w:t xml:space="preserve"> and Assistant Secretary for Fortitude Re Bermuda</w:t>
      </w:r>
      <w:r w:rsidR="00FD552D">
        <w:rPr>
          <w:rFonts w:ascii="Arial" w:hAnsi="Arial" w:cs="Arial"/>
        </w:rPr>
        <w:t>).</w:t>
      </w:r>
      <w:r w:rsidR="0040417F">
        <w:rPr>
          <w:rFonts w:ascii="Arial" w:hAnsi="Arial" w:cs="Arial"/>
        </w:rPr>
        <w:t>).</w:t>
      </w:r>
    </w:p>
    <w:p w14:paraId="3AC57B7C" w14:textId="27DE3509" w:rsidR="008A597C" w:rsidRPr="008B3EA3" w:rsidRDefault="008A597C" w:rsidP="008A597C">
      <w:pPr>
        <w:spacing w:before="100" w:beforeAutospacing="1" w:after="100" w:afterAutospacing="1" w:line="360" w:lineRule="auto"/>
        <w:rPr>
          <w:rFonts w:ascii="Arial" w:hAnsi="Arial" w:cs="Arial"/>
          <w:i/>
        </w:rPr>
      </w:pPr>
      <w:r w:rsidRPr="008B3EA3">
        <w:rPr>
          <w:rFonts w:ascii="Arial" w:hAnsi="Arial" w:cs="Arial"/>
        </w:rPr>
        <w:lastRenderedPageBreak/>
        <w:t xml:space="preserve">The Company’s </w:t>
      </w:r>
      <w:r w:rsidR="00466D30">
        <w:rPr>
          <w:rFonts w:ascii="Arial" w:hAnsi="Arial" w:cs="Arial"/>
        </w:rPr>
        <w:t>p</w:t>
      </w:r>
      <w:r w:rsidRPr="008B3EA3">
        <w:rPr>
          <w:rFonts w:ascii="Arial" w:hAnsi="Arial" w:cs="Arial"/>
        </w:rPr>
        <w:t xml:space="preserve">rincipal </w:t>
      </w:r>
      <w:r w:rsidR="00466D30">
        <w:rPr>
          <w:rFonts w:ascii="Arial" w:hAnsi="Arial" w:cs="Arial"/>
        </w:rPr>
        <w:t>o</w:t>
      </w:r>
      <w:r w:rsidRPr="008B3EA3">
        <w:rPr>
          <w:rFonts w:ascii="Arial" w:hAnsi="Arial" w:cs="Arial"/>
        </w:rPr>
        <w:t>ffice</w:t>
      </w:r>
      <w:r w:rsidR="002943BC" w:rsidRPr="008B3EA3">
        <w:rPr>
          <w:rFonts w:ascii="Arial" w:hAnsi="Arial" w:cs="Arial"/>
        </w:rPr>
        <w:t xml:space="preserve"> and </w:t>
      </w:r>
      <w:r w:rsidR="00466D30">
        <w:rPr>
          <w:rFonts w:ascii="Arial" w:hAnsi="Arial" w:cs="Arial"/>
        </w:rPr>
        <w:t>r</w:t>
      </w:r>
      <w:r w:rsidRPr="008B3EA3">
        <w:rPr>
          <w:rFonts w:ascii="Arial" w:hAnsi="Arial" w:cs="Arial"/>
        </w:rPr>
        <w:t xml:space="preserve">egistered </w:t>
      </w:r>
      <w:r w:rsidR="00466D30">
        <w:rPr>
          <w:rFonts w:ascii="Arial" w:hAnsi="Arial" w:cs="Arial"/>
        </w:rPr>
        <w:t>a</w:t>
      </w:r>
      <w:r w:rsidRPr="008B3EA3">
        <w:rPr>
          <w:rFonts w:ascii="Arial" w:hAnsi="Arial" w:cs="Arial"/>
        </w:rPr>
        <w:t xml:space="preserve">ddress </w:t>
      </w:r>
      <w:r w:rsidR="00F97B23">
        <w:rPr>
          <w:rFonts w:ascii="Arial" w:hAnsi="Arial" w:cs="Arial"/>
        </w:rPr>
        <w:t xml:space="preserve">is </w:t>
      </w:r>
      <w:r w:rsidRPr="008B3EA3">
        <w:rPr>
          <w:rFonts w:ascii="Arial" w:hAnsi="Arial" w:cs="Arial"/>
        </w:rPr>
        <w:t>in Bermuda.  The Principal Representative and the Company’s auditor</w:t>
      </w:r>
      <w:r w:rsidR="00F97B23">
        <w:rPr>
          <w:rFonts w:ascii="Arial" w:hAnsi="Arial" w:cs="Arial"/>
        </w:rPr>
        <w:t xml:space="preserve"> are</w:t>
      </w:r>
      <w:r w:rsidRPr="008B3EA3">
        <w:rPr>
          <w:rFonts w:ascii="Arial" w:hAnsi="Arial" w:cs="Arial"/>
        </w:rPr>
        <w:t xml:space="preserve"> based in Bermuda. Books and records of the Company </w:t>
      </w:r>
      <w:r w:rsidR="00ED5D3F" w:rsidRPr="008B3EA3">
        <w:rPr>
          <w:rFonts w:ascii="Arial" w:hAnsi="Arial" w:cs="Arial"/>
        </w:rPr>
        <w:t>are</w:t>
      </w:r>
      <w:r w:rsidRPr="008B3EA3">
        <w:rPr>
          <w:rFonts w:ascii="Arial" w:hAnsi="Arial" w:cs="Arial"/>
        </w:rPr>
        <w:t xml:space="preserve"> held at the Company’s Principal Office.</w:t>
      </w:r>
    </w:p>
    <w:p w14:paraId="451F1605" w14:textId="77777777" w:rsidR="008A597C" w:rsidRPr="008B3EA3" w:rsidRDefault="008A597C" w:rsidP="008A597C">
      <w:pPr>
        <w:spacing w:before="100" w:beforeAutospacing="1" w:after="100" w:afterAutospacing="1" w:line="360" w:lineRule="auto"/>
        <w:rPr>
          <w:rFonts w:ascii="Arial" w:hAnsi="Arial" w:cs="Arial"/>
          <w:b/>
          <w:u w:val="single"/>
        </w:rPr>
      </w:pPr>
      <w:r w:rsidRPr="008B3EA3">
        <w:rPr>
          <w:rFonts w:ascii="Arial" w:hAnsi="Arial" w:cs="Arial"/>
          <w:b/>
          <w:u w:val="single"/>
        </w:rPr>
        <w:t>Principal Office and Registered Office</w:t>
      </w:r>
    </w:p>
    <w:p w14:paraId="549C8CB7" w14:textId="4DD5D749" w:rsidR="008A597C" w:rsidRPr="008B3EA3" w:rsidRDefault="008A597C" w:rsidP="008A597C">
      <w:pPr>
        <w:spacing w:before="100" w:beforeAutospacing="1" w:after="100" w:afterAutospacing="1" w:line="360" w:lineRule="auto"/>
        <w:rPr>
          <w:rFonts w:ascii="Arial" w:hAnsi="Arial" w:cs="Arial"/>
        </w:rPr>
      </w:pPr>
      <w:r w:rsidRPr="008B3EA3">
        <w:rPr>
          <w:rFonts w:ascii="Arial" w:hAnsi="Arial" w:cs="Arial"/>
        </w:rPr>
        <w:t xml:space="preserve">The Company’s </w:t>
      </w:r>
      <w:r w:rsidR="00E044A9" w:rsidRPr="008B3EA3">
        <w:rPr>
          <w:rFonts w:ascii="Arial" w:hAnsi="Arial" w:cs="Arial"/>
        </w:rPr>
        <w:t xml:space="preserve">principal and </w:t>
      </w:r>
      <w:r w:rsidRPr="008B3EA3">
        <w:rPr>
          <w:rFonts w:ascii="Arial" w:hAnsi="Arial" w:cs="Arial"/>
        </w:rPr>
        <w:t xml:space="preserve">registered office </w:t>
      </w:r>
      <w:r w:rsidR="00ED5D3F" w:rsidRPr="008B3EA3">
        <w:rPr>
          <w:rFonts w:ascii="Arial" w:hAnsi="Arial" w:cs="Arial"/>
        </w:rPr>
        <w:t>is</w:t>
      </w:r>
      <w:r w:rsidRPr="008B3EA3">
        <w:rPr>
          <w:rFonts w:ascii="Arial" w:hAnsi="Arial" w:cs="Arial"/>
        </w:rPr>
        <w:t xml:space="preserve"> located at </w:t>
      </w:r>
      <w:r w:rsidR="001674FA">
        <w:rPr>
          <w:rFonts w:ascii="Arial" w:hAnsi="Arial" w:cs="Arial"/>
        </w:rPr>
        <w:t>Chesney House, 3</w:t>
      </w:r>
      <w:r w:rsidR="001674FA" w:rsidRPr="001674FA">
        <w:rPr>
          <w:rFonts w:ascii="Arial" w:hAnsi="Arial" w:cs="Arial"/>
          <w:vertAlign w:val="superscript"/>
        </w:rPr>
        <w:t>rd</w:t>
      </w:r>
      <w:r w:rsidR="001674FA">
        <w:rPr>
          <w:rFonts w:ascii="Arial" w:hAnsi="Arial" w:cs="Arial"/>
        </w:rPr>
        <w:t xml:space="preserve"> Floor</w:t>
      </w:r>
      <w:r w:rsidRPr="008B3EA3">
        <w:rPr>
          <w:rFonts w:ascii="Arial" w:hAnsi="Arial" w:cs="Arial"/>
        </w:rPr>
        <w:t xml:space="preserve">, </w:t>
      </w:r>
      <w:r w:rsidR="00A615E9" w:rsidRPr="00A615E9">
        <w:rPr>
          <w:rFonts w:ascii="Arial" w:hAnsi="Arial" w:cs="Arial"/>
        </w:rPr>
        <w:t xml:space="preserve">96 Pitts Bay Road, </w:t>
      </w:r>
      <w:r w:rsidRPr="008B3EA3">
        <w:rPr>
          <w:rFonts w:ascii="Arial" w:hAnsi="Arial" w:cs="Arial"/>
        </w:rPr>
        <w:t>Pembroke HM08, Bermuda.</w:t>
      </w:r>
    </w:p>
    <w:p w14:paraId="6AEE43BE" w14:textId="77777777" w:rsidR="008A597C" w:rsidRPr="00C034A5" w:rsidRDefault="008A597C" w:rsidP="00C034A5">
      <w:pPr>
        <w:spacing w:before="100" w:beforeAutospacing="1" w:after="100" w:afterAutospacing="1" w:line="360" w:lineRule="auto"/>
        <w:rPr>
          <w:rFonts w:ascii="Arial" w:hAnsi="Arial" w:cs="Arial"/>
          <w:b/>
          <w:bCs/>
          <w:u w:val="single"/>
        </w:rPr>
      </w:pPr>
      <w:r w:rsidRPr="00C034A5">
        <w:rPr>
          <w:rFonts w:ascii="Arial" w:hAnsi="Arial" w:cs="Arial"/>
          <w:b/>
          <w:bCs/>
          <w:u w:val="single"/>
        </w:rPr>
        <w:t>Principal Representative</w:t>
      </w:r>
    </w:p>
    <w:p w14:paraId="709F6A03" w14:textId="10683F72" w:rsidR="00CD6D5B" w:rsidRDefault="00B3629E" w:rsidP="00C034A5">
      <w:pPr>
        <w:spacing w:before="100" w:beforeAutospacing="1" w:after="100" w:afterAutospacing="1" w:line="360" w:lineRule="auto"/>
        <w:rPr>
          <w:rFonts w:ascii="Arial" w:hAnsi="Arial" w:cs="Arial"/>
        </w:rPr>
      </w:pPr>
      <w:r>
        <w:rPr>
          <w:rFonts w:ascii="Arial" w:hAnsi="Arial" w:cs="Arial"/>
        </w:rPr>
        <w:t>Andrew Sooboodoo</w:t>
      </w:r>
      <w:r w:rsidR="00BC26A3">
        <w:rPr>
          <w:rFonts w:ascii="Arial" w:hAnsi="Arial" w:cs="Arial"/>
        </w:rPr>
        <w:t xml:space="preserve"> </w:t>
      </w:r>
      <w:r w:rsidR="00C034A5">
        <w:rPr>
          <w:rFonts w:ascii="Arial" w:hAnsi="Arial" w:cs="Arial"/>
        </w:rPr>
        <w:t>i</w:t>
      </w:r>
      <w:r w:rsidR="00BC26A3">
        <w:rPr>
          <w:rFonts w:ascii="Arial" w:hAnsi="Arial" w:cs="Arial"/>
        </w:rPr>
        <w:t xml:space="preserve">s </w:t>
      </w:r>
      <w:r w:rsidR="008A597C" w:rsidRPr="008B3EA3">
        <w:rPr>
          <w:rFonts w:ascii="Arial" w:hAnsi="Arial" w:cs="Arial"/>
        </w:rPr>
        <w:t>the Company’s</w:t>
      </w:r>
      <w:r w:rsidR="00BC26A3">
        <w:rPr>
          <w:rFonts w:ascii="Arial" w:hAnsi="Arial" w:cs="Arial"/>
        </w:rPr>
        <w:t xml:space="preserve"> </w:t>
      </w:r>
      <w:r w:rsidR="008A597C" w:rsidRPr="008B3EA3">
        <w:rPr>
          <w:rFonts w:ascii="Arial" w:hAnsi="Arial" w:cs="Arial"/>
        </w:rPr>
        <w:t>principal representative.</w:t>
      </w:r>
    </w:p>
    <w:p w14:paraId="42468246" w14:textId="77777777" w:rsidR="000C3DE7" w:rsidRPr="00C034A5" w:rsidRDefault="000C3DE7" w:rsidP="00C034A5">
      <w:pPr>
        <w:spacing w:before="100" w:beforeAutospacing="1" w:after="100" w:afterAutospacing="1" w:line="360" w:lineRule="auto"/>
        <w:rPr>
          <w:rFonts w:ascii="Arial" w:hAnsi="Arial" w:cs="Arial"/>
          <w:b/>
          <w:bCs/>
          <w:u w:val="single"/>
        </w:rPr>
      </w:pPr>
      <w:r w:rsidRPr="00C034A5">
        <w:rPr>
          <w:rFonts w:ascii="Arial" w:hAnsi="Arial" w:cs="Arial"/>
          <w:b/>
          <w:bCs/>
          <w:u w:val="single"/>
        </w:rPr>
        <w:t xml:space="preserve">Loss Reserve Specialist </w:t>
      </w:r>
    </w:p>
    <w:p w14:paraId="26008F66" w14:textId="025B76F7" w:rsidR="000C3DE7" w:rsidRPr="008B3EA3" w:rsidRDefault="000C3DE7" w:rsidP="00C034A5">
      <w:pPr>
        <w:tabs>
          <w:tab w:val="left" w:pos="360"/>
        </w:tabs>
        <w:spacing w:before="100" w:beforeAutospacing="1" w:after="100" w:afterAutospacing="1" w:line="360" w:lineRule="auto"/>
        <w:rPr>
          <w:rFonts w:ascii="Arial" w:hAnsi="Arial" w:cs="Arial"/>
        </w:rPr>
      </w:pPr>
      <w:r w:rsidRPr="008B3EA3">
        <w:rPr>
          <w:rFonts w:ascii="Arial" w:hAnsi="Arial" w:cs="Arial"/>
        </w:rPr>
        <w:t xml:space="preserve">Chris Nelson </w:t>
      </w:r>
      <w:r>
        <w:rPr>
          <w:rFonts w:ascii="Arial" w:hAnsi="Arial" w:cs="Arial"/>
        </w:rPr>
        <w:t>is</w:t>
      </w:r>
      <w:r w:rsidRPr="008B3EA3">
        <w:rPr>
          <w:rFonts w:ascii="Arial" w:hAnsi="Arial" w:cs="Arial"/>
        </w:rPr>
        <w:t xml:space="preserve"> the Company’s Loss Reserve Specialist.   </w:t>
      </w:r>
    </w:p>
    <w:p w14:paraId="7E89F8F8" w14:textId="77777777" w:rsidR="000C3DE7" w:rsidRPr="00C034A5" w:rsidRDefault="000C3DE7" w:rsidP="00C034A5">
      <w:pPr>
        <w:pStyle w:val="PlainText"/>
        <w:spacing w:before="100" w:beforeAutospacing="1" w:after="100" w:afterAutospacing="1" w:line="360" w:lineRule="auto"/>
        <w:rPr>
          <w:rFonts w:ascii="Arial" w:hAnsi="Arial" w:cs="Arial"/>
          <w:b/>
          <w:bCs/>
          <w:u w:val="single"/>
          <w:lang w:val="en-GB"/>
        </w:rPr>
      </w:pPr>
      <w:r w:rsidRPr="00C034A5">
        <w:rPr>
          <w:rFonts w:ascii="Arial" w:hAnsi="Arial" w:cs="Arial"/>
          <w:b/>
          <w:bCs/>
          <w:u w:val="single"/>
        </w:rPr>
        <w:t>Actuary</w:t>
      </w:r>
    </w:p>
    <w:p w14:paraId="63BF7E0C" w14:textId="7FB39993" w:rsidR="00A30D20" w:rsidRPr="008B3EA3" w:rsidRDefault="000C3DE7" w:rsidP="00C034A5">
      <w:pPr>
        <w:spacing w:before="100" w:beforeAutospacing="1" w:after="100" w:afterAutospacing="1" w:line="360" w:lineRule="auto"/>
        <w:rPr>
          <w:rFonts w:ascii="Arial" w:hAnsi="Arial" w:cs="Arial"/>
          <w:u w:val="single"/>
        </w:rPr>
      </w:pPr>
      <w:r w:rsidRPr="008B3EA3">
        <w:rPr>
          <w:rFonts w:ascii="Arial" w:hAnsi="Arial" w:cs="Arial"/>
        </w:rPr>
        <w:t xml:space="preserve">James West </w:t>
      </w:r>
      <w:r>
        <w:rPr>
          <w:rFonts w:ascii="Arial" w:hAnsi="Arial" w:cs="Arial"/>
        </w:rPr>
        <w:t>i</w:t>
      </w:r>
      <w:r w:rsidRPr="008B3EA3">
        <w:rPr>
          <w:rFonts w:ascii="Arial" w:hAnsi="Arial" w:cs="Arial"/>
        </w:rPr>
        <w:t>s the Company’s Actuary</w:t>
      </w:r>
      <w:r>
        <w:rPr>
          <w:rFonts w:ascii="Arial" w:hAnsi="Arial" w:cs="Arial"/>
        </w:rPr>
        <w:t>.</w:t>
      </w:r>
    </w:p>
    <w:p w14:paraId="7675E321" w14:textId="59936D07" w:rsidR="008A597C" w:rsidRPr="00C034A5" w:rsidRDefault="00BC26A3" w:rsidP="00C034A5">
      <w:pPr>
        <w:spacing w:before="100" w:beforeAutospacing="1" w:after="100" w:afterAutospacing="1" w:line="360" w:lineRule="auto"/>
        <w:rPr>
          <w:rFonts w:ascii="Arial" w:hAnsi="Arial" w:cs="Arial"/>
          <w:b/>
          <w:bCs/>
          <w:u w:val="single"/>
        </w:rPr>
      </w:pPr>
      <w:r w:rsidRPr="00C034A5">
        <w:rPr>
          <w:rFonts w:ascii="Arial" w:hAnsi="Arial" w:cs="Arial"/>
          <w:b/>
          <w:bCs/>
          <w:u w:val="single"/>
        </w:rPr>
        <w:t>A</w:t>
      </w:r>
      <w:r w:rsidR="008A597C" w:rsidRPr="00C034A5">
        <w:rPr>
          <w:rFonts w:ascii="Arial" w:hAnsi="Arial" w:cs="Arial"/>
          <w:b/>
          <w:bCs/>
          <w:u w:val="single"/>
        </w:rPr>
        <w:t xml:space="preserve">uditors </w:t>
      </w:r>
    </w:p>
    <w:p w14:paraId="5641746C" w14:textId="29FA196C" w:rsidR="006B31B1" w:rsidRDefault="00BC26A3" w:rsidP="00005479">
      <w:pPr>
        <w:pStyle w:val="PlainText"/>
        <w:spacing w:before="100" w:beforeAutospacing="1" w:after="100" w:afterAutospacing="1" w:line="360" w:lineRule="auto"/>
        <w:rPr>
          <w:rFonts w:ascii="Arial" w:hAnsi="Arial" w:cs="Arial"/>
        </w:rPr>
      </w:pPr>
      <w:r>
        <w:rPr>
          <w:rFonts w:ascii="Arial" w:hAnsi="Arial" w:cs="Arial"/>
        </w:rPr>
        <w:t>T</w:t>
      </w:r>
      <w:r w:rsidR="008A597C" w:rsidRPr="008B3EA3">
        <w:rPr>
          <w:rFonts w:ascii="Arial" w:hAnsi="Arial" w:cs="Arial"/>
        </w:rPr>
        <w:t xml:space="preserve">he </w:t>
      </w:r>
      <w:r w:rsidR="00F809E6" w:rsidRPr="008B3EA3">
        <w:rPr>
          <w:rFonts w:ascii="Arial" w:hAnsi="Arial" w:cs="Arial"/>
        </w:rPr>
        <w:t>Company’s</w:t>
      </w:r>
      <w:r w:rsidR="00C70C71" w:rsidRPr="008B3EA3">
        <w:rPr>
          <w:rFonts w:ascii="Arial" w:hAnsi="Arial" w:cs="Arial"/>
        </w:rPr>
        <w:t xml:space="preserve"> Board of Directors </w:t>
      </w:r>
      <w:r w:rsidR="00A615E9">
        <w:rPr>
          <w:rFonts w:ascii="Arial" w:hAnsi="Arial" w:cs="Arial"/>
        </w:rPr>
        <w:t>has</w:t>
      </w:r>
      <w:r>
        <w:rPr>
          <w:rFonts w:ascii="Arial" w:hAnsi="Arial" w:cs="Arial"/>
        </w:rPr>
        <w:t xml:space="preserve"> </w:t>
      </w:r>
      <w:r w:rsidR="008A597C" w:rsidRPr="008B3EA3">
        <w:rPr>
          <w:rFonts w:ascii="Arial" w:hAnsi="Arial" w:cs="Arial"/>
        </w:rPr>
        <w:t>appoint</w:t>
      </w:r>
      <w:r w:rsidR="00ED5D3F" w:rsidRPr="008B3EA3">
        <w:rPr>
          <w:rFonts w:ascii="Arial" w:hAnsi="Arial" w:cs="Arial"/>
        </w:rPr>
        <w:t>ed</w:t>
      </w:r>
      <w:r w:rsidR="008A597C" w:rsidRPr="008B3EA3">
        <w:rPr>
          <w:rFonts w:ascii="Arial" w:hAnsi="Arial" w:cs="Arial"/>
        </w:rPr>
        <w:t xml:space="preserve"> PricewaterhouseCoopers, Bermuda (“PWC”) as its approved independent auditor.  </w:t>
      </w:r>
    </w:p>
    <w:p w14:paraId="5D4136AC" w14:textId="77777777" w:rsidR="00956128" w:rsidRPr="008B3EA3" w:rsidRDefault="00956128" w:rsidP="00005479">
      <w:pPr>
        <w:pStyle w:val="PlainText"/>
        <w:spacing w:before="100" w:beforeAutospacing="1" w:after="100" w:afterAutospacing="1" w:line="360" w:lineRule="auto"/>
        <w:rPr>
          <w:rFonts w:ascii="Arial" w:hAnsi="Arial" w:cs="Arial"/>
          <w:b/>
          <w:u w:val="single"/>
        </w:rPr>
      </w:pPr>
      <w:r w:rsidRPr="008B3EA3">
        <w:rPr>
          <w:rFonts w:ascii="Arial" w:hAnsi="Arial" w:cs="Arial"/>
          <w:b/>
          <w:u w:val="single"/>
        </w:rPr>
        <w:t>Outsourcing</w:t>
      </w:r>
    </w:p>
    <w:p w14:paraId="29DB5661" w14:textId="469FDD6F" w:rsidR="002F63CF" w:rsidRPr="008B3EA3" w:rsidRDefault="00623A17" w:rsidP="00005479">
      <w:pPr>
        <w:tabs>
          <w:tab w:val="center" w:pos="720"/>
        </w:tabs>
        <w:spacing w:before="100" w:beforeAutospacing="1" w:after="100" w:afterAutospacing="1" w:line="360" w:lineRule="auto"/>
        <w:jc w:val="both"/>
        <w:rPr>
          <w:rStyle w:val="DeltaViewInsertion"/>
          <w:rFonts w:ascii="Arial" w:hAnsi="Arial" w:cs="Arial"/>
          <w:color w:val="auto"/>
          <w:u w:val="none"/>
        </w:rPr>
      </w:pPr>
      <w:r w:rsidRPr="008B3EA3">
        <w:rPr>
          <w:rStyle w:val="DeltaViewInsertion"/>
          <w:rFonts w:ascii="Arial" w:hAnsi="Arial" w:cs="Arial"/>
          <w:color w:val="auto"/>
          <w:u w:val="none"/>
        </w:rPr>
        <w:t>It is expected that</w:t>
      </w:r>
      <w:r w:rsidR="00FD4AB0">
        <w:rPr>
          <w:rStyle w:val="DeltaViewInsertion"/>
          <w:rFonts w:ascii="Arial" w:hAnsi="Arial" w:cs="Arial"/>
          <w:color w:val="auto"/>
          <w:u w:val="none"/>
        </w:rPr>
        <w:t xml:space="preserve"> post-Closing,</w:t>
      </w:r>
      <w:r w:rsidRPr="008B3EA3">
        <w:rPr>
          <w:rStyle w:val="DeltaViewInsertion"/>
          <w:rFonts w:ascii="Arial" w:hAnsi="Arial" w:cs="Arial"/>
          <w:color w:val="auto"/>
          <w:u w:val="none"/>
        </w:rPr>
        <w:t xml:space="preserve"> the</w:t>
      </w:r>
      <w:r w:rsidR="002F63CF" w:rsidRPr="008B3EA3">
        <w:rPr>
          <w:rStyle w:val="DeltaViewInsertion"/>
          <w:rFonts w:ascii="Arial" w:hAnsi="Arial" w:cs="Arial"/>
          <w:color w:val="auto"/>
          <w:u w:val="none"/>
        </w:rPr>
        <w:t xml:space="preserve"> Company </w:t>
      </w:r>
      <w:r w:rsidR="00FD4AB0">
        <w:rPr>
          <w:rStyle w:val="DeltaViewInsertion"/>
          <w:rFonts w:ascii="Arial" w:hAnsi="Arial" w:cs="Arial"/>
          <w:color w:val="auto"/>
          <w:u w:val="none"/>
        </w:rPr>
        <w:t xml:space="preserve">may on a limited basis </w:t>
      </w:r>
      <w:r w:rsidR="002F63CF" w:rsidRPr="008B3EA3">
        <w:rPr>
          <w:rStyle w:val="DeltaViewInsertion"/>
          <w:rFonts w:ascii="Arial" w:hAnsi="Arial" w:cs="Arial"/>
          <w:color w:val="auto"/>
          <w:u w:val="none"/>
        </w:rPr>
        <w:t>require certain services from, and anticipates entering into transition services agreements with, one or more AIG affiliates</w:t>
      </w:r>
      <w:r w:rsidR="00F97B23">
        <w:rPr>
          <w:rStyle w:val="DeltaViewInsertion"/>
          <w:rFonts w:ascii="Arial" w:hAnsi="Arial" w:cs="Arial"/>
          <w:color w:val="auto"/>
          <w:u w:val="none"/>
        </w:rPr>
        <w:t>.</w:t>
      </w:r>
      <w:r w:rsidR="002F63CF" w:rsidRPr="008B3EA3">
        <w:rPr>
          <w:rStyle w:val="DeltaViewInsertion"/>
          <w:rFonts w:ascii="Arial" w:hAnsi="Arial" w:cs="Arial"/>
          <w:color w:val="auto"/>
          <w:u w:val="none"/>
        </w:rPr>
        <w:t xml:space="preserve">  These services</w:t>
      </w:r>
      <w:r w:rsidR="00FD4AB0">
        <w:rPr>
          <w:rStyle w:val="DeltaViewInsertion"/>
          <w:rFonts w:ascii="Arial" w:hAnsi="Arial" w:cs="Arial"/>
          <w:color w:val="auto"/>
          <w:u w:val="none"/>
        </w:rPr>
        <w:t xml:space="preserve"> may </w:t>
      </w:r>
      <w:r w:rsidR="002F63CF" w:rsidRPr="008B3EA3">
        <w:rPr>
          <w:rStyle w:val="DeltaViewInsertion"/>
          <w:rFonts w:ascii="Arial" w:hAnsi="Arial" w:cs="Arial"/>
          <w:color w:val="auto"/>
          <w:u w:val="none"/>
        </w:rPr>
        <w:t xml:space="preserve">include, but may not be limited to, treasury and investment management services, claim and actuarial data support, policyholder billing and collection services, and  corporate functional support.   </w:t>
      </w:r>
      <w:r w:rsidR="00C4134A">
        <w:rPr>
          <w:rStyle w:val="DeltaViewInsertion"/>
          <w:rFonts w:ascii="Arial" w:hAnsi="Arial" w:cs="Arial"/>
          <w:color w:val="auto"/>
          <w:u w:val="none"/>
        </w:rPr>
        <w:t>The Company also receives functional support services (e.g., FP&amp;A; actuarial; legal) from its affiliate Fortitude Group Services, Inc.</w:t>
      </w:r>
      <w:r w:rsidR="00FD4AB0" w:rsidDel="00FD4AB0">
        <w:rPr>
          <w:rStyle w:val="DeltaViewInsertion"/>
          <w:rFonts w:ascii="Arial" w:hAnsi="Arial" w:cs="Arial"/>
          <w:color w:val="auto"/>
          <w:u w:val="none"/>
        </w:rPr>
        <w:t xml:space="preserve"> </w:t>
      </w:r>
    </w:p>
    <w:p w14:paraId="753389F1" w14:textId="77777777" w:rsidR="0094525A" w:rsidRPr="008B3EA3" w:rsidRDefault="0094525A" w:rsidP="00005479">
      <w:pPr>
        <w:spacing w:before="100" w:beforeAutospacing="1" w:after="100" w:afterAutospacing="1" w:line="360" w:lineRule="auto"/>
        <w:rPr>
          <w:rFonts w:ascii="Arial" w:hAnsi="Arial" w:cs="Arial"/>
        </w:rPr>
      </w:pPr>
      <w:r w:rsidRPr="008B3EA3">
        <w:rPr>
          <w:rFonts w:ascii="Arial" w:hAnsi="Arial" w:cs="Arial"/>
        </w:rPr>
        <w:t xml:space="preserve">The Company intends to comply with the outsourcing provisions </w:t>
      </w:r>
      <w:r w:rsidR="007C6CB5" w:rsidRPr="008B3EA3">
        <w:rPr>
          <w:rFonts w:ascii="Arial" w:hAnsi="Arial" w:cs="Arial"/>
        </w:rPr>
        <w:t xml:space="preserve">provided in </w:t>
      </w:r>
      <w:r w:rsidRPr="008B3EA3">
        <w:rPr>
          <w:rFonts w:ascii="Arial" w:hAnsi="Arial" w:cs="Arial"/>
        </w:rPr>
        <w:t xml:space="preserve">the Authority’s </w:t>
      </w:r>
      <w:r w:rsidR="007C6CB5" w:rsidRPr="008B3EA3">
        <w:rPr>
          <w:rFonts w:ascii="Arial" w:hAnsi="Arial" w:cs="Arial"/>
        </w:rPr>
        <w:t xml:space="preserve">Insurance </w:t>
      </w:r>
      <w:r w:rsidRPr="008B3EA3">
        <w:rPr>
          <w:rFonts w:ascii="Arial" w:hAnsi="Arial" w:cs="Arial"/>
        </w:rPr>
        <w:t xml:space="preserve">Code of Conduct. </w:t>
      </w:r>
    </w:p>
    <w:p w14:paraId="553FDC4F" w14:textId="5DA442B2" w:rsidR="002B4E82" w:rsidRPr="008B3EA3" w:rsidRDefault="002B4E82" w:rsidP="00005479">
      <w:pPr>
        <w:spacing w:before="100" w:beforeAutospacing="1" w:after="100" w:afterAutospacing="1" w:line="360" w:lineRule="auto"/>
        <w:rPr>
          <w:rFonts w:ascii="Arial" w:hAnsi="Arial" w:cs="Arial"/>
        </w:rPr>
      </w:pPr>
      <w:r w:rsidRPr="008B3EA3">
        <w:rPr>
          <w:rFonts w:ascii="Arial" w:hAnsi="Arial" w:cs="Arial"/>
        </w:rPr>
        <w:lastRenderedPageBreak/>
        <w:t xml:space="preserve">Please refer to Appendix </w:t>
      </w:r>
      <w:r w:rsidR="00E80094" w:rsidRPr="008B3EA3">
        <w:rPr>
          <w:rFonts w:ascii="Arial" w:hAnsi="Arial" w:cs="Arial"/>
        </w:rPr>
        <w:t xml:space="preserve">I </w:t>
      </w:r>
      <w:r w:rsidRPr="008B3EA3">
        <w:rPr>
          <w:rFonts w:ascii="Arial" w:hAnsi="Arial" w:cs="Arial"/>
        </w:rPr>
        <w:t>for a</w:t>
      </w:r>
      <w:r w:rsidR="007751AF" w:rsidRPr="008B3EA3">
        <w:rPr>
          <w:rFonts w:ascii="Arial" w:hAnsi="Arial" w:cs="Arial"/>
        </w:rPr>
        <w:t xml:space="preserve"> current</w:t>
      </w:r>
      <w:r w:rsidRPr="008B3EA3">
        <w:rPr>
          <w:rFonts w:ascii="Arial" w:hAnsi="Arial" w:cs="Arial"/>
        </w:rPr>
        <w:t xml:space="preserve"> list </w:t>
      </w:r>
      <w:r w:rsidR="00E80094" w:rsidRPr="008B3EA3">
        <w:rPr>
          <w:rFonts w:ascii="Arial" w:hAnsi="Arial" w:cs="Arial"/>
        </w:rPr>
        <w:t>of unaffiliated</w:t>
      </w:r>
      <w:r w:rsidR="007751AF" w:rsidRPr="008B3EA3">
        <w:rPr>
          <w:rFonts w:ascii="Arial" w:hAnsi="Arial" w:cs="Arial"/>
        </w:rPr>
        <w:t xml:space="preserve"> </w:t>
      </w:r>
      <w:r w:rsidR="00E80094" w:rsidRPr="008B3EA3">
        <w:rPr>
          <w:rFonts w:ascii="Arial" w:hAnsi="Arial" w:cs="Arial"/>
        </w:rPr>
        <w:t>TPAs relevant</w:t>
      </w:r>
      <w:r w:rsidR="00895475" w:rsidRPr="008B3EA3">
        <w:rPr>
          <w:rFonts w:ascii="Arial" w:hAnsi="Arial" w:cs="Arial"/>
        </w:rPr>
        <w:t xml:space="preserve"> to the </w:t>
      </w:r>
      <w:r w:rsidR="00F97B23">
        <w:rPr>
          <w:rFonts w:ascii="Arial" w:hAnsi="Arial" w:cs="Arial"/>
        </w:rPr>
        <w:t>Company’s</w:t>
      </w:r>
      <w:r w:rsidR="00895475" w:rsidRPr="008B3EA3">
        <w:rPr>
          <w:rFonts w:ascii="Arial" w:hAnsi="Arial" w:cs="Arial"/>
        </w:rPr>
        <w:t xml:space="preserve"> blocks of business</w:t>
      </w:r>
      <w:r w:rsidRPr="008B3EA3">
        <w:rPr>
          <w:rFonts w:ascii="Arial" w:hAnsi="Arial" w:cs="Arial"/>
        </w:rPr>
        <w:t>.</w:t>
      </w:r>
    </w:p>
    <w:p w14:paraId="0DF3A2FC" w14:textId="77777777" w:rsidR="007F0370" w:rsidRPr="008B3EA3" w:rsidRDefault="007F0370" w:rsidP="00005479">
      <w:pPr>
        <w:spacing w:before="100" w:beforeAutospacing="1" w:after="100" w:afterAutospacing="1" w:line="360" w:lineRule="auto"/>
        <w:rPr>
          <w:rFonts w:ascii="Arial" w:hAnsi="Arial" w:cs="Arial"/>
          <w:b/>
          <w:u w:val="single"/>
        </w:rPr>
      </w:pPr>
      <w:r w:rsidRPr="008B3EA3">
        <w:rPr>
          <w:rFonts w:ascii="Arial" w:hAnsi="Arial" w:cs="Arial"/>
          <w:b/>
          <w:u w:val="single"/>
        </w:rPr>
        <w:t>Maintenance of Records</w:t>
      </w:r>
    </w:p>
    <w:p w14:paraId="56C060AE" w14:textId="58228F1B" w:rsidR="007F0370" w:rsidRPr="008B3EA3" w:rsidRDefault="00DF6532" w:rsidP="00005479">
      <w:pPr>
        <w:spacing w:before="100" w:beforeAutospacing="1" w:after="100" w:afterAutospacing="1" w:line="360" w:lineRule="auto"/>
        <w:rPr>
          <w:rFonts w:ascii="Arial" w:hAnsi="Arial" w:cs="Arial"/>
        </w:rPr>
      </w:pPr>
      <w:r w:rsidRPr="008B3EA3">
        <w:rPr>
          <w:rFonts w:ascii="Arial" w:hAnsi="Arial" w:cs="Arial"/>
        </w:rPr>
        <w:t>The Company maintain</w:t>
      </w:r>
      <w:r w:rsidR="00BC26A3">
        <w:rPr>
          <w:rFonts w:ascii="Arial" w:hAnsi="Arial" w:cs="Arial"/>
        </w:rPr>
        <w:t>s</w:t>
      </w:r>
      <w:r w:rsidRPr="008B3EA3">
        <w:rPr>
          <w:rFonts w:ascii="Arial" w:hAnsi="Arial" w:cs="Arial"/>
        </w:rPr>
        <w:t xml:space="preserve"> all of its books and records of account and related records in its principal office in Bermuda. </w:t>
      </w:r>
    </w:p>
    <w:p w14:paraId="2D49E9D3" w14:textId="77777777" w:rsidR="00956128" w:rsidRPr="008B3EA3" w:rsidRDefault="00956128" w:rsidP="00005479">
      <w:pPr>
        <w:spacing w:before="100" w:beforeAutospacing="1" w:after="100" w:afterAutospacing="1" w:line="360" w:lineRule="auto"/>
        <w:rPr>
          <w:rFonts w:ascii="Arial" w:hAnsi="Arial" w:cs="Arial"/>
          <w:b/>
          <w:u w:val="single"/>
        </w:rPr>
      </w:pPr>
      <w:r w:rsidRPr="008B3EA3">
        <w:rPr>
          <w:rFonts w:ascii="Arial" w:hAnsi="Arial" w:cs="Arial"/>
          <w:b/>
          <w:u w:val="single"/>
        </w:rPr>
        <w:t>U.S. Regulators</w:t>
      </w:r>
    </w:p>
    <w:p w14:paraId="079C0BBD" w14:textId="77777777" w:rsidR="00D32552" w:rsidRPr="008B3EA3" w:rsidRDefault="00D32552" w:rsidP="00005479">
      <w:pPr>
        <w:spacing w:before="100" w:beforeAutospacing="1" w:after="100" w:afterAutospacing="1" w:line="360" w:lineRule="auto"/>
        <w:rPr>
          <w:rFonts w:ascii="Arial" w:hAnsi="Arial" w:cs="Arial"/>
        </w:rPr>
      </w:pPr>
      <w:r w:rsidRPr="008B3EA3">
        <w:rPr>
          <w:rFonts w:ascii="Arial" w:hAnsi="Arial" w:cs="Arial"/>
        </w:rPr>
        <w:t xml:space="preserve">AIG’s U.S.-based regulatory contacts are provided in </w:t>
      </w:r>
      <w:r w:rsidR="003F6B1E" w:rsidRPr="008B3EA3">
        <w:rPr>
          <w:rFonts w:ascii="Arial" w:hAnsi="Arial" w:cs="Arial"/>
        </w:rPr>
        <w:t>Appendix H</w:t>
      </w:r>
      <w:r w:rsidRPr="008B3EA3">
        <w:rPr>
          <w:rFonts w:ascii="Arial" w:hAnsi="Arial" w:cs="Arial"/>
        </w:rPr>
        <w:t>.</w:t>
      </w:r>
    </w:p>
    <w:p w14:paraId="36431CE7" w14:textId="77777777" w:rsidR="006B31B1" w:rsidRDefault="006B31B1">
      <w:pPr>
        <w:spacing w:after="0" w:line="240" w:lineRule="auto"/>
        <w:rPr>
          <w:rFonts w:ascii="Arial" w:hAnsi="Arial" w:cs="Arial"/>
        </w:rPr>
      </w:pPr>
      <w:r>
        <w:rPr>
          <w:rFonts w:ascii="Arial" w:hAnsi="Arial" w:cs="Arial"/>
        </w:rPr>
        <w:br w:type="page"/>
      </w:r>
    </w:p>
    <w:p w14:paraId="1C77FF02" w14:textId="33AAA4B4" w:rsidR="00B01717" w:rsidRPr="008B3EA3" w:rsidRDefault="00B01717">
      <w:pPr>
        <w:rPr>
          <w:rFonts w:ascii="Arial" w:hAnsi="Arial" w:cs="Arial"/>
        </w:rPr>
      </w:pPr>
    </w:p>
    <w:p w14:paraId="427EB230" w14:textId="3FB5F3E2" w:rsidR="009353B6" w:rsidRPr="008B3EA3" w:rsidRDefault="009353B6" w:rsidP="00F133E5">
      <w:pPr>
        <w:jc w:val="center"/>
        <w:rPr>
          <w:rFonts w:ascii="Arial" w:hAnsi="Arial" w:cs="Arial"/>
        </w:rPr>
      </w:pPr>
      <w:r w:rsidRPr="008B3EA3">
        <w:rPr>
          <w:rFonts w:ascii="Arial" w:hAnsi="Arial" w:cs="Arial"/>
        </w:rPr>
        <w:t xml:space="preserve">APPENDIX </w:t>
      </w:r>
      <w:r w:rsidR="00B01717" w:rsidRPr="008B3EA3">
        <w:rPr>
          <w:rFonts w:ascii="Arial" w:hAnsi="Arial" w:cs="Arial"/>
        </w:rPr>
        <w:t>A</w:t>
      </w:r>
      <w:r w:rsidR="00FD552D">
        <w:rPr>
          <w:rFonts w:ascii="Arial" w:hAnsi="Arial" w:cs="Arial"/>
        </w:rPr>
        <w:t>1</w:t>
      </w:r>
    </w:p>
    <w:p w14:paraId="1186B9B3" w14:textId="7BE89667" w:rsidR="00BA60ED" w:rsidRDefault="004877DB" w:rsidP="00F133E5">
      <w:pPr>
        <w:jc w:val="center"/>
        <w:rPr>
          <w:rFonts w:ascii="Arial" w:hAnsi="Arial" w:cs="Arial"/>
        </w:rPr>
      </w:pPr>
      <w:r>
        <w:rPr>
          <w:rFonts w:ascii="Arial" w:hAnsi="Arial" w:cs="Arial"/>
        </w:rPr>
        <w:t xml:space="preserve"> Legal Entity Organizational</w:t>
      </w:r>
      <w:r w:rsidR="00BA60ED" w:rsidRPr="008B3EA3">
        <w:rPr>
          <w:rFonts w:ascii="Arial" w:hAnsi="Arial" w:cs="Arial"/>
        </w:rPr>
        <w:t xml:space="preserve"> Chart</w:t>
      </w:r>
    </w:p>
    <w:p w14:paraId="5D67DC00" w14:textId="6DDF90E3" w:rsidR="00307FED" w:rsidRDefault="00307FED" w:rsidP="00F133E5">
      <w:pPr>
        <w:jc w:val="center"/>
        <w:rPr>
          <w:rFonts w:ascii="Arial" w:hAnsi="Arial" w:cs="Arial"/>
        </w:rPr>
      </w:pPr>
    </w:p>
    <w:p w14:paraId="34C63CD7" w14:textId="77777777" w:rsidR="00307FED" w:rsidRPr="008B3EA3" w:rsidRDefault="00307FED" w:rsidP="00F133E5">
      <w:pPr>
        <w:jc w:val="center"/>
        <w:rPr>
          <w:rFonts w:ascii="Arial" w:hAnsi="Arial" w:cs="Arial"/>
        </w:rPr>
      </w:pPr>
    </w:p>
    <w:p w14:paraId="788ECED5" w14:textId="64155720" w:rsidR="00883EF6" w:rsidRDefault="00EA20DA" w:rsidP="00B61723">
      <w:pPr>
        <w:jc w:val="center"/>
        <w:rPr>
          <w:rFonts w:ascii="Arial" w:hAnsi="Arial" w:cs="Arial"/>
        </w:rPr>
      </w:pPr>
      <w:r>
        <w:rPr>
          <w:noProof/>
          <w:lang w:eastAsia="zh-CN"/>
        </w:rPr>
        <w:drawing>
          <wp:inline distT="0" distB="0" distL="0" distR="0" wp14:anchorId="21BC5FB6" wp14:editId="2753A1B9">
            <wp:extent cx="6400800" cy="3234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234690"/>
                    </a:xfrm>
                    <a:prstGeom prst="rect">
                      <a:avLst/>
                    </a:prstGeom>
                  </pic:spPr>
                </pic:pic>
              </a:graphicData>
            </a:graphic>
          </wp:inline>
        </w:drawing>
      </w:r>
    </w:p>
    <w:p w14:paraId="2C38CCA1" w14:textId="77777777" w:rsidR="00307FED" w:rsidRDefault="00307FED">
      <w:pPr>
        <w:spacing w:after="0" w:line="240" w:lineRule="auto"/>
        <w:rPr>
          <w:rFonts w:ascii="Arial" w:hAnsi="Arial" w:cs="Arial"/>
        </w:rPr>
      </w:pPr>
      <w:r>
        <w:rPr>
          <w:rFonts w:ascii="Arial" w:hAnsi="Arial" w:cs="Arial"/>
        </w:rPr>
        <w:br w:type="page"/>
      </w:r>
    </w:p>
    <w:p w14:paraId="3CD567A2" w14:textId="4131BD52" w:rsidR="00FD552D" w:rsidRDefault="00FD552D" w:rsidP="00B61723">
      <w:pPr>
        <w:jc w:val="center"/>
        <w:rPr>
          <w:rFonts w:ascii="Arial" w:hAnsi="Arial" w:cs="Arial"/>
        </w:rPr>
      </w:pPr>
      <w:r>
        <w:rPr>
          <w:rFonts w:ascii="Arial" w:hAnsi="Arial" w:cs="Arial"/>
        </w:rPr>
        <w:lastRenderedPageBreak/>
        <w:t>APPENDIX A2</w:t>
      </w:r>
    </w:p>
    <w:p w14:paraId="66E2DA11" w14:textId="201A9203" w:rsidR="00FD552D" w:rsidRDefault="00FD552D" w:rsidP="00B61723">
      <w:pPr>
        <w:jc w:val="center"/>
        <w:rPr>
          <w:rFonts w:ascii="Arial" w:hAnsi="Arial" w:cs="Arial"/>
        </w:rPr>
      </w:pPr>
      <w:r>
        <w:rPr>
          <w:rFonts w:ascii="Arial" w:hAnsi="Arial" w:cs="Arial"/>
        </w:rPr>
        <w:t>Legal Entity Organizational</w:t>
      </w:r>
      <w:r w:rsidRPr="008B3EA3">
        <w:rPr>
          <w:rFonts w:ascii="Arial" w:hAnsi="Arial" w:cs="Arial"/>
        </w:rPr>
        <w:t xml:space="preserve"> Chart</w:t>
      </w:r>
      <w:r>
        <w:rPr>
          <w:rFonts w:ascii="Arial" w:hAnsi="Arial" w:cs="Arial"/>
        </w:rPr>
        <w:t xml:space="preserve"> Post-Closing of Sale Transaction</w:t>
      </w:r>
    </w:p>
    <w:p w14:paraId="532574CD" w14:textId="77777777" w:rsidR="00307FED" w:rsidRDefault="00307FED" w:rsidP="00B61723">
      <w:pPr>
        <w:jc w:val="center"/>
        <w:rPr>
          <w:rFonts w:ascii="Arial" w:hAnsi="Arial" w:cs="Arial"/>
        </w:rPr>
      </w:pPr>
    </w:p>
    <w:p w14:paraId="6185E937" w14:textId="49996E0F" w:rsidR="00307FED" w:rsidRDefault="00EA20DA" w:rsidP="00B61723">
      <w:pPr>
        <w:jc w:val="center"/>
        <w:rPr>
          <w:rFonts w:ascii="Arial" w:hAnsi="Arial" w:cs="Arial"/>
        </w:rPr>
      </w:pPr>
      <w:r>
        <w:rPr>
          <w:rFonts w:ascii="Arial" w:hAnsi="Arial" w:cs="Arial"/>
          <w:noProof/>
          <w:lang w:eastAsia="zh-CN"/>
        </w:rPr>
        <w:drawing>
          <wp:inline distT="0" distB="0" distL="0" distR="0" wp14:anchorId="703F4B89" wp14:editId="29D6B312">
            <wp:extent cx="6944891" cy="4033381"/>
            <wp:effectExtent l="0" t="0" r="889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8507" cy="4035481"/>
                    </a:xfrm>
                    <a:prstGeom prst="rect">
                      <a:avLst/>
                    </a:prstGeom>
                    <a:noFill/>
                  </pic:spPr>
                </pic:pic>
              </a:graphicData>
            </a:graphic>
          </wp:inline>
        </w:drawing>
      </w:r>
    </w:p>
    <w:p w14:paraId="46FFF365" w14:textId="3796282C" w:rsidR="00307FED" w:rsidRDefault="00307FED">
      <w:pPr>
        <w:spacing w:after="0" w:line="240" w:lineRule="auto"/>
        <w:rPr>
          <w:rFonts w:ascii="Arial" w:hAnsi="Arial" w:cs="Arial"/>
        </w:rPr>
      </w:pPr>
      <w:r>
        <w:rPr>
          <w:rFonts w:ascii="Arial" w:hAnsi="Arial" w:cs="Arial"/>
        </w:rPr>
        <w:br w:type="page"/>
      </w:r>
    </w:p>
    <w:p w14:paraId="19A1B42C" w14:textId="77777777" w:rsidR="00B01717" w:rsidRPr="00975352" w:rsidRDefault="00B01717" w:rsidP="00307FED">
      <w:pPr>
        <w:jc w:val="center"/>
        <w:rPr>
          <w:rFonts w:ascii="Arial" w:hAnsi="Arial" w:cs="Arial"/>
          <w:lang w:val="fr-FR"/>
        </w:rPr>
      </w:pPr>
      <w:r w:rsidRPr="00975352">
        <w:rPr>
          <w:rFonts w:ascii="Arial" w:hAnsi="Arial" w:cs="Arial"/>
          <w:lang w:val="fr-FR"/>
        </w:rPr>
        <w:lastRenderedPageBreak/>
        <w:t>APPENDIX B</w:t>
      </w:r>
    </w:p>
    <w:p w14:paraId="6B89B9F3" w14:textId="7898806C" w:rsidR="009353B6" w:rsidRPr="00975352" w:rsidRDefault="004877DB" w:rsidP="00F133E5">
      <w:pPr>
        <w:jc w:val="center"/>
        <w:rPr>
          <w:rFonts w:ascii="Arial" w:hAnsi="Arial" w:cs="Arial"/>
          <w:lang w:val="fr-FR"/>
        </w:rPr>
      </w:pPr>
      <w:r w:rsidRPr="00975352">
        <w:rPr>
          <w:rFonts w:ascii="Arial" w:hAnsi="Arial" w:cs="Arial"/>
          <w:lang w:val="fr-FR"/>
        </w:rPr>
        <w:t xml:space="preserve">Fortitude Re’s AIG </w:t>
      </w:r>
      <w:r w:rsidR="00AF3066" w:rsidRPr="00975352">
        <w:rPr>
          <w:rFonts w:ascii="Arial" w:hAnsi="Arial" w:cs="Arial"/>
          <w:lang w:val="fr-FR"/>
        </w:rPr>
        <w:t>C</w:t>
      </w:r>
      <w:r w:rsidR="009353B6" w:rsidRPr="00975352">
        <w:rPr>
          <w:rFonts w:ascii="Arial" w:hAnsi="Arial" w:cs="Arial"/>
          <w:lang w:val="fr-FR"/>
        </w:rPr>
        <w:t>edant</w:t>
      </w:r>
      <w:r w:rsidR="00C56EA1" w:rsidRPr="00975352">
        <w:rPr>
          <w:rFonts w:ascii="Arial" w:hAnsi="Arial" w:cs="Arial"/>
          <w:lang w:val="fr-FR"/>
        </w:rPr>
        <w:t>/novation counterparties</w:t>
      </w:r>
    </w:p>
    <w:p w14:paraId="1DAF8170" w14:textId="77777777" w:rsidR="00F133E5" w:rsidRPr="00975352" w:rsidRDefault="00F133E5" w:rsidP="00F133E5">
      <w:pPr>
        <w:jc w:val="center"/>
        <w:rPr>
          <w:rFonts w:ascii="Arial" w:hAnsi="Arial" w:cs="Arial"/>
          <w:lang w:val="fr-FR"/>
        </w:rPr>
      </w:pPr>
    </w:p>
    <w:tbl>
      <w:tblPr>
        <w:tblW w:w="0" w:type="auto"/>
        <w:tblBorders>
          <w:bottom w:val="single" w:sz="4" w:space="0" w:color="4F81BD"/>
        </w:tblBorders>
        <w:tblCellMar>
          <w:top w:w="85" w:type="dxa"/>
          <w:bottom w:w="85" w:type="dxa"/>
        </w:tblCellMar>
        <w:tblLook w:val="0000" w:firstRow="0" w:lastRow="0" w:firstColumn="0" w:lastColumn="0" w:noHBand="0" w:noVBand="0"/>
      </w:tblPr>
      <w:tblGrid>
        <w:gridCol w:w="392"/>
        <w:gridCol w:w="1701"/>
        <w:gridCol w:w="6379"/>
        <w:gridCol w:w="1104"/>
      </w:tblGrid>
      <w:tr w:rsidR="008B3EA3" w:rsidRPr="00610FCD" w14:paraId="5F6D045E" w14:textId="77777777" w:rsidTr="00610FCD">
        <w:tc>
          <w:tcPr>
            <w:tcW w:w="2093" w:type="dxa"/>
            <w:gridSpan w:val="2"/>
            <w:tcBorders>
              <w:bottom w:val="single" w:sz="4" w:space="0" w:color="4F81BD"/>
            </w:tcBorders>
          </w:tcPr>
          <w:p w14:paraId="7105575D" w14:textId="77777777" w:rsidR="002B4B97" w:rsidRPr="00610FCD" w:rsidRDefault="002B4B97" w:rsidP="00C91267">
            <w:pPr>
              <w:spacing w:after="0"/>
              <w:rPr>
                <w:rFonts w:ascii="Arial" w:hAnsi="Arial"/>
                <w:b/>
                <w:color w:val="4F81BD"/>
                <w:sz w:val="20"/>
              </w:rPr>
            </w:pPr>
            <w:r w:rsidRPr="00610FCD">
              <w:rPr>
                <w:rFonts w:ascii="Arial" w:hAnsi="Arial"/>
                <w:b/>
                <w:color w:val="4F81BD"/>
                <w:sz w:val="20"/>
              </w:rPr>
              <w:t xml:space="preserve">Group </w:t>
            </w:r>
          </w:p>
        </w:tc>
        <w:tc>
          <w:tcPr>
            <w:tcW w:w="6379" w:type="dxa"/>
            <w:tcBorders>
              <w:bottom w:val="single" w:sz="4" w:space="0" w:color="4F81BD"/>
            </w:tcBorders>
            <w:vAlign w:val="center"/>
          </w:tcPr>
          <w:p w14:paraId="74F57508" w14:textId="77777777" w:rsidR="002B4B97" w:rsidRPr="00610FCD" w:rsidRDefault="002B4B97" w:rsidP="00C91267">
            <w:pPr>
              <w:spacing w:after="0"/>
              <w:rPr>
                <w:rFonts w:ascii="Arial" w:hAnsi="Arial"/>
                <w:b/>
                <w:color w:val="4F81BD"/>
                <w:sz w:val="20"/>
              </w:rPr>
            </w:pPr>
            <w:r w:rsidRPr="00610FCD">
              <w:rPr>
                <w:rFonts w:ascii="Arial" w:hAnsi="Arial"/>
                <w:b/>
                <w:color w:val="4F81BD"/>
                <w:sz w:val="20"/>
              </w:rPr>
              <w:t>Legal Entity (abbreviation)</w:t>
            </w:r>
          </w:p>
        </w:tc>
        <w:tc>
          <w:tcPr>
            <w:tcW w:w="1104" w:type="dxa"/>
            <w:tcBorders>
              <w:bottom w:val="single" w:sz="4" w:space="0" w:color="4F81BD"/>
            </w:tcBorders>
            <w:vAlign w:val="center"/>
          </w:tcPr>
          <w:p w14:paraId="0797A3A1" w14:textId="77777777" w:rsidR="002B4B97" w:rsidRPr="00610FCD" w:rsidRDefault="002B4B97" w:rsidP="00C91267">
            <w:pPr>
              <w:spacing w:after="0"/>
              <w:rPr>
                <w:rFonts w:ascii="Arial" w:hAnsi="Arial"/>
                <w:b/>
                <w:color w:val="4F81BD"/>
                <w:sz w:val="20"/>
              </w:rPr>
            </w:pPr>
            <w:r w:rsidRPr="00610FCD">
              <w:rPr>
                <w:rFonts w:ascii="Arial" w:hAnsi="Arial"/>
                <w:b/>
                <w:color w:val="4F81BD"/>
                <w:sz w:val="20"/>
              </w:rPr>
              <w:t>State</w:t>
            </w:r>
          </w:p>
        </w:tc>
      </w:tr>
      <w:tr w:rsidR="008B3EA3" w:rsidRPr="00610FCD" w14:paraId="7F5DE9CB" w14:textId="77777777" w:rsidTr="00610FCD">
        <w:trPr>
          <w:trHeight w:val="106"/>
        </w:trPr>
        <w:tc>
          <w:tcPr>
            <w:tcW w:w="392" w:type="dxa"/>
            <w:vMerge w:val="restart"/>
            <w:tcBorders>
              <w:top w:val="single" w:sz="4" w:space="0" w:color="4F81BD"/>
            </w:tcBorders>
          </w:tcPr>
          <w:p w14:paraId="744D82C8" w14:textId="77777777" w:rsidR="002B4B97" w:rsidRPr="00610FCD" w:rsidRDefault="002B4B97" w:rsidP="00C91267">
            <w:pPr>
              <w:spacing w:after="0"/>
              <w:rPr>
                <w:rFonts w:ascii="Arial" w:hAnsi="Arial" w:cs="Arial"/>
                <w:b/>
                <w:sz w:val="20"/>
              </w:rPr>
            </w:pPr>
            <w:r w:rsidRPr="00610FCD">
              <w:rPr>
                <w:rFonts w:ascii="Arial" w:hAnsi="Arial" w:cs="Arial"/>
                <w:b/>
                <w:sz w:val="20"/>
              </w:rPr>
              <w:t>1</w:t>
            </w:r>
          </w:p>
        </w:tc>
        <w:tc>
          <w:tcPr>
            <w:tcW w:w="1701" w:type="dxa"/>
            <w:vMerge w:val="restart"/>
            <w:tcBorders>
              <w:top w:val="single" w:sz="4" w:space="0" w:color="4F81BD"/>
            </w:tcBorders>
          </w:tcPr>
          <w:p w14:paraId="5C9F1D6D" w14:textId="77777777" w:rsidR="002B4B97" w:rsidRPr="00610FCD" w:rsidRDefault="002B4B97" w:rsidP="00C91267">
            <w:pPr>
              <w:spacing w:after="0"/>
              <w:rPr>
                <w:rFonts w:ascii="Arial" w:hAnsi="Arial" w:cs="Arial"/>
                <w:b/>
                <w:sz w:val="20"/>
              </w:rPr>
            </w:pPr>
            <w:r w:rsidRPr="00610FCD">
              <w:rPr>
                <w:rFonts w:ascii="Arial" w:hAnsi="Arial" w:cs="Arial"/>
                <w:b/>
                <w:sz w:val="20"/>
              </w:rPr>
              <w:t>AIG US Life Insurers</w:t>
            </w:r>
          </w:p>
        </w:tc>
        <w:tc>
          <w:tcPr>
            <w:tcW w:w="6379" w:type="dxa"/>
            <w:tcBorders>
              <w:top w:val="single" w:sz="4" w:space="0" w:color="4F81BD"/>
              <w:bottom w:val="single" w:sz="4" w:space="0" w:color="4F81BD"/>
            </w:tcBorders>
          </w:tcPr>
          <w:p w14:paraId="5F38D8A7" w14:textId="77777777" w:rsidR="002B4B97" w:rsidRPr="00610FCD" w:rsidRDefault="002B4B97" w:rsidP="00C91267">
            <w:pPr>
              <w:spacing w:after="0"/>
              <w:rPr>
                <w:rFonts w:ascii="Arial" w:hAnsi="Arial" w:cs="Arial"/>
                <w:sz w:val="20"/>
              </w:rPr>
            </w:pPr>
            <w:r w:rsidRPr="00610FCD">
              <w:rPr>
                <w:rFonts w:ascii="Arial" w:hAnsi="Arial" w:cs="Arial"/>
                <w:sz w:val="20"/>
              </w:rPr>
              <w:t>American General Life Insurance Company (AGL)</w:t>
            </w:r>
          </w:p>
        </w:tc>
        <w:tc>
          <w:tcPr>
            <w:tcW w:w="1104" w:type="dxa"/>
            <w:tcBorders>
              <w:top w:val="single" w:sz="4" w:space="0" w:color="4F81BD"/>
              <w:bottom w:val="single" w:sz="4" w:space="0" w:color="4F81BD"/>
            </w:tcBorders>
          </w:tcPr>
          <w:p w14:paraId="22DC7AC0" w14:textId="77777777" w:rsidR="002B4B97" w:rsidRPr="00610FCD" w:rsidRDefault="002B4B97" w:rsidP="00C91267">
            <w:pPr>
              <w:spacing w:after="0"/>
              <w:rPr>
                <w:rFonts w:ascii="Arial" w:hAnsi="Arial" w:cs="Arial"/>
                <w:sz w:val="20"/>
              </w:rPr>
            </w:pPr>
            <w:r w:rsidRPr="00610FCD">
              <w:rPr>
                <w:rFonts w:ascii="Arial" w:hAnsi="Arial" w:cs="Arial"/>
                <w:sz w:val="20"/>
              </w:rPr>
              <w:t>TX</w:t>
            </w:r>
          </w:p>
        </w:tc>
      </w:tr>
      <w:tr w:rsidR="008B3EA3" w:rsidRPr="00610FCD" w14:paraId="6D6EF3EE" w14:textId="77777777" w:rsidTr="00610FCD">
        <w:trPr>
          <w:trHeight w:val="105"/>
        </w:trPr>
        <w:tc>
          <w:tcPr>
            <w:tcW w:w="392" w:type="dxa"/>
            <w:vMerge/>
          </w:tcPr>
          <w:p w14:paraId="50DF0CFA" w14:textId="77777777" w:rsidR="002B4B97" w:rsidRPr="00610FCD" w:rsidRDefault="002B4B97" w:rsidP="00C91267">
            <w:pPr>
              <w:spacing w:after="0"/>
              <w:rPr>
                <w:rFonts w:ascii="Arial" w:hAnsi="Arial" w:cs="Arial"/>
                <w:b/>
                <w:sz w:val="20"/>
              </w:rPr>
            </w:pPr>
          </w:p>
        </w:tc>
        <w:tc>
          <w:tcPr>
            <w:tcW w:w="1701" w:type="dxa"/>
            <w:vMerge/>
          </w:tcPr>
          <w:p w14:paraId="1801B2F5" w14:textId="77777777" w:rsidR="002B4B97" w:rsidRPr="00610FCD" w:rsidRDefault="002B4B97" w:rsidP="00C91267">
            <w:pPr>
              <w:spacing w:after="0"/>
              <w:rPr>
                <w:rFonts w:ascii="Arial" w:hAnsi="Arial" w:cs="Arial"/>
                <w:b/>
                <w:sz w:val="20"/>
              </w:rPr>
            </w:pPr>
          </w:p>
        </w:tc>
        <w:tc>
          <w:tcPr>
            <w:tcW w:w="6379" w:type="dxa"/>
            <w:tcBorders>
              <w:top w:val="single" w:sz="4" w:space="0" w:color="4F81BD"/>
              <w:bottom w:val="single" w:sz="4" w:space="0" w:color="4F81BD"/>
            </w:tcBorders>
          </w:tcPr>
          <w:p w14:paraId="143B1635" w14:textId="77777777" w:rsidR="002B4B97" w:rsidRPr="00610FCD" w:rsidRDefault="002B4B97" w:rsidP="00C91267">
            <w:pPr>
              <w:spacing w:after="0"/>
              <w:rPr>
                <w:rFonts w:ascii="Arial" w:hAnsi="Arial" w:cs="Arial"/>
                <w:sz w:val="20"/>
              </w:rPr>
            </w:pPr>
            <w:r w:rsidRPr="00610FCD">
              <w:rPr>
                <w:rFonts w:ascii="Arial" w:hAnsi="Arial" w:cs="Arial"/>
                <w:sz w:val="20"/>
              </w:rPr>
              <w:t>The Variable Annuity Life Insurance Company (VALIC)</w:t>
            </w:r>
          </w:p>
        </w:tc>
        <w:tc>
          <w:tcPr>
            <w:tcW w:w="1104" w:type="dxa"/>
            <w:tcBorders>
              <w:top w:val="single" w:sz="4" w:space="0" w:color="4F81BD"/>
              <w:bottom w:val="single" w:sz="4" w:space="0" w:color="4F81BD"/>
            </w:tcBorders>
          </w:tcPr>
          <w:p w14:paraId="39CFA162" w14:textId="77777777" w:rsidR="002B4B97" w:rsidRPr="00610FCD" w:rsidRDefault="002B4B97" w:rsidP="00C91267">
            <w:pPr>
              <w:spacing w:after="0"/>
              <w:rPr>
                <w:rFonts w:ascii="Arial" w:hAnsi="Arial" w:cs="Arial"/>
                <w:sz w:val="20"/>
              </w:rPr>
            </w:pPr>
            <w:r w:rsidRPr="00610FCD">
              <w:rPr>
                <w:rFonts w:ascii="Arial" w:hAnsi="Arial" w:cs="Arial"/>
                <w:sz w:val="20"/>
              </w:rPr>
              <w:t>TX</w:t>
            </w:r>
          </w:p>
        </w:tc>
      </w:tr>
      <w:tr w:rsidR="008B3EA3" w:rsidRPr="00610FCD" w14:paraId="704FA9ED" w14:textId="77777777" w:rsidTr="00610FCD">
        <w:trPr>
          <w:trHeight w:val="105"/>
        </w:trPr>
        <w:tc>
          <w:tcPr>
            <w:tcW w:w="392" w:type="dxa"/>
            <w:vMerge/>
          </w:tcPr>
          <w:p w14:paraId="5490EEAA" w14:textId="77777777" w:rsidR="002B4B97" w:rsidRPr="00610FCD" w:rsidRDefault="002B4B97" w:rsidP="00C91267">
            <w:pPr>
              <w:spacing w:after="0"/>
              <w:rPr>
                <w:rFonts w:ascii="Arial" w:hAnsi="Arial" w:cs="Arial"/>
                <w:b/>
                <w:sz w:val="20"/>
              </w:rPr>
            </w:pPr>
          </w:p>
        </w:tc>
        <w:tc>
          <w:tcPr>
            <w:tcW w:w="1701" w:type="dxa"/>
            <w:vMerge/>
          </w:tcPr>
          <w:p w14:paraId="5720DDAD" w14:textId="77777777" w:rsidR="002B4B97" w:rsidRPr="00610FCD" w:rsidRDefault="002B4B97" w:rsidP="00C91267">
            <w:pPr>
              <w:spacing w:after="0"/>
              <w:rPr>
                <w:rFonts w:ascii="Arial" w:hAnsi="Arial" w:cs="Arial"/>
                <w:b/>
                <w:sz w:val="20"/>
              </w:rPr>
            </w:pPr>
          </w:p>
        </w:tc>
        <w:tc>
          <w:tcPr>
            <w:tcW w:w="6379" w:type="dxa"/>
            <w:tcBorders>
              <w:top w:val="single" w:sz="4" w:space="0" w:color="4F81BD"/>
              <w:bottom w:val="single" w:sz="4" w:space="0" w:color="4F81BD"/>
            </w:tcBorders>
          </w:tcPr>
          <w:p w14:paraId="22E52199" w14:textId="77777777" w:rsidR="002B4B97" w:rsidRPr="00610FCD" w:rsidRDefault="002B4B97" w:rsidP="00C91267">
            <w:pPr>
              <w:spacing w:after="0"/>
              <w:rPr>
                <w:rFonts w:ascii="Arial" w:hAnsi="Arial" w:cs="Arial"/>
                <w:sz w:val="20"/>
              </w:rPr>
            </w:pPr>
            <w:r w:rsidRPr="00610FCD">
              <w:rPr>
                <w:rFonts w:ascii="Arial" w:hAnsi="Arial" w:cs="Arial"/>
                <w:sz w:val="20"/>
              </w:rPr>
              <w:t>United States Life Insurance Company in the City of New York (USL)</w:t>
            </w:r>
          </w:p>
        </w:tc>
        <w:tc>
          <w:tcPr>
            <w:tcW w:w="1104" w:type="dxa"/>
            <w:tcBorders>
              <w:top w:val="single" w:sz="4" w:space="0" w:color="4F81BD"/>
              <w:bottom w:val="single" w:sz="4" w:space="0" w:color="4F81BD"/>
            </w:tcBorders>
          </w:tcPr>
          <w:p w14:paraId="4B46A5B3" w14:textId="77777777" w:rsidR="002B4B97" w:rsidRPr="00610FCD" w:rsidRDefault="002B4B97" w:rsidP="00C91267">
            <w:pPr>
              <w:spacing w:after="0"/>
              <w:rPr>
                <w:rFonts w:ascii="Arial" w:hAnsi="Arial" w:cs="Arial"/>
                <w:sz w:val="20"/>
              </w:rPr>
            </w:pPr>
            <w:r w:rsidRPr="00610FCD">
              <w:rPr>
                <w:rFonts w:ascii="Arial" w:hAnsi="Arial" w:cs="Arial"/>
                <w:sz w:val="20"/>
              </w:rPr>
              <w:t>NY</w:t>
            </w:r>
          </w:p>
        </w:tc>
      </w:tr>
      <w:tr w:rsidR="008B3EA3" w:rsidRPr="00610FCD" w14:paraId="058087AC" w14:textId="77777777" w:rsidTr="00610FCD">
        <w:trPr>
          <w:trHeight w:val="211"/>
        </w:trPr>
        <w:tc>
          <w:tcPr>
            <w:tcW w:w="392" w:type="dxa"/>
            <w:vMerge w:val="restart"/>
            <w:tcBorders>
              <w:top w:val="single" w:sz="4" w:space="0" w:color="4F81BD"/>
            </w:tcBorders>
          </w:tcPr>
          <w:p w14:paraId="3B36EA80" w14:textId="77777777" w:rsidR="002B4B97" w:rsidRPr="00610FCD" w:rsidRDefault="002B4B97" w:rsidP="00C91267">
            <w:pPr>
              <w:spacing w:after="0"/>
              <w:rPr>
                <w:rFonts w:ascii="Arial" w:hAnsi="Arial" w:cs="Arial"/>
                <w:b/>
                <w:sz w:val="20"/>
              </w:rPr>
            </w:pPr>
            <w:r w:rsidRPr="00610FCD">
              <w:rPr>
                <w:rFonts w:ascii="Arial" w:hAnsi="Arial" w:cs="Arial"/>
                <w:b/>
                <w:sz w:val="20"/>
              </w:rPr>
              <w:t>2</w:t>
            </w:r>
          </w:p>
        </w:tc>
        <w:tc>
          <w:tcPr>
            <w:tcW w:w="1701" w:type="dxa"/>
            <w:vMerge w:val="restart"/>
            <w:tcBorders>
              <w:top w:val="single" w:sz="4" w:space="0" w:color="4F81BD"/>
            </w:tcBorders>
          </w:tcPr>
          <w:p w14:paraId="44CEFEA6" w14:textId="481420D7" w:rsidR="002B4B97" w:rsidRPr="00610FCD" w:rsidRDefault="00E87289" w:rsidP="00E73088">
            <w:pPr>
              <w:spacing w:after="0"/>
              <w:rPr>
                <w:rFonts w:ascii="Arial" w:hAnsi="Arial" w:cs="Arial"/>
                <w:b/>
                <w:sz w:val="20"/>
              </w:rPr>
            </w:pPr>
            <w:r>
              <w:rPr>
                <w:rFonts w:ascii="Arial" w:hAnsi="Arial" w:cs="Arial"/>
                <w:b/>
                <w:sz w:val="20"/>
              </w:rPr>
              <w:t>AIG Bermuda Insurers</w:t>
            </w:r>
          </w:p>
        </w:tc>
        <w:tc>
          <w:tcPr>
            <w:tcW w:w="6379" w:type="dxa"/>
            <w:tcBorders>
              <w:top w:val="single" w:sz="4" w:space="0" w:color="4F81BD"/>
              <w:bottom w:val="single" w:sz="4" w:space="0" w:color="4F81BD"/>
            </w:tcBorders>
          </w:tcPr>
          <w:p w14:paraId="540C1174" w14:textId="77777777" w:rsidR="002B4B97" w:rsidRPr="00610FCD" w:rsidRDefault="002B4B97" w:rsidP="00C91267">
            <w:pPr>
              <w:spacing w:after="0"/>
              <w:rPr>
                <w:rFonts w:ascii="Arial" w:hAnsi="Arial" w:cs="Arial"/>
                <w:sz w:val="20"/>
              </w:rPr>
            </w:pPr>
            <w:r w:rsidRPr="00610FCD">
              <w:rPr>
                <w:rFonts w:ascii="Arial" w:hAnsi="Arial" w:cs="Arial"/>
                <w:sz w:val="20"/>
              </w:rPr>
              <w:t>AIG Life of Bermuda (AIGB)</w:t>
            </w:r>
          </w:p>
        </w:tc>
        <w:tc>
          <w:tcPr>
            <w:tcW w:w="1104" w:type="dxa"/>
            <w:tcBorders>
              <w:top w:val="single" w:sz="4" w:space="0" w:color="4F81BD"/>
              <w:bottom w:val="single" w:sz="4" w:space="0" w:color="4F81BD"/>
            </w:tcBorders>
          </w:tcPr>
          <w:p w14:paraId="6E065F3D" w14:textId="77777777" w:rsidR="002B4B97" w:rsidRPr="00610FCD" w:rsidRDefault="002B4B97" w:rsidP="00C91267">
            <w:pPr>
              <w:spacing w:after="0"/>
              <w:rPr>
                <w:rFonts w:ascii="Arial" w:hAnsi="Arial" w:cs="Arial"/>
                <w:sz w:val="20"/>
              </w:rPr>
            </w:pPr>
            <w:r w:rsidRPr="00610FCD">
              <w:rPr>
                <w:rFonts w:ascii="Arial" w:hAnsi="Arial" w:cs="Arial"/>
                <w:sz w:val="20"/>
              </w:rPr>
              <w:t>Bermuda</w:t>
            </w:r>
          </w:p>
        </w:tc>
      </w:tr>
      <w:tr w:rsidR="008B3EA3" w:rsidRPr="00610FCD" w14:paraId="2D9CA4AE" w14:textId="77777777" w:rsidTr="00610FCD">
        <w:trPr>
          <w:trHeight w:val="210"/>
        </w:trPr>
        <w:tc>
          <w:tcPr>
            <w:tcW w:w="392" w:type="dxa"/>
            <w:vMerge/>
          </w:tcPr>
          <w:p w14:paraId="2EE1832A" w14:textId="77777777" w:rsidR="002B4B97" w:rsidRPr="00610FCD" w:rsidRDefault="002B4B97" w:rsidP="00C91267">
            <w:pPr>
              <w:spacing w:after="0"/>
              <w:rPr>
                <w:rFonts w:ascii="Arial" w:hAnsi="Arial" w:cs="Arial"/>
                <w:b/>
                <w:sz w:val="20"/>
              </w:rPr>
            </w:pPr>
          </w:p>
        </w:tc>
        <w:tc>
          <w:tcPr>
            <w:tcW w:w="1701" w:type="dxa"/>
            <w:vMerge/>
          </w:tcPr>
          <w:p w14:paraId="1C71A625" w14:textId="77777777" w:rsidR="002B4B97" w:rsidRPr="00610FCD" w:rsidRDefault="002B4B97" w:rsidP="00C91267">
            <w:pPr>
              <w:spacing w:after="0"/>
              <w:rPr>
                <w:rFonts w:ascii="Arial" w:hAnsi="Arial" w:cs="Arial"/>
                <w:b/>
                <w:sz w:val="20"/>
              </w:rPr>
            </w:pPr>
          </w:p>
        </w:tc>
        <w:tc>
          <w:tcPr>
            <w:tcW w:w="6379" w:type="dxa"/>
            <w:tcBorders>
              <w:top w:val="single" w:sz="4" w:space="0" w:color="4F81BD"/>
            </w:tcBorders>
          </w:tcPr>
          <w:p w14:paraId="4EFFA2A5" w14:textId="77777777" w:rsidR="002B4B97" w:rsidRPr="00610FCD" w:rsidRDefault="002B4B97" w:rsidP="00C91267">
            <w:pPr>
              <w:spacing w:after="0"/>
              <w:rPr>
                <w:rFonts w:ascii="Arial" w:hAnsi="Arial" w:cs="Arial"/>
                <w:sz w:val="20"/>
              </w:rPr>
            </w:pPr>
            <w:r w:rsidRPr="00610FCD">
              <w:rPr>
                <w:rFonts w:ascii="Arial" w:hAnsi="Arial" w:cs="Arial"/>
                <w:sz w:val="20"/>
              </w:rPr>
              <w:t>American International Reinsurance Company (AIRCO)</w:t>
            </w:r>
          </w:p>
        </w:tc>
        <w:tc>
          <w:tcPr>
            <w:tcW w:w="1104" w:type="dxa"/>
            <w:tcBorders>
              <w:top w:val="single" w:sz="4" w:space="0" w:color="4F81BD"/>
              <w:bottom w:val="single" w:sz="4" w:space="0" w:color="4F81BD"/>
            </w:tcBorders>
          </w:tcPr>
          <w:p w14:paraId="400F7F8A" w14:textId="77777777" w:rsidR="002B4B97" w:rsidRPr="00610FCD" w:rsidRDefault="002B4B97" w:rsidP="00C91267">
            <w:pPr>
              <w:spacing w:after="0"/>
              <w:rPr>
                <w:rFonts w:ascii="Arial" w:hAnsi="Arial" w:cs="Arial"/>
                <w:sz w:val="20"/>
              </w:rPr>
            </w:pPr>
            <w:r w:rsidRPr="00610FCD">
              <w:rPr>
                <w:rFonts w:ascii="Arial" w:hAnsi="Arial" w:cs="Arial"/>
                <w:sz w:val="20"/>
              </w:rPr>
              <w:t>Bermuda</w:t>
            </w:r>
          </w:p>
        </w:tc>
      </w:tr>
      <w:tr w:rsidR="008B3EA3" w:rsidRPr="00610FCD" w14:paraId="3FEB8F46" w14:textId="77777777" w:rsidTr="00610FCD">
        <w:trPr>
          <w:trHeight w:val="43"/>
        </w:trPr>
        <w:tc>
          <w:tcPr>
            <w:tcW w:w="392" w:type="dxa"/>
            <w:vMerge w:val="restart"/>
            <w:tcBorders>
              <w:top w:val="single" w:sz="4" w:space="0" w:color="4F81BD"/>
            </w:tcBorders>
          </w:tcPr>
          <w:p w14:paraId="6D666EFD" w14:textId="77777777" w:rsidR="002B4B97" w:rsidRPr="00610FCD" w:rsidRDefault="002B4B97" w:rsidP="00C91267">
            <w:pPr>
              <w:spacing w:after="0"/>
              <w:rPr>
                <w:rFonts w:ascii="Arial" w:hAnsi="Arial" w:cs="Arial"/>
                <w:b/>
                <w:sz w:val="20"/>
              </w:rPr>
            </w:pPr>
            <w:r w:rsidRPr="00610FCD">
              <w:rPr>
                <w:rFonts w:ascii="Arial" w:hAnsi="Arial" w:cs="Arial"/>
                <w:b/>
                <w:sz w:val="20"/>
              </w:rPr>
              <w:t>3</w:t>
            </w:r>
          </w:p>
        </w:tc>
        <w:tc>
          <w:tcPr>
            <w:tcW w:w="1701" w:type="dxa"/>
            <w:vMerge w:val="restart"/>
            <w:tcBorders>
              <w:top w:val="single" w:sz="4" w:space="0" w:color="4F81BD"/>
            </w:tcBorders>
          </w:tcPr>
          <w:p w14:paraId="0DBCE091" w14:textId="77777777" w:rsidR="002B4B97" w:rsidRPr="00610FCD" w:rsidRDefault="002B4B97" w:rsidP="00C91267">
            <w:pPr>
              <w:spacing w:after="0"/>
              <w:rPr>
                <w:rFonts w:ascii="Arial" w:hAnsi="Arial" w:cs="Arial"/>
                <w:b/>
                <w:sz w:val="20"/>
              </w:rPr>
            </w:pPr>
            <w:r w:rsidRPr="00610FCD">
              <w:rPr>
                <w:rFonts w:ascii="Arial" w:hAnsi="Arial" w:cs="Arial"/>
                <w:b/>
                <w:sz w:val="20"/>
              </w:rPr>
              <w:t>AIG US P&amp;C Insurers</w:t>
            </w:r>
          </w:p>
        </w:tc>
        <w:tc>
          <w:tcPr>
            <w:tcW w:w="6379" w:type="dxa"/>
            <w:tcBorders>
              <w:top w:val="single" w:sz="4" w:space="0" w:color="4F81BD"/>
              <w:bottom w:val="single" w:sz="4" w:space="0" w:color="4F81BD"/>
            </w:tcBorders>
          </w:tcPr>
          <w:p w14:paraId="21FFC982" w14:textId="77777777" w:rsidR="002B4B97" w:rsidRPr="00610FCD" w:rsidRDefault="002B4B97" w:rsidP="00C91267">
            <w:pPr>
              <w:spacing w:after="0"/>
              <w:rPr>
                <w:rFonts w:ascii="Arial" w:hAnsi="Arial" w:cs="Arial"/>
                <w:sz w:val="20"/>
              </w:rPr>
            </w:pPr>
            <w:r w:rsidRPr="00610FCD">
              <w:rPr>
                <w:rFonts w:ascii="Arial" w:hAnsi="Arial" w:cs="Arial"/>
                <w:sz w:val="20"/>
              </w:rPr>
              <w:t>AIG Property Casualty Company</w:t>
            </w:r>
          </w:p>
        </w:tc>
        <w:tc>
          <w:tcPr>
            <w:tcW w:w="1104" w:type="dxa"/>
            <w:tcBorders>
              <w:top w:val="single" w:sz="4" w:space="0" w:color="4F81BD"/>
              <w:bottom w:val="single" w:sz="4" w:space="0" w:color="4F81BD"/>
            </w:tcBorders>
          </w:tcPr>
          <w:p w14:paraId="6CE247DB" w14:textId="77777777" w:rsidR="002B4B97" w:rsidRPr="00610FCD" w:rsidRDefault="002B4B97" w:rsidP="00C91267">
            <w:pPr>
              <w:spacing w:after="0"/>
              <w:rPr>
                <w:rFonts w:ascii="Arial" w:hAnsi="Arial" w:cs="Arial"/>
                <w:sz w:val="20"/>
              </w:rPr>
            </w:pPr>
            <w:r w:rsidRPr="00610FCD">
              <w:rPr>
                <w:rFonts w:ascii="Arial" w:hAnsi="Arial" w:cs="Arial"/>
                <w:sz w:val="20"/>
              </w:rPr>
              <w:t>PA</w:t>
            </w:r>
          </w:p>
        </w:tc>
      </w:tr>
      <w:tr w:rsidR="008B3EA3" w:rsidRPr="00610FCD" w14:paraId="3FDF15BE" w14:textId="77777777" w:rsidTr="00610FCD">
        <w:trPr>
          <w:trHeight w:val="42"/>
        </w:trPr>
        <w:tc>
          <w:tcPr>
            <w:tcW w:w="392" w:type="dxa"/>
            <w:vMerge/>
          </w:tcPr>
          <w:p w14:paraId="4AE44DDD" w14:textId="77777777" w:rsidR="002B4B97" w:rsidRPr="00610FCD" w:rsidRDefault="002B4B97" w:rsidP="00C91267">
            <w:pPr>
              <w:spacing w:after="0"/>
              <w:rPr>
                <w:rFonts w:ascii="Arial" w:hAnsi="Arial" w:cs="Arial"/>
                <w:b/>
                <w:sz w:val="20"/>
              </w:rPr>
            </w:pPr>
          </w:p>
        </w:tc>
        <w:tc>
          <w:tcPr>
            <w:tcW w:w="1701" w:type="dxa"/>
            <w:vMerge/>
          </w:tcPr>
          <w:p w14:paraId="338C0488" w14:textId="77777777" w:rsidR="002B4B97" w:rsidRPr="00610FCD" w:rsidRDefault="002B4B97" w:rsidP="00C91267">
            <w:pPr>
              <w:spacing w:after="0"/>
              <w:rPr>
                <w:rFonts w:ascii="Arial" w:hAnsi="Arial" w:cs="Arial"/>
                <w:b/>
                <w:sz w:val="20"/>
              </w:rPr>
            </w:pPr>
          </w:p>
        </w:tc>
        <w:tc>
          <w:tcPr>
            <w:tcW w:w="6379" w:type="dxa"/>
            <w:tcBorders>
              <w:top w:val="single" w:sz="4" w:space="0" w:color="4F81BD"/>
              <w:bottom w:val="single" w:sz="4" w:space="0" w:color="4F81BD"/>
            </w:tcBorders>
          </w:tcPr>
          <w:p w14:paraId="1D96A8CE" w14:textId="77777777" w:rsidR="002B4B97" w:rsidRPr="00610FCD" w:rsidRDefault="002B4B97" w:rsidP="00C91267">
            <w:pPr>
              <w:spacing w:after="0"/>
              <w:rPr>
                <w:rFonts w:ascii="Arial" w:hAnsi="Arial" w:cs="Arial"/>
                <w:sz w:val="20"/>
              </w:rPr>
            </w:pPr>
            <w:r w:rsidRPr="00610FCD">
              <w:rPr>
                <w:rFonts w:ascii="Arial" w:hAnsi="Arial" w:cs="Arial"/>
                <w:sz w:val="20"/>
              </w:rPr>
              <w:t>National Union Fire Insurance Company of Pittsburgh, Pa.(NUFIC)</w:t>
            </w:r>
          </w:p>
        </w:tc>
        <w:tc>
          <w:tcPr>
            <w:tcW w:w="1104" w:type="dxa"/>
            <w:tcBorders>
              <w:top w:val="single" w:sz="4" w:space="0" w:color="4F81BD"/>
              <w:bottom w:val="single" w:sz="4" w:space="0" w:color="4F81BD"/>
            </w:tcBorders>
          </w:tcPr>
          <w:p w14:paraId="37D6A0AE" w14:textId="77777777" w:rsidR="002B4B97" w:rsidRPr="00610FCD" w:rsidRDefault="002B4B97" w:rsidP="00C91267">
            <w:pPr>
              <w:spacing w:after="0"/>
              <w:rPr>
                <w:rFonts w:ascii="Arial" w:hAnsi="Arial" w:cs="Arial"/>
                <w:sz w:val="20"/>
              </w:rPr>
            </w:pPr>
            <w:r w:rsidRPr="00610FCD">
              <w:rPr>
                <w:rFonts w:ascii="Arial" w:hAnsi="Arial" w:cs="Arial"/>
                <w:sz w:val="20"/>
              </w:rPr>
              <w:t>PA</w:t>
            </w:r>
          </w:p>
        </w:tc>
      </w:tr>
      <w:tr w:rsidR="008B3EA3" w:rsidRPr="00610FCD" w14:paraId="34E35114" w14:textId="77777777" w:rsidTr="00610FCD">
        <w:trPr>
          <w:trHeight w:val="42"/>
        </w:trPr>
        <w:tc>
          <w:tcPr>
            <w:tcW w:w="392" w:type="dxa"/>
            <w:vMerge/>
          </w:tcPr>
          <w:p w14:paraId="6C51EE64" w14:textId="77777777" w:rsidR="002B4B97" w:rsidRPr="00610FCD" w:rsidRDefault="002B4B97" w:rsidP="00C91267">
            <w:pPr>
              <w:spacing w:after="0"/>
              <w:rPr>
                <w:rFonts w:ascii="Arial" w:hAnsi="Arial" w:cs="Arial"/>
                <w:b/>
                <w:sz w:val="20"/>
              </w:rPr>
            </w:pPr>
          </w:p>
        </w:tc>
        <w:tc>
          <w:tcPr>
            <w:tcW w:w="1701" w:type="dxa"/>
            <w:vMerge/>
          </w:tcPr>
          <w:p w14:paraId="1E336066" w14:textId="77777777" w:rsidR="002B4B97" w:rsidRPr="00610FCD" w:rsidRDefault="002B4B97" w:rsidP="00C91267">
            <w:pPr>
              <w:spacing w:after="0"/>
              <w:rPr>
                <w:rFonts w:ascii="Arial" w:hAnsi="Arial" w:cs="Arial"/>
                <w:b/>
                <w:sz w:val="20"/>
              </w:rPr>
            </w:pPr>
          </w:p>
        </w:tc>
        <w:tc>
          <w:tcPr>
            <w:tcW w:w="6379" w:type="dxa"/>
            <w:tcBorders>
              <w:top w:val="single" w:sz="4" w:space="0" w:color="4F81BD"/>
              <w:bottom w:val="single" w:sz="4" w:space="0" w:color="4F81BD"/>
            </w:tcBorders>
          </w:tcPr>
          <w:p w14:paraId="3405FC73" w14:textId="77777777" w:rsidR="002B4B97" w:rsidRPr="00610FCD" w:rsidRDefault="002B4B97" w:rsidP="00C91267">
            <w:pPr>
              <w:spacing w:after="0"/>
              <w:rPr>
                <w:rFonts w:ascii="Arial" w:hAnsi="Arial" w:cs="Arial"/>
                <w:sz w:val="20"/>
              </w:rPr>
            </w:pPr>
            <w:r w:rsidRPr="00610FCD">
              <w:rPr>
                <w:rFonts w:ascii="Arial" w:hAnsi="Arial" w:cs="Arial"/>
                <w:sz w:val="20"/>
              </w:rPr>
              <w:t>The Insurance Company of the State of Pennsylvania</w:t>
            </w:r>
          </w:p>
        </w:tc>
        <w:tc>
          <w:tcPr>
            <w:tcW w:w="1104" w:type="dxa"/>
            <w:tcBorders>
              <w:top w:val="single" w:sz="4" w:space="0" w:color="4F81BD"/>
              <w:bottom w:val="single" w:sz="4" w:space="0" w:color="4F81BD"/>
            </w:tcBorders>
          </w:tcPr>
          <w:p w14:paraId="64B2A7FC" w14:textId="77777777" w:rsidR="002B4B97" w:rsidRPr="00610FCD" w:rsidRDefault="002B4B97" w:rsidP="00C91267">
            <w:pPr>
              <w:spacing w:after="0"/>
              <w:rPr>
                <w:rFonts w:ascii="Arial" w:hAnsi="Arial" w:cs="Arial"/>
                <w:sz w:val="20"/>
              </w:rPr>
            </w:pPr>
            <w:r w:rsidRPr="00610FCD">
              <w:rPr>
                <w:rFonts w:ascii="Arial" w:hAnsi="Arial" w:cs="Arial"/>
                <w:sz w:val="20"/>
              </w:rPr>
              <w:t>PA</w:t>
            </w:r>
          </w:p>
        </w:tc>
      </w:tr>
      <w:tr w:rsidR="008B3EA3" w:rsidRPr="00610FCD" w14:paraId="618EFDCD" w14:textId="77777777" w:rsidTr="00610FCD">
        <w:trPr>
          <w:trHeight w:val="42"/>
        </w:trPr>
        <w:tc>
          <w:tcPr>
            <w:tcW w:w="392" w:type="dxa"/>
            <w:vMerge/>
          </w:tcPr>
          <w:p w14:paraId="0FAA40A3" w14:textId="77777777" w:rsidR="002B4B97" w:rsidRPr="00610FCD" w:rsidRDefault="002B4B97" w:rsidP="00C91267">
            <w:pPr>
              <w:spacing w:after="0"/>
              <w:rPr>
                <w:rFonts w:ascii="Arial" w:hAnsi="Arial" w:cs="Arial"/>
                <w:b/>
                <w:sz w:val="20"/>
              </w:rPr>
            </w:pPr>
          </w:p>
        </w:tc>
        <w:tc>
          <w:tcPr>
            <w:tcW w:w="1701" w:type="dxa"/>
            <w:vMerge/>
          </w:tcPr>
          <w:p w14:paraId="117E74ED" w14:textId="77777777" w:rsidR="002B4B97" w:rsidRPr="00610FCD" w:rsidRDefault="002B4B97" w:rsidP="00C91267">
            <w:pPr>
              <w:spacing w:after="0"/>
              <w:rPr>
                <w:rFonts w:ascii="Arial" w:hAnsi="Arial" w:cs="Arial"/>
                <w:b/>
                <w:sz w:val="20"/>
              </w:rPr>
            </w:pPr>
          </w:p>
        </w:tc>
        <w:tc>
          <w:tcPr>
            <w:tcW w:w="6379" w:type="dxa"/>
            <w:tcBorders>
              <w:top w:val="single" w:sz="4" w:space="0" w:color="4F81BD"/>
              <w:bottom w:val="single" w:sz="4" w:space="0" w:color="4F81BD"/>
            </w:tcBorders>
          </w:tcPr>
          <w:p w14:paraId="3B58550E" w14:textId="77777777" w:rsidR="002B4B97" w:rsidRPr="00610FCD" w:rsidRDefault="002B4B97" w:rsidP="00C91267">
            <w:pPr>
              <w:spacing w:after="0"/>
              <w:rPr>
                <w:rFonts w:ascii="Arial" w:hAnsi="Arial" w:cs="Arial"/>
                <w:sz w:val="20"/>
              </w:rPr>
            </w:pPr>
            <w:r w:rsidRPr="00610FCD">
              <w:rPr>
                <w:rFonts w:ascii="Arial" w:hAnsi="Arial" w:cs="Arial"/>
                <w:sz w:val="20"/>
              </w:rPr>
              <w:t>AIG Assurance Company</w:t>
            </w:r>
          </w:p>
        </w:tc>
        <w:tc>
          <w:tcPr>
            <w:tcW w:w="1104" w:type="dxa"/>
            <w:tcBorders>
              <w:top w:val="single" w:sz="4" w:space="0" w:color="4F81BD"/>
              <w:bottom w:val="single" w:sz="4" w:space="0" w:color="4F81BD"/>
            </w:tcBorders>
          </w:tcPr>
          <w:p w14:paraId="46C3D353" w14:textId="77777777" w:rsidR="002B4B97" w:rsidRPr="00610FCD" w:rsidRDefault="002B4B97" w:rsidP="00C91267">
            <w:pPr>
              <w:spacing w:after="0"/>
              <w:rPr>
                <w:rFonts w:ascii="Arial" w:hAnsi="Arial" w:cs="Arial"/>
                <w:sz w:val="20"/>
              </w:rPr>
            </w:pPr>
            <w:r w:rsidRPr="00610FCD">
              <w:rPr>
                <w:rFonts w:ascii="Arial" w:hAnsi="Arial" w:cs="Arial"/>
                <w:sz w:val="20"/>
              </w:rPr>
              <w:t>PA</w:t>
            </w:r>
          </w:p>
        </w:tc>
      </w:tr>
      <w:tr w:rsidR="008B3EA3" w:rsidRPr="00610FCD" w14:paraId="4E9E4927" w14:textId="77777777" w:rsidTr="00610FCD">
        <w:trPr>
          <w:trHeight w:val="42"/>
        </w:trPr>
        <w:tc>
          <w:tcPr>
            <w:tcW w:w="392" w:type="dxa"/>
            <w:vMerge/>
          </w:tcPr>
          <w:p w14:paraId="45AB9BD5" w14:textId="77777777" w:rsidR="002B4B97" w:rsidRPr="00610FCD" w:rsidRDefault="002B4B97" w:rsidP="00C91267">
            <w:pPr>
              <w:spacing w:after="0"/>
              <w:rPr>
                <w:rFonts w:ascii="Arial" w:hAnsi="Arial" w:cs="Arial"/>
                <w:b/>
                <w:sz w:val="20"/>
              </w:rPr>
            </w:pPr>
          </w:p>
        </w:tc>
        <w:tc>
          <w:tcPr>
            <w:tcW w:w="1701" w:type="dxa"/>
            <w:vMerge/>
          </w:tcPr>
          <w:p w14:paraId="6386059B" w14:textId="77777777" w:rsidR="002B4B97" w:rsidRPr="00610FCD" w:rsidRDefault="002B4B97" w:rsidP="00C91267">
            <w:pPr>
              <w:spacing w:after="0"/>
              <w:rPr>
                <w:rFonts w:ascii="Arial" w:hAnsi="Arial" w:cs="Arial"/>
                <w:b/>
                <w:sz w:val="20"/>
              </w:rPr>
            </w:pPr>
          </w:p>
        </w:tc>
        <w:tc>
          <w:tcPr>
            <w:tcW w:w="6379" w:type="dxa"/>
            <w:tcBorders>
              <w:top w:val="single" w:sz="4" w:space="0" w:color="4F81BD"/>
              <w:bottom w:val="single" w:sz="4" w:space="0" w:color="4F81BD"/>
            </w:tcBorders>
          </w:tcPr>
          <w:p w14:paraId="2791F33C" w14:textId="77777777" w:rsidR="002B4B97" w:rsidRPr="00610FCD" w:rsidRDefault="002B4B97" w:rsidP="00C91267">
            <w:pPr>
              <w:spacing w:after="0"/>
              <w:rPr>
                <w:rFonts w:ascii="Arial" w:hAnsi="Arial" w:cs="Arial"/>
                <w:sz w:val="20"/>
              </w:rPr>
            </w:pPr>
            <w:r w:rsidRPr="00610FCD">
              <w:rPr>
                <w:rFonts w:ascii="Arial" w:hAnsi="Arial" w:cs="Arial"/>
                <w:sz w:val="20"/>
              </w:rPr>
              <w:t>AIG Specialty Insurance Company</w:t>
            </w:r>
          </w:p>
        </w:tc>
        <w:tc>
          <w:tcPr>
            <w:tcW w:w="1104" w:type="dxa"/>
            <w:tcBorders>
              <w:top w:val="single" w:sz="4" w:space="0" w:color="4F81BD"/>
              <w:bottom w:val="single" w:sz="4" w:space="0" w:color="4F81BD"/>
            </w:tcBorders>
          </w:tcPr>
          <w:p w14:paraId="252D1C2A" w14:textId="77777777" w:rsidR="002B4B97" w:rsidRPr="00610FCD" w:rsidRDefault="002B4B97" w:rsidP="00C91267">
            <w:pPr>
              <w:spacing w:after="0"/>
              <w:rPr>
                <w:rFonts w:ascii="Arial" w:hAnsi="Arial" w:cs="Arial"/>
                <w:sz w:val="20"/>
              </w:rPr>
            </w:pPr>
            <w:r w:rsidRPr="00610FCD">
              <w:rPr>
                <w:rFonts w:ascii="Arial" w:hAnsi="Arial" w:cs="Arial"/>
                <w:sz w:val="20"/>
              </w:rPr>
              <w:t>IL</w:t>
            </w:r>
          </w:p>
        </w:tc>
      </w:tr>
      <w:tr w:rsidR="008B3EA3" w:rsidRPr="00610FCD" w14:paraId="6721B110" w14:textId="77777777" w:rsidTr="00610FCD">
        <w:trPr>
          <w:trHeight w:val="42"/>
        </w:trPr>
        <w:tc>
          <w:tcPr>
            <w:tcW w:w="392" w:type="dxa"/>
            <w:vMerge/>
          </w:tcPr>
          <w:p w14:paraId="29694B77" w14:textId="77777777" w:rsidR="002B4B97" w:rsidRPr="00610FCD" w:rsidRDefault="002B4B97" w:rsidP="00C91267">
            <w:pPr>
              <w:spacing w:after="0"/>
              <w:rPr>
                <w:rFonts w:ascii="Arial" w:hAnsi="Arial" w:cs="Arial"/>
                <w:b/>
                <w:sz w:val="20"/>
              </w:rPr>
            </w:pPr>
          </w:p>
        </w:tc>
        <w:tc>
          <w:tcPr>
            <w:tcW w:w="1701" w:type="dxa"/>
            <w:vMerge/>
          </w:tcPr>
          <w:p w14:paraId="4780D618" w14:textId="77777777" w:rsidR="002B4B97" w:rsidRPr="00610FCD" w:rsidRDefault="002B4B97" w:rsidP="00C91267">
            <w:pPr>
              <w:spacing w:after="0"/>
              <w:rPr>
                <w:rFonts w:ascii="Arial" w:hAnsi="Arial" w:cs="Arial"/>
                <w:b/>
                <w:sz w:val="20"/>
              </w:rPr>
            </w:pPr>
          </w:p>
        </w:tc>
        <w:tc>
          <w:tcPr>
            <w:tcW w:w="6379" w:type="dxa"/>
            <w:tcBorders>
              <w:top w:val="single" w:sz="4" w:space="0" w:color="4F81BD"/>
              <w:bottom w:val="single" w:sz="4" w:space="0" w:color="4F81BD"/>
            </w:tcBorders>
          </w:tcPr>
          <w:p w14:paraId="34A22399" w14:textId="77777777" w:rsidR="002B4B97" w:rsidRPr="00610FCD" w:rsidRDefault="002B4B97" w:rsidP="00C91267">
            <w:pPr>
              <w:spacing w:after="0"/>
              <w:rPr>
                <w:rFonts w:ascii="Arial" w:hAnsi="Arial" w:cs="Arial"/>
                <w:sz w:val="20"/>
              </w:rPr>
            </w:pPr>
            <w:r w:rsidRPr="00610FCD">
              <w:rPr>
                <w:rFonts w:ascii="Arial" w:hAnsi="Arial" w:cs="Arial"/>
                <w:sz w:val="20"/>
              </w:rPr>
              <w:t>Granite State Insurance Company</w:t>
            </w:r>
          </w:p>
        </w:tc>
        <w:tc>
          <w:tcPr>
            <w:tcW w:w="1104" w:type="dxa"/>
            <w:tcBorders>
              <w:top w:val="single" w:sz="4" w:space="0" w:color="4F81BD"/>
              <w:bottom w:val="single" w:sz="4" w:space="0" w:color="4F81BD"/>
            </w:tcBorders>
          </w:tcPr>
          <w:p w14:paraId="4B3C65FE" w14:textId="77777777" w:rsidR="002B4B97" w:rsidRPr="00610FCD" w:rsidRDefault="002B4B97" w:rsidP="00C91267">
            <w:pPr>
              <w:spacing w:after="0"/>
              <w:rPr>
                <w:rFonts w:ascii="Arial" w:hAnsi="Arial" w:cs="Arial"/>
                <w:sz w:val="20"/>
              </w:rPr>
            </w:pPr>
            <w:r w:rsidRPr="00610FCD">
              <w:rPr>
                <w:rFonts w:ascii="Arial" w:hAnsi="Arial" w:cs="Arial"/>
                <w:sz w:val="20"/>
              </w:rPr>
              <w:t>IL</w:t>
            </w:r>
          </w:p>
        </w:tc>
      </w:tr>
      <w:tr w:rsidR="008B3EA3" w:rsidRPr="00610FCD" w14:paraId="2D226E71" w14:textId="77777777" w:rsidTr="00610FCD">
        <w:trPr>
          <w:trHeight w:val="42"/>
        </w:trPr>
        <w:tc>
          <w:tcPr>
            <w:tcW w:w="392" w:type="dxa"/>
            <w:vMerge/>
          </w:tcPr>
          <w:p w14:paraId="1292B351" w14:textId="77777777" w:rsidR="002B4B97" w:rsidRPr="00610FCD" w:rsidRDefault="002B4B97" w:rsidP="00C91267">
            <w:pPr>
              <w:spacing w:after="0"/>
              <w:rPr>
                <w:rFonts w:ascii="Arial" w:hAnsi="Arial" w:cs="Arial"/>
                <w:b/>
                <w:sz w:val="20"/>
              </w:rPr>
            </w:pPr>
          </w:p>
        </w:tc>
        <w:tc>
          <w:tcPr>
            <w:tcW w:w="1701" w:type="dxa"/>
            <w:vMerge/>
          </w:tcPr>
          <w:p w14:paraId="20F5F19C" w14:textId="77777777" w:rsidR="002B4B97" w:rsidRPr="00610FCD" w:rsidRDefault="002B4B97" w:rsidP="00C91267">
            <w:pPr>
              <w:spacing w:after="0"/>
              <w:rPr>
                <w:rFonts w:ascii="Arial" w:hAnsi="Arial" w:cs="Arial"/>
                <w:b/>
                <w:sz w:val="20"/>
              </w:rPr>
            </w:pPr>
          </w:p>
        </w:tc>
        <w:tc>
          <w:tcPr>
            <w:tcW w:w="6379" w:type="dxa"/>
            <w:tcBorders>
              <w:top w:val="single" w:sz="4" w:space="0" w:color="4F81BD"/>
              <w:bottom w:val="single" w:sz="4" w:space="0" w:color="4F81BD"/>
            </w:tcBorders>
          </w:tcPr>
          <w:p w14:paraId="1642B694" w14:textId="77777777" w:rsidR="002B4B97" w:rsidRPr="00610FCD" w:rsidRDefault="002B4B97" w:rsidP="00C91267">
            <w:pPr>
              <w:spacing w:after="0"/>
              <w:rPr>
                <w:rFonts w:ascii="Arial" w:hAnsi="Arial" w:cs="Arial"/>
                <w:sz w:val="20"/>
              </w:rPr>
            </w:pPr>
            <w:r w:rsidRPr="00610FCD">
              <w:rPr>
                <w:rFonts w:ascii="Arial" w:hAnsi="Arial" w:cs="Arial"/>
                <w:sz w:val="20"/>
              </w:rPr>
              <w:t>Illinois National Insurance Co</w:t>
            </w:r>
          </w:p>
        </w:tc>
        <w:tc>
          <w:tcPr>
            <w:tcW w:w="1104" w:type="dxa"/>
            <w:tcBorders>
              <w:top w:val="single" w:sz="4" w:space="0" w:color="4F81BD"/>
              <w:bottom w:val="single" w:sz="4" w:space="0" w:color="4F81BD"/>
            </w:tcBorders>
          </w:tcPr>
          <w:p w14:paraId="18631B7E" w14:textId="77777777" w:rsidR="002B4B97" w:rsidRPr="00610FCD" w:rsidRDefault="002B4B97" w:rsidP="00C91267">
            <w:pPr>
              <w:spacing w:after="0"/>
              <w:rPr>
                <w:rFonts w:ascii="Arial" w:hAnsi="Arial" w:cs="Arial"/>
                <w:sz w:val="20"/>
              </w:rPr>
            </w:pPr>
            <w:r w:rsidRPr="00610FCD">
              <w:rPr>
                <w:rFonts w:ascii="Arial" w:hAnsi="Arial" w:cs="Arial"/>
                <w:sz w:val="20"/>
              </w:rPr>
              <w:t>IL</w:t>
            </w:r>
          </w:p>
        </w:tc>
      </w:tr>
      <w:tr w:rsidR="008B3EA3" w:rsidRPr="00610FCD" w14:paraId="41A54F9B" w14:textId="77777777" w:rsidTr="00610FCD">
        <w:trPr>
          <w:trHeight w:val="42"/>
        </w:trPr>
        <w:tc>
          <w:tcPr>
            <w:tcW w:w="392" w:type="dxa"/>
            <w:vMerge/>
          </w:tcPr>
          <w:p w14:paraId="1CF3AB56" w14:textId="77777777" w:rsidR="002B4B97" w:rsidRPr="00610FCD" w:rsidRDefault="002B4B97" w:rsidP="00C91267">
            <w:pPr>
              <w:spacing w:after="0"/>
              <w:rPr>
                <w:rFonts w:ascii="Arial" w:hAnsi="Arial" w:cs="Arial"/>
                <w:b/>
                <w:sz w:val="20"/>
              </w:rPr>
            </w:pPr>
          </w:p>
        </w:tc>
        <w:tc>
          <w:tcPr>
            <w:tcW w:w="1701" w:type="dxa"/>
            <w:vMerge/>
          </w:tcPr>
          <w:p w14:paraId="4B00C441" w14:textId="77777777" w:rsidR="002B4B97" w:rsidRPr="00610FCD" w:rsidRDefault="002B4B97" w:rsidP="00C91267">
            <w:pPr>
              <w:spacing w:after="0"/>
              <w:rPr>
                <w:rFonts w:ascii="Arial" w:hAnsi="Arial" w:cs="Arial"/>
                <w:b/>
                <w:sz w:val="20"/>
              </w:rPr>
            </w:pPr>
          </w:p>
        </w:tc>
        <w:tc>
          <w:tcPr>
            <w:tcW w:w="6379" w:type="dxa"/>
            <w:tcBorders>
              <w:top w:val="single" w:sz="4" w:space="0" w:color="4F81BD"/>
              <w:bottom w:val="single" w:sz="4" w:space="0" w:color="4F81BD"/>
            </w:tcBorders>
          </w:tcPr>
          <w:p w14:paraId="7775CC6C" w14:textId="77777777" w:rsidR="002B4B97" w:rsidRPr="00610FCD" w:rsidRDefault="002B4B97" w:rsidP="00C91267">
            <w:pPr>
              <w:spacing w:after="0"/>
              <w:rPr>
                <w:rFonts w:ascii="Arial" w:hAnsi="Arial" w:cs="Arial"/>
                <w:sz w:val="20"/>
              </w:rPr>
            </w:pPr>
            <w:r w:rsidRPr="00610FCD">
              <w:rPr>
                <w:rFonts w:ascii="Arial" w:hAnsi="Arial" w:cs="Arial"/>
                <w:sz w:val="20"/>
              </w:rPr>
              <w:t>New Hampshire Insurance Company</w:t>
            </w:r>
          </w:p>
        </w:tc>
        <w:tc>
          <w:tcPr>
            <w:tcW w:w="1104" w:type="dxa"/>
            <w:tcBorders>
              <w:top w:val="single" w:sz="4" w:space="0" w:color="4F81BD"/>
              <w:bottom w:val="single" w:sz="4" w:space="0" w:color="4F81BD"/>
            </w:tcBorders>
          </w:tcPr>
          <w:p w14:paraId="7D305121" w14:textId="77777777" w:rsidR="002B4B97" w:rsidRPr="00610FCD" w:rsidRDefault="002B4B97" w:rsidP="00C91267">
            <w:pPr>
              <w:spacing w:after="0"/>
              <w:rPr>
                <w:rFonts w:ascii="Arial" w:hAnsi="Arial" w:cs="Arial"/>
                <w:sz w:val="20"/>
              </w:rPr>
            </w:pPr>
            <w:r w:rsidRPr="00610FCD">
              <w:rPr>
                <w:rFonts w:ascii="Arial" w:hAnsi="Arial" w:cs="Arial"/>
                <w:sz w:val="20"/>
              </w:rPr>
              <w:t>IL</w:t>
            </w:r>
          </w:p>
        </w:tc>
      </w:tr>
      <w:tr w:rsidR="008B3EA3" w:rsidRPr="00610FCD" w14:paraId="49C25FFA" w14:textId="77777777" w:rsidTr="00610FCD">
        <w:trPr>
          <w:trHeight w:val="42"/>
        </w:trPr>
        <w:tc>
          <w:tcPr>
            <w:tcW w:w="392" w:type="dxa"/>
            <w:vMerge/>
          </w:tcPr>
          <w:p w14:paraId="7DEBC772" w14:textId="77777777" w:rsidR="002B4B97" w:rsidRPr="00610FCD" w:rsidRDefault="002B4B97" w:rsidP="00C91267">
            <w:pPr>
              <w:spacing w:after="0"/>
              <w:rPr>
                <w:rFonts w:ascii="Arial" w:hAnsi="Arial" w:cs="Arial"/>
                <w:b/>
                <w:sz w:val="20"/>
              </w:rPr>
            </w:pPr>
          </w:p>
        </w:tc>
        <w:tc>
          <w:tcPr>
            <w:tcW w:w="1701" w:type="dxa"/>
            <w:vMerge/>
          </w:tcPr>
          <w:p w14:paraId="594F4DF5" w14:textId="77777777" w:rsidR="002B4B97" w:rsidRPr="00610FCD" w:rsidRDefault="002B4B97" w:rsidP="00C91267">
            <w:pPr>
              <w:spacing w:after="0"/>
              <w:rPr>
                <w:rFonts w:ascii="Arial" w:hAnsi="Arial" w:cs="Arial"/>
                <w:b/>
                <w:sz w:val="20"/>
              </w:rPr>
            </w:pPr>
          </w:p>
        </w:tc>
        <w:tc>
          <w:tcPr>
            <w:tcW w:w="6379" w:type="dxa"/>
            <w:tcBorders>
              <w:top w:val="single" w:sz="4" w:space="0" w:color="4F81BD"/>
              <w:bottom w:val="single" w:sz="4" w:space="0" w:color="4F81BD"/>
            </w:tcBorders>
          </w:tcPr>
          <w:p w14:paraId="526E9F6C" w14:textId="77777777" w:rsidR="002B4B97" w:rsidRPr="00610FCD" w:rsidRDefault="002B4B97" w:rsidP="00C91267">
            <w:pPr>
              <w:spacing w:after="0"/>
              <w:rPr>
                <w:rFonts w:ascii="Arial" w:hAnsi="Arial" w:cs="Arial"/>
                <w:sz w:val="20"/>
              </w:rPr>
            </w:pPr>
            <w:r w:rsidRPr="00610FCD">
              <w:rPr>
                <w:rFonts w:ascii="Arial" w:hAnsi="Arial" w:cs="Arial"/>
                <w:sz w:val="20"/>
              </w:rPr>
              <w:t>AIU Insurance Company</w:t>
            </w:r>
          </w:p>
        </w:tc>
        <w:tc>
          <w:tcPr>
            <w:tcW w:w="1104" w:type="dxa"/>
            <w:tcBorders>
              <w:top w:val="single" w:sz="4" w:space="0" w:color="4F81BD"/>
              <w:bottom w:val="single" w:sz="4" w:space="0" w:color="4F81BD"/>
            </w:tcBorders>
          </w:tcPr>
          <w:p w14:paraId="78E6CFE4" w14:textId="77777777" w:rsidR="002B4B97" w:rsidRPr="00610FCD" w:rsidRDefault="002B4B97" w:rsidP="00C91267">
            <w:pPr>
              <w:spacing w:after="0"/>
              <w:rPr>
                <w:rFonts w:ascii="Arial" w:hAnsi="Arial" w:cs="Arial"/>
                <w:sz w:val="20"/>
              </w:rPr>
            </w:pPr>
            <w:r w:rsidRPr="00610FCD">
              <w:rPr>
                <w:rFonts w:ascii="Arial" w:hAnsi="Arial" w:cs="Arial"/>
                <w:sz w:val="20"/>
              </w:rPr>
              <w:t>NY</w:t>
            </w:r>
          </w:p>
        </w:tc>
      </w:tr>
      <w:tr w:rsidR="008B3EA3" w:rsidRPr="00610FCD" w14:paraId="35CE8559" w14:textId="77777777" w:rsidTr="00610FCD">
        <w:trPr>
          <w:trHeight w:val="68"/>
        </w:trPr>
        <w:tc>
          <w:tcPr>
            <w:tcW w:w="392" w:type="dxa"/>
            <w:vMerge/>
          </w:tcPr>
          <w:p w14:paraId="40E8E74A" w14:textId="77777777" w:rsidR="002B4B97" w:rsidRPr="00610FCD" w:rsidRDefault="002B4B97" w:rsidP="00C91267">
            <w:pPr>
              <w:spacing w:after="0"/>
              <w:rPr>
                <w:rFonts w:ascii="Arial" w:hAnsi="Arial" w:cs="Arial"/>
                <w:b/>
                <w:sz w:val="20"/>
              </w:rPr>
            </w:pPr>
          </w:p>
        </w:tc>
        <w:tc>
          <w:tcPr>
            <w:tcW w:w="1701" w:type="dxa"/>
            <w:vMerge/>
          </w:tcPr>
          <w:p w14:paraId="41FDEA2F" w14:textId="77777777" w:rsidR="002B4B97" w:rsidRPr="00610FCD" w:rsidRDefault="002B4B97" w:rsidP="00C91267">
            <w:pPr>
              <w:spacing w:after="0"/>
              <w:rPr>
                <w:rFonts w:ascii="Arial" w:hAnsi="Arial" w:cs="Arial"/>
                <w:b/>
                <w:sz w:val="20"/>
              </w:rPr>
            </w:pPr>
          </w:p>
        </w:tc>
        <w:tc>
          <w:tcPr>
            <w:tcW w:w="6379" w:type="dxa"/>
            <w:tcBorders>
              <w:top w:val="single" w:sz="4" w:space="0" w:color="4F81BD"/>
              <w:bottom w:val="single" w:sz="4" w:space="0" w:color="4F81BD"/>
            </w:tcBorders>
          </w:tcPr>
          <w:p w14:paraId="450DE0EB" w14:textId="77777777" w:rsidR="002B4B97" w:rsidRPr="00610FCD" w:rsidRDefault="002B4B97" w:rsidP="00C91267">
            <w:pPr>
              <w:spacing w:after="0"/>
              <w:rPr>
                <w:rFonts w:ascii="Arial" w:hAnsi="Arial" w:cs="Arial"/>
                <w:sz w:val="20"/>
              </w:rPr>
            </w:pPr>
            <w:r w:rsidRPr="00610FCD">
              <w:rPr>
                <w:rFonts w:ascii="Arial" w:hAnsi="Arial" w:cs="Arial"/>
                <w:sz w:val="20"/>
              </w:rPr>
              <w:t>American Home Assurance Company</w:t>
            </w:r>
          </w:p>
        </w:tc>
        <w:tc>
          <w:tcPr>
            <w:tcW w:w="1104" w:type="dxa"/>
            <w:tcBorders>
              <w:top w:val="single" w:sz="4" w:space="0" w:color="4F81BD"/>
              <w:bottom w:val="single" w:sz="4" w:space="0" w:color="4F81BD"/>
            </w:tcBorders>
          </w:tcPr>
          <w:p w14:paraId="407A7B07" w14:textId="77777777" w:rsidR="002B4B97" w:rsidRPr="00610FCD" w:rsidRDefault="002B4B97" w:rsidP="00C91267">
            <w:pPr>
              <w:spacing w:after="0"/>
              <w:rPr>
                <w:rFonts w:ascii="Arial" w:hAnsi="Arial" w:cs="Arial"/>
                <w:sz w:val="20"/>
              </w:rPr>
            </w:pPr>
            <w:r w:rsidRPr="00610FCD">
              <w:rPr>
                <w:rFonts w:ascii="Arial" w:hAnsi="Arial" w:cs="Arial"/>
                <w:sz w:val="20"/>
              </w:rPr>
              <w:t>NY</w:t>
            </w:r>
          </w:p>
        </w:tc>
      </w:tr>
      <w:tr w:rsidR="008B3EA3" w:rsidRPr="00610FCD" w14:paraId="48704AC1" w14:textId="77777777" w:rsidTr="00610FCD">
        <w:trPr>
          <w:trHeight w:val="68"/>
        </w:trPr>
        <w:tc>
          <w:tcPr>
            <w:tcW w:w="392" w:type="dxa"/>
            <w:vMerge/>
          </w:tcPr>
          <w:p w14:paraId="4EDE7DF3" w14:textId="77777777" w:rsidR="002B4B97" w:rsidRPr="00610FCD" w:rsidRDefault="002B4B97" w:rsidP="00C91267">
            <w:pPr>
              <w:spacing w:after="0"/>
              <w:rPr>
                <w:rFonts w:ascii="Arial" w:hAnsi="Arial" w:cs="Arial"/>
                <w:b/>
                <w:sz w:val="20"/>
              </w:rPr>
            </w:pPr>
          </w:p>
        </w:tc>
        <w:tc>
          <w:tcPr>
            <w:tcW w:w="1701" w:type="dxa"/>
            <w:vMerge/>
          </w:tcPr>
          <w:p w14:paraId="4892AC38" w14:textId="77777777" w:rsidR="002B4B97" w:rsidRPr="00610FCD" w:rsidRDefault="002B4B97" w:rsidP="00C91267">
            <w:pPr>
              <w:spacing w:after="0"/>
              <w:rPr>
                <w:rFonts w:ascii="Arial" w:hAnsi="Arial" w:cs="Arial"/>
                <w:b/>
                <w:sz w:val="20"/>
              </w:rPr>
            </w:pPr>
          </w:p>
        </w:tc>
        <w:tc>
          <w:tcPr>
            <w:tcW w:w="6379" w:type="dxa"/>
            <w:tcBorders>
              <w:top w:val="single" w:sz="4" w:space="0" w:color="4F81BD"/>
              <w:bottom w:val="single" w:sz="4" w:space="0" w:color="4F81BD"/>
            </w:tcBorders>
          </w:tcPr>
          <w:p w14:paraId="3DE5AB1F" w14:textId="77777777" w:rsidR="002B4B97" w:rsidRPr="00610FCD" w:rsidRDefault="002B4B97" w:rsidP="00C91267">
            <w:pPr>
              <w:spacing w:after="0"/>
              <w:rPr>
                <w:rFonts w:ascii="Arial" w:hAnsi="Arial" w:cs="Arial"/>
                <w:sz w:val="20"/>
              </w:rPr>
            </w:pPr>
            <w:r w:rsidRPr="00610FCD">
              <w:rPr>
                <w:rFonts w:ascii="Arial" w:hAnsi="Arial" w:cs="Arial"/>
                <w:sz w:val="20"/>
              </w:rPr>
              <w:t>Commerce and Industry Insurance Company</w:t>
            </w:r>
          </w:p>
        </w:tc>
        <w:tc>
          <w:tcPr>
            <w:tcW w:w="1104" w:type="dxa"/>
            <w:tcBorders>
              <w:top w:val="single" w:sz="4" w:space="0" w:color="4F81BD"/>
              <w:bottom w:val="single" w:sz="4" w:space="0" w:color="4F81BD"/>
            </w:tcBorders>
          </w:tcPr>
          <w:p w14:paraId="2EE2A8BE" w14:textId="77777777" w:rsidR="002B4B97" w:rsidRPr="00610FCD" w:rsidRDefault="002B4B97" w:rsidP="00C91267">
            <w:pPr>
              <w:spacing w:after="0"/>
              <w:rPr>
                <w:rFonts w:ascii="Arial" w:hAnsi="Arial" w:cs="Arial"/>
                <w:sz w:val="20"/>
              </w:rPr>
            </w:pPr>
            <w:r w:rsidRPr="00610FCD">
              <w:rPr>
                <w:rFonts w:ascii="Arial" w:hAnsi="Arial" w:cs="Arial"/>
                <w:sz w:val="20"/>
              </w:rPr>
              <w:t>NY</w:t>
            </w:r>
          </w:p>
        </w:tc>
      </w:tr>
      <w:tr w:rsidR="008B3EA3" w:rsidRPr="00610FCD" w14:paraId="016E2EB9" w14:textId="77777777" w:rsidTr="00610FCD">
        <w:trPr>
          <w:trHeight w:val="68"/>
        </w:trPr>
        <w:tc>
          <w:tcPr>
            <w:tcW w:w="392" w:type="dxa"/>
            <w:vMerge/>
            <w:tcBorders>
              <w:bottom w:val="single" w:sz="4" w:space="0" w:color="4F81BD"/>
            </w:tcBorders>
          </w:tcPr>
          <w:p w14:paraId="16F09DC4" w14:textId="77777777" w:rsidR="002B4B97" w:rsidRPr="00610FCD" w:rsidRDefault="002B4B97" w:rsidP="00C91267">
            <w:pPr>
              <w:spacing w:after="0"/>
              <w:rPr>
                <w:rFonts w:ascii="Arial" w:hAnsi="Arial" w:cs="Arial"/>
                <w:b/>
                <w:sz w:val="20"/>
              </w:rPr>
            </w:pPr>
          </w:p>
        </w:tc>
        <w:tc>
          <w:tcPr>
            <w:tcW w:w="1701" w:type="dxa"/>
            <w:vMerge/>
            <w:tcBorders>
              <w:bottom w:val="single" w:sz="4" w:space="0" w:color="4F81BD"/>
            </w:tcBorders>
          </w:tcPr>
          <w:p w14:paraId="27E11EE7" w14:textId="77777777" w:rsidR="002B4B97" w:rsidRPr="00610FCD" w:rsidRDefault="002B4B97" w:rsidP="00C91267">
            <w:pPr>
              <w:spacing w:after="0"/>
              <w:rPr>
                <w:rFonts w:ascii="Arial" w:hAnsi="Arial" w:cs="Arial"/>
                <w:b/>
                <w:sz w:val="20"/>
              </w:rPr>
            </w:pPr>
          </w:p>
        </w:tc>
        <w:tc>
          <w:tcPr>
            <w:tcW w:w="6379" w:type="dxa"/>
            <w:tcBorders>
              <w:top w:val="single" w:sz="4" w:space="0" w:color="4F81BD"/>
              <w:bottom w:val="single" w:sz="4" w:space="0" w:color="4F81BD"/>
            </w:tcBorders>
          </w:tcPr>
          <w:p w14:paraId="026B4E53" w14:textId="77777777" w:rsidR="002B4B97" w:rsidRPr="00610FCD" w:rsidRDefault="002B4B97" w:rsidP="00C91267">
            <w:pPr>
              <w:spacing w:after="0"/>
              <w:rPr>
                <w:rFonts w:ascii="Arial" w:hAnsi="Arial" w:cs="Arial"/>
                <w:sz w:val="20"/>
              </w:rPr>
            </w:pPr>
            <w:r w:rsidRPr="00610FCD">
              <w:rPr>
                <w:rFonts w:ascii="Arial" w:hAnsi="Arial" w:cs="Arial"/>
                <w:sz w:val="20"/>
              </w:rPr>
              <w:t>Lexington Insurance Company (Lexington)</w:t>
            </w:r>
          </w:p>
        </w:tc>
        <w:tc>
          <w:tcPr>
            <w:tcW w:w="1104" w:type="dxa"/>
            <w:tcBorders>
              <w:top w:val="single" w:sz="4" w:space="0" w:color="4F81BD"/>
              <w:bottom w:val="single" w:sz="4" w:space="0" w:color="4F81BD"/>
            </w:tcBorders>
          </w:tcPr>
          <w:p w14:paraId="69A887CA" w14:textId="77777777" w:rsidR="002B4B97" w:rsidRPr="00610FCD" w:rsidRDefault="002B4B97" w:rsidP="00C91267">
            <w:pPr>
              <w:spacing w:after="0"/>
              <w:rPr>
                <w:rFonts w:ascii="Arial" w:hAnsi="Arial" w:cs="Arial"/>
                <w:sz w:val="20"/>
              </w:rPr>
            </w:pPr>
            <w:r w:rsidRPr="00610FCD">
              <w:rPr>
                <w:rFonts w:ascii="Arial" w:hAnsi="Arial" w:cs="Arial"/>
                <w:sz w:val="20"/>
              </w:rPr>
              <w:t>DE</w:t>
            </w:r>
          </w:p>
        </w:tc>
      </w:tr>
    </w:tbl>
    <w:p w14:paraId="7B032D9E" w14:textId="77777777" w:rsidR="00F133E5" w:rsidRPr="008B3EA3" w:rsidRDefault="00C61513" w:rsidP="00F94F70">
      <w:pPr>
        <w:jc w:val="center"/>
        <w:rPr>
          <w:rFonts w:ascii="Arial" w:hAnsi="Arial" w:cs="Arial"/>
        </w:rPr>
      </w:pPr>
      <w:r w:rsidRPr="008B3EA3">
        <w:rPr>
          <w:rFonts w:ascii="Arial" w:hAnsi="Arial" w:cs="Arial"/>
        </w:rPr>
        <w:br w:type="page"/>
      </w:r>
      <w:r w:rsidR="006676B4" w:rsidRPr="008B3EA3">
        <w:rPr>
          <w:rFonts w:ascii="Arial" w:hAnsi="Arial" w:cs="Arial"/>
        </w:rPr>
        <w:lastRenderedPageBreak/>
        <w:t>A</w:t>
      </w:r>
      <w:r w:rsidR="001B3CE6" w:rsidRPr="008B3EA3">
        <w:rPr>
          <w:rFonts w:ascii="Arial" w:hAnsi="Arial" w:cs="Arial"/>
        </w:rPr>
        <w:t xml:space="preserve">PPENDIX </w:t>
      </w:r>
      <w:r w:rsidR="006676B4" w:rsidRPr="008B3EA3">
        <w:rPr>
          <w:rFonts w:ascii="Arial" w:hAnsi="Arial" w:cs="Arial"/>
        </w:rPr>
        <w:t>C</w:t>
      </w:r>
    </w:p>
    <w:p w14:paraId="43FA125E" w14:textId="57A13443" w:rsidR="006676B4" w:rsidRPr="008B3EA3" w:rsidRDefault="006676B4" w:rsidP="00F133E5">
      <w:pPr>
        <w:jc w:val="center"/>
        <w:rPr>
          <w:rFonts w:ascii="Arial" w:hAnsi="Arial" w:cs="Arial"/>
        </w:rPr>
      </w:pPr>
      <w:r w:rsidRPr="008B3EA3">
        <w:rPr>
          <w:rFonts w:ascii="Arial" w:hAnsi="Arial" w:cs="Arial"/>
        </w:rPr>
        <w:t>Lines of Business ceded to the Company</w:t>
      </w:r>
    </w:p>
    <w:tbl>
      <w:tblPr>
        <w:tblW w:w="9640" w:type="dxa"/>
        <w:tblInd w:w="-27" w:type="dxa"/>
        <w:tblBorders>
          <w:bottom w:val="single" w:sz="4" w:space="0" w:color="EEECE1"/>
          <w:insideH w:val="single" w:sz="4" w:space="0" w:color="EEECE1"/>
        </w:tblBorders>
        <w:tblLayout w:type="fixed"/>
        <w:tblCellMar>
          <w:left w:w="115" w:type="dxa"/>
          <w:right w:w="115" w:type="dxa"/>
        </w:tblCellMar>
        <w:tblLook w:val="0480" w:firstRow="0" w:lastRow="0" w:firstColumn="1" w:lastColumn="0" w:noHBand="0" w:noVBand="1"/>
      </w:tblPr>
      <w:tblGrid>
        <w:gridCol w:w="27"/>
        <w:gridCol w:w="2667"/>
        <w:gridCol w:w="1417"/>
        <w:gridCol w:w="5529"/>
      </w:tblGrid>
      <w:tr w:rsidR="008B3EA3" w:rsidRPr="00610FCD" w14:paraId="54E7FC95" w14:textId="77777777" w:rsidTr="00610FCD">
        <w:tc>
          <w:tcPr>
            <w:tcW w:w="2694" w:type="dxa"/>
            <w:gridSpan w:val="2"/>
            <w:shd w:val="clear" w:color="auto" w:fill="auto"/>
            <w:vAlign w:val="bottom"/>
          </w:tcPr>
          <w:p w14:paraId="6B9F6ADA" w14:textId="77777777" w:rsidR="006C0BF9" w:rsidRPr="00610FCD" w:rsidRDefault="006C0BF9" w:rsidP="00C91267">
            <w:pPr>
              <w:pStyle w:val="TableHeadingText"/>
              <w:rPr>
                <w:rFonts w:ascii="Arial" w:hAnsi="Arial" w:cs="Arial"/>
                <w:sz w:val="18"/>
                <w:szCs w:val="18"/>
              </w:rPr>
            </w:pPr>
            <w:r w:rsidRPr="00610FCD">
              <w:rPr>
                <w:rFonts w:ascii="Arial" w:hAnsi="Arial" w:cs="Arial"/>
                <w:sz w:val="18"/>
                <w:szCs w:val="18"/>
              </w:rPr>
              <w:t>Line of Business</w:t>
            </w:r>
          </w:p>
        </w:tc>
        <w:tc>
          <w:tcPr>
            <w:tcW w:w="1417" w:type="dxa"/>
            <w:shd w:val="clear" w:color="auto" w:fill="auto"/>
            <w:vAlign w:val="bottom"/>
          </w:tcPr>
          <w:p w14:paraId="5DD30AB4" w14:textId="77777777" w:rsidR="006C0BF9" w:rsidRPr="00610FCD" w:rsidRDefault="00AC5875" w:rsidP="00C91267">
            <w:pPr>
              <w:pStyle w:val="TableHeadingText"/>
              <w:rPr>
                <w:rFonts w:ascii="Arial" w:hAnsi="Arial" w:cs="Arial"/>
                <w:sz w:val="18"/>
                <w:szCs w:val="18"/>
              </w:rPr>
            </w:pPr>
            <w:r w:rsidRPr="00610FCD">
              <w:rPr>
                <w:rFonts w:ascii="Arial" w:hAnsi="Arial" w:cs="Arial"/>
                <w:sz w:val="18"/>
                <w:szCs w:val="18"/>
              </w:rPr>
              <w:t>Cedants</w:t>
            </w:r>
            <w:r w:rsidR="006C0BF9" w:rsidRPr="00610FCD">
              <w:rPr>
                <w:rStyle w:val="FootnoteReference"/>
                <w:rFonts w:ascii="Arial" w:hAnsi="Arial"/>
                <w:sz w:val="18"/>
                <w:szCs w:val="18"/>
              </w:rPr>
              <w:footnoteReference w:id="3"/>
            </w:r>
          </w:p>
        </w:tc>
        <w:tc>
          <w:tcPr>
            <w:tcW w:w="5529" w:type="dxa"/>
          </w:tcPr>
          <w:p w14:paraId="044E8F9C" w14:textId="77777777" w:rsidR="006C0BF9" w:rsidRPr="00610FCD" w:rsidRDefault="006C0BF9" w:rsidP="00C91267">
            <w:pPr>
              <w:pStyle w:val="TableHeadingText"/>
              <w:rPr>
                <w:rFonts w:ascii="Arial" w:hAnsi="Arial" w:cs="Arial"/>
                <w:sz w:val="18"/>
                <w:szCs w:val="18"/>
              </w:rPr>
            </w:pPr>
            <w:r w:rsidRPr="00610FCD">
              <w:rPr>
                <w:rFonts w:ascii="Arial" w:hAnsi="Arial" w:cs="Arial"/>
                <w:sz w:val="18"/>
                <w:szCs w:val="18"/>
              </w:rPr>
              <w:t>Comments</w:t>
            </w:r>
          </w:p>
        </w:tc>
      </w:tr>
      <w:tr w:rsidR="008B3EA3" w:rsidRPr="00610FCD" w14:paraId="2DCBCFB2" w14:textId="77777777" w:rsidTr="00610FCD">
        <w:tc>
          <w:tcPr>
            <w:tcW w:w="2694" w:type="dxa"/>
            <w:gridSpan w:val="2"/>
            <w:shd w:val="clear" w:color="auto" w:fill="auto"/>
          </w:tcPr>
          <w:p w14:paraId="62D1C0B6" w14:textId="77777777" w:rsidR="006C0BF9" w:rsidRPr="00610FCD" w:rsidRDefault="006C0BF9" w:rsidP="00C91267">
            <w:pPr>
              <w:pStyle w:val="TableText"/>
              <w:rPr>
                <w:rFonts w:cs="Arial"/>
                <w:b/>
              </w:rPr>
            </w:pPr>
            <w:r w:rsidRPr="00610FCD">
              <w:rPr>
                <w:b/>
                <w:color w:val="4F81BD"/>
              </w:rPr>
              <w:t>Life</w:t>
            </w:r>
          </w:p>
        </w:tc>
        <w:tc>
          <w:tcPr>
            <w:tcW w:w="1417" w:type="dxa"/>
            <w:shd w:val="clear" w:color="auto" w:fill="auto"/>
          </w:tcPr>
          <w:p w14:paraId="23DAE521" w14:textId="77777777" w:rsidR="006C0BF9" w:rsidRPr="00610FCD" w:rsidRDefault="006C0BF9" w:rsidP="00C91267">
            <w:pPr>
              <w:pStyle w:val="TableText"/>
              <w:rPr>
                <w:rFonts w:cs="Arial"/>
              </w:rPr>
            </w:pPr>
          </w:p>
        </w:tc>
        <w:tc>
          <w:tcPr>
            <w:tcW w:w="5529" w:type="dxa"/>
          </w:tcPr>
          <w:p w14:paraId="1F94E2C1" w14:textId="77777777" w:rsidR="006C0BF9" w:rsidRPr="00610FCD" w:rsidRDefault="006C0BF9" w:rsidP="00C91267">
            <w:pPr>
              <w:pStyle w:val="TableText"/>
              <w:rPr>
                <w:rFonts w:cs="Arial"/>
              </w:rPr>
            </w:pPr>
          </w:p>
        </w:tc>
      </w:tr>
      <w:tr w:rsidR="008B3EA3" w:rsidRPr="00610FCD" w14:paraId="48BAC333" w14:textId="77777777" w:rsidTr="00610FCD">
        <w:trPr>
          <w:gridBefore w:val="1"/>
          <w:wBefore w:w="27" w:type="dxa"/>
        </w:trPr>
        <w:tc>
          <w:tcPr>
            <w:tcW w:w="2667" w:type="dxa"/>
            <w:shd w:val="clear" w:color="auto" w:fill="auto"/>
          </w:tcPr>
          <w:p w14:paraId="7EEBA15F" w14:textId="77777777" w:rsidR="00311820" w:rsidRPr="00610FCD" w:rsidRDefault="00311820" w:rsidP="00C91267">
            <w:pPr>
              <w:pStyle w:val="TableText"/>
              <w:ind w:left="337"/>
              <w:rPr>
                <w:rFonts w:cs="Arial"/>
                <w:b/>
                <w:lang w:val="fr-FR"/>
              </w:rPr>
            </w:pPr>
            <w:r w:rsidRPr="00610FCD">
              <w:rPr>
                <w:rFonts w:cs="Arial"/>
                <w:b/>
                <w:lang w:val="fr-FR"/>
              </w:rPr>
              <w:t>ROP Term</w:t>
            </w:r>
          </w:p>
        </w:tc>
        <w:tc>
          <w:tcPr>
            <w:tcW w:w="1417" w:type="dxa"/>
            <w:shd w:val="clear" w:color="auto" w:fill="auto"/>
          </w:tcPr>
          <w:p w14:paraId="309AC52E" w14:textId="77777777" w:rsidR="00311820" w:rsidRPr="00610FCD" w:rsidRDefault="00311820" w:rsidP="00C91267">
            <w:pPr>
              <w:pStyle w:val="TableText"/>
              <w:spacing w:after="0"/>
              <w:rPr>
                <w:rFonts w:cs="Arial"/>
                <w:lang w:val="fr-FR"/>
              </w:rPr>
            </w:pPr>
            <w:r w:rsidRPr="00610FCD">
              <w:rPr>
                <w:rFonts w:cs="Arial"/>
                <w:lang w:val="fr-FR"/>
              </w:rPr>
              <w:t>AGL</w:t>
            </w:r>
          </w:p>
          <w:p w14:paraId="3C8B3F5E" w14:textId="77777777" w:rsidR="00311820" w:rsidRPr="00610FCD" w:rsidRDefault="00311820" w:rsidP="00C91267">
            <w:pPr>
              <w:pStyle w:val="TableText"/>
              <w:spacing w:after="0"/>
              <w:rPr>
                <w:rFonts w:cs="Arial"/>
                <w:lang w:val="fr-FR"/>
              </w:rPr>
            </w:pPr>
            <w:r w:rsidRPr="00610FCD">
              <w:rPr>
                <w:rFonts w:cs="Arial"/>
                <w:lang w:val="fr-FR"/>
              </w:rPr>
              <w:t>USL</w:t>
            </w:r>
          </w:p>
        </w:tc>
        <w:tc>
          <w:tcPr>
            <w:tcW w:w="5529" w:type="dxa"/>
          </w:tcPr>
          <w:p w14:paraId="082CC8D7" w14:textId="5E5EE33A" w:rsidR="00311820" w:rsidRPr="00784FFC" w:rsidRDefault="00311820" w:rsidP="00784FFC">
            <w:pPr>
              <w:pStyle w:val="TableText"/>
              <w:numPr>
                <w:ilvl w:val="0"/>
                <w:numId w:val="2"/>
              </w:numPr>
              <w:rPr>
                <w:rFonts w:cs="Arial"/>
              </w:rPr>
            </w:pPr>
            <w:r w:rsidRPr="00610FCD">
              <w:rPr>
                <w:rFonts w:cs="Arial"/>
              </w:rPr>
              <w:t xml:space="preserve">Insurance Risk: </w:t>
            </w:r>
            <w:r w:rsidR="00784FFC">
              <w:rPr>
                <w:rFonts w:cs="Arial"/>
              </w:rPr>
              <w:t>Mortality, lower lapses</w:t>
            </w:r>
          </w:p>
          <w:p w14:paraId="450AC1D4" w14:textId="39218AF7" w:rsidR="00784FFC" w:rsidRPr="00610FCD" w:rsidRDefault="00784FFC" w:rsidP="00784FFC">
            <w:pPr>
              <w:pStyle w:val="TableText"/>
              <w:numPr>
                <w:ilvl w:val="0"/>
                <w:numId w:val="2"/>
              </w:numPr>
              <w:rPr>
                <w:rFonts w:cs="Arial"/>
              </w:rPr>
            </w:pPr>
            <w:r>
              <w:t>Reinvestment risk to due to endowment feature</w:t>
            </w:r>
          </w:p>
        </w:tc>
      </w:tr>
      <w:tr w:rsidR="008B3EA3" w:rsidRPr="00610FCD" w14:paraId="15F6BF0E" w14:textId="77777777" w:rsidTr="00610FCD">
        <w:trPr>
          <w:gridBefore w:val="1"/>
          <w:wBefore w:w="27" w:type="dxa"/>
        </w:trPr>
        <w:tc>
          <w:tcPr>
            <w:tcW w:w="2667" w:type="dxa"/>
            <w:shd w:val="clear" w:color="auto" w:fill="auto"/>
          </w:tcPr>
          <w:p w14:paraId="3FDF458F" w14:textId="77777777" w:rsidR="006C0BF9" w:rsidRPr="00610FCD" w:rsidRDefault="006C0BF9" w:rsidP="00C91267">
            <w:pPr>
              <w:pStyle w:val="TableText"/>
              <w:ind w:left="337"/>
              <w:rPr>
                <w:rFonts w:cs="Arial"/>
                <w:lang w:val="fr-FR"/>
              </w:rPr>
            </w:pPr>
            <w:r w:rsidRPr="00610FCD">
              <w:rPr>
                <w:rFonts w:cs="Arial"/>
                <w:b/>
                <w:lang w:val="fr-FR"/>
              </w:rPr>
              <w:t xml:space="preserve">Whole Life </w:t>
            </w:r>
            <w:r w:rsidRPr="00610FCD">
              <w:rPr>
                <w:rFonts w:cs="Arial"/>
                <w:lang w:val="fr-FR"/>
              </w:rPr>
              <w:t xml:space="preserve">                             (Par &amp; Non-Par)</w:t>
            </w:r>
          </w:p>
        </w:tc>
        <w:tc>
          <w:tcPr>
            <w:tcW w:w="1417" w:type="dxa"/>
            <w:shd w:val="clear" w:color="auto" w:fill="auto"/>
          </w:tcPr>
          <w:p w14:paraId="737C441B" w14:textId="77777777" w:rsidR="006C0BF9" w:rsidRPr="00610FCD" w:rsidRDefault="006C0BF9" w:rsidP="00C91267">
            <w:pPr>
              <w:pStyle w:val="TableText"/>
              <w:spacing w:after="0"/>
              <w:rPr>
                <w:rFonts w:cs="Arial"/>
                <w:lang w:val="fr-FR"/>
              </w:rPr>
            </w:pPr>
            <w:r w:rsidRPr="00610FCD">
              <w:rPr>
                <w:rFonts w:cs="Arial"/>
                <w:lang w:val="fr-FR"/>
              </w:rPr>
              <w:t>AGL</w:t>
            </w:r>
          </w:p>
          <w:p w14:paraId="014DB2C1" w14:textId="77777777" w:rsidR="006C0BF9" w:rsidRPr="00610FCD" w:rsidRDefault="006C0BF9" w:rsidP="00C91267">
            <w:pPr>
              <w:pStyle w:val="TableText"/>
              <w:spacing w:after="0"/>
              <w:rPr>
                <w:rFonts w:cs="Arial"/>
                <w:lang w:val="fr-FR"/>
              </w:rPr>
            </w:pPr>
            <w:r w:rsidRPr="00610FCD">
              <w:rPr>
                <w:rFonts w:cs="Arial"/>
                <w:lang w:val="fr-FR"/>
              </w:rPr>
              <w:t>USL</w:t>
            </w:r>
          </w:p>
        </w:tc>
        <w:tc>
          <w:tcPr>
            <w:tcW w:w="5529" w:type="dxa"/>
          </w:tcPr>
          <w:p w14:paraId="1CCF3BCE" w14:textId="76AFDC6F" w:rsidR="006C0BF9" w:rsidRPr="00610FCD" w:rsidRDefault="006C0BF9" w:rsidP="00DF005A">
            <w:pPr>
              <w:pStyle w:val="TableText"/>
              <w:numPr>
                <w:ilvl w:val="0"/>
                <w:numId w:val="2"/>
              </w:numPr>
              <w:rPr>
                <w:rFonts w:cs="Arial"/>
              </w:rPr>
            </w:pPr>
            <w:r w:rsidRPr="00610FCD">
              <w:rPr>
                <w:rFonts w:cs="Arial"/>
              </w:rPr>
              <w:t>Insurance risk</w:t>
            </w:r>
            <w:r w:rsidR="00784FFC">
              <w:rPr>
                <w:rFonts w:cs="Arial"/>
              </w:rPr>
              <w:t>s</w:t>
            </w:r>
            <w:r w:rsidRPr="00610FCD">
              <w:rPr>
                <w:rFonts w:cs="Arial"/>
              </w:rPr>
              <w:t>: mortality</w:t>
            </w:r>
            <w:r w:rsidR="00784FFC">
              <w:rPr>
                <w:rFonts w:cs="Arial"/>
              </w:rPr>
              <w:t>, surrenders and loan utilization</w:t>
            </w:r>
          </w:p>
          <w:p w14:paraId="55360F53" w14:textId="77777777" w:rsidR="006C0BF9" w:rsidRPr="00610FCD" w:rsidRDefault="006C0BF9" w:rsidP="00DF005A">
            <w:pPr>
              <w:pStyle w:val="TableText"/>
              <w:numPr>
                <w:ilvl w:val="0"/>
                <w:numId w:val="2"/>
              </w:numPr>
              <w:rPr>
                <w:rFonts w:cs="Arial"/>
              </w:rPr>
            </w:pPr>
            <w:r w:rsidRPr="00610FCD">
              <w:rPr>
                <w:rFonts w:cs="Arial"/>
              </w:rPr>
              <w:t>Includes legacy policies from Franklin Life Insurance Co. (acquired by AIG in 2001) and other miscellaneous lines primarily in Industrial Whole Life</w:t>
            </w:r>
          </w:p>
        </w:tc>
      </w:tr>
      <w:tr w:rsidR="008B3EA3" w:rsidRPr="00610FCD" w14:paraId="3F5DA2C0" w14:textId="77777777" w:rsidTr="00610FCD">
        <w:trPr>
          <w:gridBefore w:val="1"/>
          <w:wBefore w:w="27" w:type="dxa"/>
        </w:trPr>
        <w:tc>
          <w:tcPr>
            <w:tcW w:w="2667" w:type="dxa"/>
            <w:shd w:val="clear" w:color="auto" w:fill="auto"/>
          </w:tcPr>
          <w:p w14:paraId="360C3A6D" w14:textId="77777777" w:rsidR="006C0BF9" w:rsidRPr="00610FCD" w:rsidRDefault="006C0BF9" w:rsidP="00C91267">
            <w:pPr>
              <w:pStyle w:val="TableText"/>
              <w:ind w:left="337"/>
              <w:rPr>
                <w:rFonts w:cs="Arial"/>
              </w:rPr>
            </w:pPr>
            <w:r w:rsidRPr="00610FCD">
              <w:rPr>
                <w:rFonts w:cs="Arial"/>
                <w:b/>
              </w:rPr>
              <w:t xml:space="preserve">Universal Life     </w:t>
            </w:r>
            <w:r w:rsidRPr="00610FCD">
              <w:rPr>
                <w:rFonts w:cs="Arial"/>
              </w:rPr>
              <w:t xml:space="preserve">                (Closed Portfolio)</w:t>
            </w:r>
            <w:r w:rsidRPr="00610FCD">
              <w:rPr>
                <w:rStyle w:val="FootnoteReference"/>
                <w:rFonts w:cs="Arial"/>
              </w:rPr>
              <w:footnoteReference w:id="4"/>
            </w:r>
          </w:p>
        </w:tc>
        <w:tc>
          <w:tcPr>
            <w:tcW w:w="1417" w:type="dxa"/>
            <w:shd w:val="clear" w:color="auto" w:fill="auto"/>
          </w:tcPr>
          <w:p w14:paraId="0E2A463C" w14:textId="77777777" w:rsidR="006C0BF9" w:rsidRPr="00610FCD" w:rsidRDefault="006C0BF9" w:rsidP="00C91267">
            <w:pPr>
              <w:pStyle w:val="TableText"/>
              <w:spacing w:after="0"/>
              <w:rPr>
                <w:rFonts w:cs="Arial"/>
              </w:rPr>
            </w:pPr>
            <w:r w:rsidRPr="00610FCD">
              <w:rPr>
                <w:rFonts w:cs="Arial"/>
              </w:rPr>
              <w:t>AGL</w:t>
            </w:r>
          </w:p>
          <w:p w14:paraId="06D52F16" w14:textId="77777777" w:rsidR="006C0BF9" w:rsidRPr="00610FCD" w:rsidRDefault="006C0BF9" w:rsidP="00C91267">
            <w:pPr>
              <w:pStyle w:val="TableText"/>
              <w:spacing w:after="0"/>
              <w:rPr>
                <w:rFonts w:cs="Arial"/>
              </w:rPr>
            </w:pPr>
            <w:r w:rsidRPr="00610FCD">
              <w:rPr>
                <w:rFonts w:cs="Arial"/>
              </w:rPr>
              <w:t>USL</w:t>
            </w:r>
          </w:p>
        </w:tc>
        <w:tc>
          <w:tcPr>
            <w:tcW w:w="5529" w:type="dxa"/>
          </w:tcPr>
          <w:p w14:paraId="3B7C16D0" w14:textId="01FDFEFD" w:rsidR="006C0BF9" w:rsidRPr="00610FCD" w:rsidRDefault="006C0BF9" w:rsidP="00DF005A">
            <w:pPr>
              <w:pStyle w:val="TableText"/>
              <w:numPr>
                <w:ilvl w:val="0"/>
                <w:numId w:val="2"/>
              </w:numPr>
              <w:rPr>
                <w:rFonts w:cs="Arial"/>
              </w:rPr>
            </w:pPr>
            <w:r w:rsidRPr="00610FCD">
              <w:rPr>
                <w:rFonts w:cs="Arial"/>
              </w:rPr>
              <w:t>Insurance risk</w:t>
            </w:r>
            <w:r w:rsidR="00784FFC">
              <w:rPr>
                <w:rFonts w:cs="Arial"/>
              </w:rPr>
              <w:t>s</w:t>
            </w:r>
            <w:r w:rsidRPr="00610FCD">
              <w:rPr>
                <w:rFonts w:cs="Arial"/>
              </w:rPr>
              <w:t>: mortality</w:t>
            </w:r>
            <w:r w:rsidR="00784FFC">
              <w:rPr>
                <w:rFonts w:cs="Arial"/>
              </w:rPr>
              <w:t>, surrenders and loan utilization</w:t>
            </w:r>
          </w:p>
          <w:p w14:paraId="22840FC4" w14:textId="77777777" w:rsidR="006C0BF9" w:rsidRPr="00610FCD" w:rsidRDefault="006C0BF9" w:rsidP="00DF005A">
            <w:pPr>
              <w:pStyle w:val="TableText"/>
              <w:numPr>
                <w:ilvl w:val="0"/>
                <w:numId w:val="2"/>
              </w:numPr>
              <w:rPr>
                <w:rFonts w:cs="Arial"/>
              </w:rPr>
            </w:pPr>
            <w:r w:rsidRPr="00610FCD">
              <w:rPr>
                <w:rFonts w:cs="Arial"/>
              </w:rPr>
              <w:t>Express Issue Whole Life, Inheritance Life, Single Premium Life, and SunAmerica Life</w:t>
            </w:r>
            <w:r w:rsidRPr="00610FCD">
              <w:rPr>
                <w:rStyle w:val="FootnoteReference"/>
                <w:rFonts w:cs="Arial"/>
              </w:rPr>
              <w:footnoteReference w:id="5"/>
            </w:r>
          </w:p>
        </w:tc>
      </w:tr>
      <w:tr w:rsidR="008B3EA3" w:rsidRPr="00610FCD" w14:paraId="2C43006F" w14:textId="77777777" w:rsidTr="00610FCD">
        <w:trPr>
          <w:gridBefore w:val="1"/>
          <w:wBefore w:w="27" w:type="dxa"/>
        </w:trPr>
        <w:tc>
          <w:tcPr>
            <w:tcW w:w="2667" w:type="dxa"/>
            <w:shd w:val="clear" w:color="auto" w:fill="auto"/>
          </w:tcPr>
          <w:p w14:paraId="063983B5" w14:textId="77777777" w:rsidR="006C0BF9" w:rsidRPr="00610FCD" w:rsidRDefault="006C0BF9" w:rsidP="00C91267">
            <w:pPr>
              <w:pStyle w:val="TableText"/>
              <w:ind w:left="337"/>
              <w:rPr>
                <w:rFonts w:cs="Arial"/>
                <w:b/>
              </w:rPr>
            </w:pPr>
            <w:r w:rsidRPr="00610FCD">
              <w:rPr>
                <w:rFonts w:cs="Arial"/>
                <w:b/>
              </w:rPr>
              <w:t>Accident &amp; Health</w:t>
            </w:r>
          </w:p>
        </w:tc>
        <w:tc>
          <w:tcPr>
            <w:tcW w:w="1417" w:type="dxa"/>
            <w:shd w:val="clear" w:color="auto" w:fill="auto"/>
          </w:tcPr>
          <w:p w14:paraId="677E7611" w14:textId="77777777" w:rsidR="006C0BF9" w:rsidRPr="00610FCD" w:rsidRDefault="006C0BF9" w:rsidP="00C91267">
            <w:pPr>
              <w:pStyle w:val="TableText"/>
              <w:spacing w:after="0"/>
              <w:rPr>
                <w:rFonts w:cs="Arial"/>
              </w:rPr>
            </w:pPr>
            <w:r w:rsidRPr="00610FCD">
              <w:rPr>
                <w:rFonts w:cs="Arial"/>
              </w:rPr>
              <w:t>AGL</w:t>
            </w:r>
          </w:p>
          <w:p w14:paraId="798456AB" w14:textId="77777777" w:rsidR="006C0BF9" w:rsidRPr="00610FCD" w:rsidRDefault="006C0BF9" w:rsidP="00C91267">
            <w:pPr>
              <w:pStyle w:val="TableText"/>
              <w:spacing w:after="0"/>
              <w:rPr>
                <w:rFonts w:cs="Arial"/>
              </w:rPr>
            </w:pPr>
            <w:r w:rsidRPr="00610FCD">
              <w:rPr>
                <w:rFonts w:cs="Arial"/>
              </w:rPr>
              <w:t>USL</w:t>
            </w:r>
          </w:p>
          <w:p w14:paraId="64FDDEEC" w14:textId="77777777" w:rsidR="006C0BF9" w:rsidRPr="00610FCD" w:rsidRDefault="006C0BF9" w:rsidP="00C91267">
            <w:pPr>
              <w:pStyle w:val="TableText"/>
              <w:spacing w:after="0"/>
              <w:rPr>
                <w:rFonts w:cs="Arial"/>
              </w:rPr>
            </w:pPr>
            <w:r w:rsidRPr="00610FCD">
              <w:rPr>
                <w:rFonts w:cs="Arial"/>
              </w:rPr>
              <w:t>NUFIC</w:t>
            </w:r>
          </w:p>
        </w:tc>
        <w:tc>
          <w:tcPr>
            <w:tcW w:w="5529" w:type="dxa"/>
          </w:tcPr>
          <w:p w14:paraId="7A5DE6DC" w14:textId="77777777" w:rsidR="006C0BF9" w:rsidRPr="00610FCD" w:rsidRDefault="006C0BF9" w:rsidP="00DF005A">
            <w:pPr>
              <w:pStyle w:val="TableText"/>
              <w:numPr>
                <w:ilvl w:val="0"/>
                <w:numId w:val="2"/>
              </w:numPr>
              <w:rPr>
                <w:rFonts w:cs="Arial"/>
              </w:rPr>
            </w:pPr>
            <w:r w:rsidRPr="00610FCD">
              <w:rPr>
                <w:rFonts w:cs="Arial"/>
              </w:rPr>
              <w:t>Insurance risk: morbidity</w:t>
            </w:r>
          </w:p>
          <w:p w14:paraId="7F6E9209" w14:textId="77777777" w:rsidR="006C0BF9" w:rsidRPr="00610FCD" w:rsidRDefault="006C0BF9" w:rsidP="00DF005A">
            <w:pPr>
              <w:pStyle w:val="TableText"/>
              <w:numPr>
                <w:ilvl w:val="0"/>
                <w:numId w:val="2"/>
              </w:numPr>
              <w:rPr>
                <w:rFonts w:cs="Arial"/>
              </w:rPr>
            </w:pPr>
            <w:r w:rsidRPr="00610FCD">
              <w:rPr>
                <w:rFonts w:cs="Arial"/>
              </w:rPr>
              <w:t>Various legacy medical, hospital and disability mini-portfolios</w:t>
            </w:r>
          </w:p>
          <w:p w14:paraId="4FE556E2" w14:textId="79400FB1" w:rsidR="006C0BF9" w:rsidRPr="00610FCD" w:rsidRDefault="006C0BF9" w:rsidP="00DF005A">
            <w:pPr>
              <w:pStyle w:val="TableText"/>
              <w:numPr>
                <w:ilvl w:val="0"/>
                <w:numId w:val="2"/>
              </w:numPr>
              <w:rPr>
                <w:rFonts w:cs="Arial"/>
              </w:rPr>
            </w:pPr>
          </w:p>
        </w:tc>
      </w:tr>
      <w:tr w:rsidR="008B3EA3" w:rsidRPr="00610FCD" w14:paraId="07BEF269" w14:textId="77777777" w:rsidTr="00610FCD">
        <w:trPr>
          <w:gridBefore w:val="1"/>
          <w:wBefore w:w="27" w:type="dxa"/>
        </w:trPr>
        <w:tc>
          <w:tcPr>
            <w:tcW w:w="2667" w:type="dxa"/>
            <w:shd w:val="clear" w:color="auto" w:fill="auto"/>
          </w:tcPr>
          <w:p w14:paraId="21745E1F" w14:textId="77777777" w:rsidR="006C0BF9" w:rsidRPr="00610FCD" w:rsidRDefault="006C0BF9" w:rsidP="00C91267">
            <w:pPr>
              <w:pStyle w:val="TableText"/>
              <w:ind w:left="337"/>
              <w:rPr>
                <w:rFonts w:cs="Arial"/>
                <w:b/>
              </w:rPr>
            </w:pPr>
            <w:r w:rsidRPr="00610FCD">
              <w:rPr>
                <w:rFonts w:cs="Arial"/>
                <w:b/>
              </w:rPr>
              <w:t>Long-Term Care</w:t>
            </w:r>
          </w:p>
        </w:tc>
        <w:tc>
          <w:tcPr>
            <w:tcW w:w="1417" w:type="dxa"/>
            <w:shd w:val="clear" w:color="auto" w:fill="auto"/>
          </w:tcPr>
          <w:p w14:paraId="084B7CCB" w14:textId="77777777" w:rsidR="006C0BF9" w:rsidRPr="00610FCD" w:rsidRDefault="006C0BF9" w:rsidP="00C91267">
            <w:pPr>
              <w:pStyle w:val="TableText"/>
              <w:spacing w:after="0"/>
              <w:rPr>
                <w:rFonts w:cs="Arial"/>
              </w:rPr>
            </w:pPr>
            <w:r w:rsidRPr="00610FCD">
              <w:rPr>
                <w:rFonts w:cs="Arial"/>
              </w:rPr>
              <w:t>AGL</w:t>
            </w:r>
          </w:p>
          <w:p w14:paraId="52FF2DB2" w14:textId="77777777" w:rsidR="006C0BF9" w:rsidRPr="00610FCD" w:rsidRDefault="006C0BF9" w:rsidP="00C91267">
            <w:pPr>
              <w:pStyle w:val="TableText"/>
              <w:spacing w:after="0"/>
              <w:rPr>
                <w:rFonts w:cs="Arial"/>
              </w:rPr>
            </w:pPr>
            <w:r w:rsidRPr="00610FCD">
              <w:rPr>
                <w:rFonts w:cs="Arial"/>
              </w:rPr>
              <w:t>USL</w:t>
            </w:r>
          </w:p>
        </w:tc>
        <w:tc>
          <w:tcPr>
            <w:tcW w:w="5529" w:type="dxa"/>
          </w:tcPr>
          <w:p w14:paraId="2288D71D" w14:textId="149CCFE3" w:rsidR="006C0BF9" w:rsidRDefault="006C0BF9" w:rsidP="00DF005A">
            <w:pPr>
              <w:pStyle w:val="TableText"/>
              <w:numPr>
                <w:ilvl w:val="0"/>
                <w:numId w:val="3"/>
              </w:numPr>
              <w:rPr>
                <w:rFonts w:cs="Arial"/>
              </w:rPr>
            </w:pPr>
            <w:r w:rsidRPr="00610FCD">
              <w:rPr>
                <w:rFonts w:cs="Arial"/>
              </w:rPr>
              <w:t>Insurance risk</w:t>
            </w:r>
            <w:r w:rsidR="00784FFC">
              <w:rPr>
                <w:rFonts w:cs="Arial"/>
              </w:rPr>
              <w:t>s</w:t>
            </w:r>
            <w:r w:rsidRPr="00610FCD">
              <w:rPr>
                <w:rFonts w:cs="Arial"/>
              </w:rPr>
              <w:t>: morbidity</w:t>
            </w:r>
            <w:r w:rsidR="00784FFC">
              <w:rPr>
                <w:rFonts w:cs="Arial"/>
              </w:rPr>
              <w:t>, regulatory risk in applying for rate increases</w:t>
            </w:r>
          </w:p>
          <w:p w14:paraId="146099EE" w14:textId="5EDFE7CB" w:rsidR="00784FFC" w:rsidRPr="00610FCD" w:rsidRDefault="00784FFC" w:rsidP="00DF005A">
            <w:pPr>
              <w:pStyle w:val="TableText"/>
              <w:numPr>
                <w:ilvl w:val="0"/>
                <w:numId w:val="3"/>
              </w:numPr>
              <w:rPr>
                <w:rFonts w:cs="Arial"/>
              </w:rPr>
            </w:pPr>
            <w:r>
              <w:rPr>
                <w:rFonts w:cs="Arial"/>
              </w:rPr>
              <w:t>Exposed to inflation risk</w:t>
            </w:r>
          </w:p>
          <w:p w14:paraId="76B13804" w14:textId="77777777" w:rsidR="006C0BF9" w:rsidRPr="00610FCD" w:rsidRDefault="006C0BF9" w:rsidP="00DF005A">
            <w:pPr>
              <w:pStyle w:val="TableText"/>
              <w:numPr>
                <w:ilvl w:val="0"/>
                <w:numId w:val="3"/>
              </w:numPr>
              <w:rPr>
                <w:rFonts w:cs="Arial"/>
              </w:rPr>
            </w:pPr>
            <w:r w:rsidRPr="00610FCD">
              <w:rPr>
                <w:rFonts w:cs="Arial"/>
              </w:rPr>
              <w:t xml:space="preserve">Significant prior loss recognition due to difficulties in the LTC </w:t>
            </w:r>
          </w:p>
        </w:tc>
      </w:tr>
      <w:tr w:rsidR="008B3EA3" w:rsidRPr="00610FCD" w14:paraId="5506EABF" w14:textId="77777777" w:rsidTr="00610FCD">
        <w:trPr>
          <w:gridBefore w:val="1"/>
          <w:wBefore w:w="27" w:type="dxa"/>
        </w:trPr>
        <w:tc>
          <w:tcPr>
            <w:tcW w:w="2667" w:type="dxa"/>
            <w:shd w:val="clear" w:color="auto" w:fill="auto"/>
          </w:tcPr>
          <w:p w14:paraId="43664A7C" w14:textId="58FDFCAB" w:rsidR="006C0BF9" w:rsidRPr="00610FCD" w:rsidRDefault="006C0BF9" w:rsidP="00C91267">
            <w:pPr>
              <w:pStyle w:val="TableText"/>
              <w:rPr>
                <w:b/>
              </w:rPr>
            </w:pPr>
            <w:r w:rsidRPr="00610FCD">
              <w:rPr>
                <w:b/>
                <w:color w:val="4F81BD"/>
              </w:rPr>
              <w:t>Payout Annuities</w:t>
            </w:r>
          </w:p>
        </w:tc>
        <w:tc>
          <w:tcPr>
            <w:tcW w:w="1417" w:type="dxa"/>
            <w:shd w:val="clear" w:color="auto" w:fill="auto"/>
          </w:tcPr>
          <w:p w14:paraId="4644548F" w14:textId="77777777" w:rsidR="006C0BF9" w:rsidRPr="00610FCD" w:rsidRDefault="006C0BF9" w:rsidP="00C91267">
            <w:pPr>
              <w:pStyle w:val="TableText"/>
              <w:rPr>
                <w:rFonts w:cs="Arial"/>
              </w:rPr>
            </w:pPr>
          </w:p>
        </w:tc>
        <w:tc>
          <w:tcPr>
            <w:tcW w:w="5529" w:type="dxa"/>
          </w:tcPr>
          <w:p w14:paraId="466CBFCD" w14:textId="77777777" w:rsidR="006C0BF9" w:rsidRPr="00610FCD" w:rsidRDefault="006C0BF9" w:rsidP="00C91267">
            <w:pPr>
              <w:pStyle w:val="TableText"/>
              <w:rPr>
                <w:rFonts w:cs="Arial"/>
              </w:rPr>
            </w:pPr>
          </w:p>
        </w:tc>
      </w:tr>
      <w:tr w:rsidR="008B3EA3" w:rsidRPr="00610FCD" w14:paraId="08F42749" w14:textId="77777777" w:rsidTr="00610FCD">
        <w:trPr>
          <w:gridBefore w:val="1"/>
          <w:wBefore w:w="27" w:type="dxa"/>
        </w:trPr>
        <w:tc>
          <w:tcPr>
            <w:tcW w:w="2667" w:type="dxa"/>
            <w:shd w:val="clear" w:color="auto" w:fill="auto"/>
          </w:tcPr>
          <w:p w14:paraId="056881F9" w14:textId="77777777" w:rsidR="006C0BF9" w:rsidRPr="00610FCD" w:rsidRDefault="006C0BF9" w:rsidP="00C91267">
            <w:pPr>
              <w:pStyle w:val="TableText"/>
              <w:ind w:left="337"/>
              <w:rPr>
                <w:rFonts w:cs="Arial"/>
                <w:b/>
              </w:rPr>
            </w:pPr>
            <w:r w:rsidRPr="00610FCD">
              <w:rPr>
                <w:rFonts w:cs="Arial"/>
                <w:b/>
              </w:rPr>
              <w:t>Structured Settlements</w:t>
            </w:r>
          </w:p>
        </w:tc>
        <w:tc>
          <w:tcPr>
            <w:tcW w:w="1417" w:type="dxa"/>
            <w:shd w:val="clear" w:color="auto" w:fill="auto"/>
          </w:tcPr>
          <w:p w14:paraId="154EE61B" w14:textId="77777777" w:rsidR="006C0BF9" w:rsidRPr="00610FCD" w:rsidRDefault="006C0BF9" w:rsidP="00C91267">
            <w:pPr>
              <w:pStyle w:val="TableText"/>
              <w:rPr>
                <w:rFonts w:cs="Arial"/>
              </w:rPr>
            </w:pPr>
            <w:r w:rsidRPr="00610FCD">
              <w:rPr>
                <w:rFonts w:cs="Arial"/>
              </w:rPr>
              <w:t>AGL</w:t>
            </w:r>
          </w:p>
          <w:p w14:paraId="0EDE5993" w14:textId="77777777" w:rsidR="006C0BF9" w:rsidRPr="00610FCD" w:rsidRDefault="006C0BF9" w:rsidP="00C91267">
            <w:pPr>
              <w:pStyle w:val="TableText"/>
              <w:rPr>
                <w:rFonts w:cs="Arial"/>
              </w:rPr>
            </w:pPr>
            <w:r w:rsidRPr="00610FCD">
              <w:rPr>
                <w:rFonts w:cs="Arial"/>
              </w:rPr>
              <w:t>USL</w:t>
            </w:r>
          </w:p>
          <w:p w14:paraId="031F25FC" w14:textId="77777777" w:rsidR="006C0BF9" w:rsidRPr="00610FCD" w:rsidRDefault="006C0BF9" w:rsidP="00C91267">
            <w:pPr>
              <w:pStyle w:val="TableText"/>
              <w:rPr>
                <w:rFonts w:cs="Arial"/>
              </w:rPr>
            </w:pPr>
            <w:r w:rsidRPr="00610FCD">
              <w:rPr>
                <w:rFonts w:cs="Arial"/>
              </w:rPr>
              <w:t>VALIC</w:t>
            </w:r>
          </w:p>
        </w:tc>
        <w:tc>
          <w:tcPr>
            <w:tcW w:w="5529" w:type="dxa"/>
          </w:tcPr>
          <w:p w14:paraId="5D00F642" w14:textId="77777777" w:rsidR="006C0BF9" w:rsidRPr="008B3EA3" w:rsidRDefault="006C0BF9" w:rsidP="00C91267">
            <w:pPr>
              <w:pStyle w:val="ListBullet"/>
              <w:spacing w:before="60" w:after="60"/>
              <w:rPr>
                <w:sz w:val="18"/>
                <w:szCs w:val="18"/>
              </w:rPr>
            </w:pPr>
            <w:r w:rsidRPr="008B3EA3">
              <w:rPr>
                <w:sz w:val="18"/>
                <w:szCs w:val="18"/>
                <w:lang w:val="en-US"/>
              </w:rPr>
              <w:t>Insurance risk: longevity</w:t>
            </w:r>
          </w:p>
        </w:tc>
      </w:tr>
      <w:tr w:rsidR="008B3EA3" w:rsidRPr="00610FCD" w14:paraId="0C150109" w14:textId="77777777" w:rsidTr="00610FCD">
        <w:trPr>
          <w:gridBefore w:val="1"/>
          <w:wBefore w:w="27" w:type="dxa"/>
        </w:trPr>
        <w:tc>
          <w:tcPr>
            <w:tcW w:w="2667" w:type="dxa"/>
            <w:shd w:val="clear" w:color="auto" w:fill="auto"/>
          </w:tcPr>
          <w:p w14:paraId="1993D5D1" w14:textId="77777777" w:rsidR="006C0BF9" w:rsidRPr="00610FCD" w:rsidRDefault="006C0BF9" w:rsidP="00C91267">
            <w:pPr>
              <w:pStyle w:val="TableText"/>
              <w:ind w:left="337"/>
              <w:rPr>
                <w:rFonts w:cs="Arial"/>
                <w:b/>
              </w:rPr>
            </w:pPr>
            <w:r w:rsidRPr="00610FCD">
              <w:rPr>
                <w:rFonts w:cs="Arial"/>
                <w:b/>
              </w:rPr>
              <w:t>Single Premium Immediate Annuities</w:t>
            </w:r>
          </w:p>
        </w:tc>
        <w:tc>
          <w:tcPr>
            <w:tcW w:w="1417" w:type="dxa"/>
            <w:shd w:val="clear" w:color="auto" w:fill="auto"/>
          </w:tcPr>
          <w:p w14:paraId="577E728A" w14:textId="77777777" w:rsidR="006C0BF9" w:rsidRPr="00610FCD" w:rsidRDefault="006C0BF9" w:rsidP="00C91267">
            <w:pPr>
              <w:pStyle w:val="TableText"/>
              <w:spacing w:after="0"/>
              <w:rPr>
                <w:rFonts w:cs="Arial"/>
              </w:rPr>
            </w:pPr>
            <w:r w:rsidRPr="00610FCD">
              <w:rPr>
                <w:rFonts w:cs="Arial"/>
              </w:rPr>
              <w:t>AIGB</w:t>
            </w:r>
          </w:p>
        </w:tc>
        <w:tc>
          <w:tcPr>
            <w:tcW w:w="5529" w:type="dxa"/>
          </w:tcPr>
          <w:p w14:paraId="28FCFA24" w14:textId="77777777" w:rsidR="006C0BF9" w:rsidRPr="008B3EA3" w:rsidRDefault="006C0BF9" w:rsidP="00C91267">
            <w:pPr>
              <w:pStyle w:val="ListBullet"/>
              <w:spacing w:before="60" w:after="60"/>
              <w:ind w:left="357" w:hanging="357"/>
              <w:rPr>
                <w:sz w:val="18"/>
                <w:szCs w:val="18"/>
              </w:rPr>
            </w:pPr>
            <w:r w:rsidRPr="008B3EA3">
              <w:rPr>
                <w:sz w:val="18"/>
                <w:szCs w:val="18"/>
                <w:lang w:val="en-US"/>
              </w:rPr>
              <w:t>Insurance risk: longevity</w:t>
            </w:r>
          </w:p>
        </w:tc>
      </w:tr>
      <w:tr w:rsidR="008B3EA3" w:rsidRPr="00610FCD" w14:paraId="4767E1FC" w14:textId="77777777" w:rsidTr="00610FCD">
        <w:trPr>
          <w:gridBefore w:val="1"/>
          <w:wBefore w:w="27" w:type="dxa"/>
        </w:trPr>
        <w:tc>
          <w:tcPr>
            <w:tcW w:w="2667" w:type="dxa"/>
            <w:shd w:val="clear" w:color="auto" w:fill="auto"/>
          </w:tcPr>
          <w:p w14:paraId="1CD57476" w14:textId="77777777" w:rsidR="006C0BF9" w:rsidRPr="00610FCD" w:rsidRDefault="006C0BF9" w:rsidP="00C91267">
            <w:pPr>
              <w:pStyle w:val="TableText"/>
              <w:ind w:left="337"/>
              <w:rPr>
                <w:rFonts w:cs="Arial"/>
                <w:b/>
              </w:rPr>
            </w:pPr>
            <w:r w:rsidRPr="00610FCD">
              <w:rPr>
                <w:rFonts w:cs="Arial"/>
                <w:b/>
              </w:rPr>
              <w:t>Terminal Funding Annuities</w:t>
            </w:r>
            <w:r w:rsidRPr="00610FCD">
              <w:rPr>
                <w:rStyle w:val="FootnoteReference"/>
                <w:rFonts w:cs="Arial"/>
                <w:b/>
              </w:rPr>
              <w:footnoteReference w:id="6"/>
            </w:r>
          </w:p>
        </w:tc>
        <w:tc>
          <w:tcPr>
            <w:tcW w:w="1417" w:type="dxa"/>
            <w:shd w:val="clear" w:color="auto" w:fill="auto"/>
          </w:tcPr>
          <w:p w14:paraId="43E1A391" w14:textId="77777777" w:rsidR="006C0BF9" w:rsidRPr="00610FCD" w:rsidRDefault="006C0BF9" w:rsidP="00C91267">
            <w:pPr>
              <w:pStyle w:val="TableText"/>
              <w:rPr>
                <w:rFonts w:cs="Arial"/>
              </w:rPr>
            </w:pPr>
            <w:r w:rsidRPr="00610FCD">
              <w:rPr>
                <w:rFonts w:cs="Arial"/>
              </w:rPr>
              <w:t>AGL</w:t>
            </w:r>
          </w:p>
          <w:p w14:paraId="424CBD34" w14:textId="77777777" w:rsidR="006C0BF9" w:rsidRPr="00610FCD" w:rsidRDefault="006C0BF9" w:rsidP="00C91267">
            <w:pPr>
              <w:pStyle w:val="TableText"/>
              <w:rPr>
                <w:rFonts w:cs="Arial"/>
              </w:rPr>
            </w:pPr>
            <w:r w:rsidRPr="00610FCD">
              <w:rPr>
                <w:rFonts w:cs="Arial"/>
              </w:rPr>
              <w:t>USL</w:t>
            </w:r>
          </w:p>
          <w:p w14:paraId="15035154" w14:textId="77777777" w:rsidR="006C0BF9" w:rsidRPr="00610FCD" w:rsidRDefault="006C0BF9" w:rsidP="00C91267">
            <w:pPr>
              <w:pStyle w:val="TableText"/>
              <w:rPr>
                <w:rFonts w:cs="Arial"/>
              </w:rPr>
            </w:pPr>
            <w:r w:rsidRPr="00610FCD">
              <w:rPr>
                <w:rFonts w:cs="Arial"/>
              </w:rPr>
              <w:t>AIGB</w:t>
            </w:r>
          </w:p>
        </w:tc>
        <w:tc>
          <w:tcPr>
            <w:tcW w:w="5529" w:type="dxa"/>
          </w:tcPr>
          <w:p w14:paraId="3B53CA66" w14:textId="77777777" w:rsidR="006C0BF9" w:rsidRPr="00610FCD" w:rsidRDefault="006C0BF9" w:rsidP="00DF005A">
            <w:pPr>
              <w:pStyle w:val="TableText"/>
              <w:numPr>
                <w:ilvl w:val="0"/>
                <w:numId w:val="3"/>
              </w:numPr>
              <w:rPr>
                <w:rFonts w:cs="Arial"/>
              </w:rPr>
            </w:pPr>
            <w:r w:rsidRPr="00610FCD">
              <w:rPr>
                <w:rFonts w:cs="Arial"/>
              </w:rPr>
              <w:t>Insurance risk: longevity</w:t>
            </w:r>
          </w:p>
          <w:p w14:paraId="18887E74" w14:textId="29A70186" w:rsidR="006C0BF9" w:rsidRPr="00610FCD" w:rsidRDefault="006C0BF9" w:rsidP="00992CCF">
            <w:pPr>
              <w:pStyle w:val="TableText"/>
              <w:numPr>
                <w:ilvl w:val="0"/>
                <w:numId w:val="3"/>
              </w:numPr>
              <w:rPr>
                <w:rFonts w:cs="Arial"/>
              </w:rPr>
            </w:pPr>
            <w:r w:rsidRPr="00610FCD">
              <w:rPr>
                <w:rFonts w:cs="Arial"/>
              </w:rPr>
              <w:t>In addition to the US Life &amp; Retirement Portfolios, TFAs include a TFA on Scottish lives currently reinsured to AIRCO and retroceded to</w:t>
            </w:r>
            <w:r w:rsidR="00992CCF">
              <w:rPr>
                <w:rFonts w:cs="Arial"/>
              </w:rPr>
              <w:t xml:space="preserve"> Fortitude Re.</w:t>
            </w:r>
          </w:p>
        </w:tc>
      </w:tr>
      <w:tr w:rsidR="008B3EA3" w:rsidRPr="00610FCD" w14:paraId="7BA86ECB" w14:textId="77777777" w:rsidTr="00610FCD">
        <w:trPr>
          <w:gridBefore w:val="1"/>
          <w:wBefore w:w="27" w:type="dxa"/>
        </w:trPr>
        <w:tc>
          <w:tcPr>
            <w:tcW w:w="2667" w:type="dxa"/>
            <w:shd w:val="clear" w:color="auto" w:fill="auto"/>
          </w:tcPr>
          <w:p w14:paraId="77556313" w14:textId="77777777" w:rsidR="006C0BF9" w:rsidRPr="00610FCD" w:rsidRDefault="006C0BF9" w:rsidP="00C91267">
            <w:pPr>
              <w:pStyle w:val="TableText"/>
              <w:rPr>
                <w:b/>
              </w:rPr>
            </w:pPr>
            <w:r w:rsidRPr="00610FCD">
              <w:rPr>
                <w:b/>
                <w:color w:val="4F81BD"/>
              </w:rPr>
              <w:t>Property &amp; Casualty</w:t>
            </w:r>
          </w:p>
        </w:tc>
        <w:tc>
          <w:tcPr>
            <w:tcW w:w="1417" w:type="dxa"/>
            <w:shd w:val="clear" w:color="auto" w:fill="auto"/>
          </w:tcPr>
          <w:p w14:paraId="21C6CAA3" w14:textId="77777777" w:rsidR="006C0BF9" w:rsidRPr="00610FCD" w:rsidRDefault="006C0BF9" w:rsidP="00C91267">
            <w:pPr>
              <w:pStyle w:val="TableText"/>
              <w:rPr>
                <w:rFonts w:cs="Arial"/>
              </w:rPr>
            </w:pPr>
          </w:p>
        </w:tc>
        <w:tc>
          <w:tcPr>
            <w:tcW w:w="5529" w:type="dxa"/>
          </w:tcPr>
          <w:p w14:paraId="62589712" w14:textId="77777777" w:rsidR="006C0BF9" w:rsidRPr="00610FCD" w:rsidRDefault="006C0BF9" w:rsidP="00C91267">
            <w:pPr>
              <w:pStyle w:val="TableText"/>
              <w:rPr>
                <w:rFonts w:cs="Arial"/>
              </w:rPr>
            </w:pPr>
          </w:p>
        </w:tc>
      </w:tr>
      <w:tr w:rsidR="008B3EA3" w:rsidRPr="00610FCD" w14:paraId="6BF515BE" w14:textId="77777777" w:rsidTr="00610FCD">
        <w:trPr>
          <w:gridBefore w:val="1"/>
          <w:wBefore w:w="27" w:type="dxa"/>
        </w:trPr>
        <w:tc>
          <w:tcPr>
            <w:tcW w:w="2667" w:type="dxa"/>
            <w:shd w:val="clear" w:color="auto" w:fill="auto"/>
          </w:tcPr>
          <w:p w14:paraId="07AF591C" w14:textId="77777777" w:rsidR="006C0BF9" w:rsidRPr="00610FCD" w:rsidRDefault="006C0BF9" w:rsidP="008E313B">
            <w:pPr>
              <w:pStyle w:val="TableText"/>
              <w:ind w:left="337"/>
              <w:rPr>
                <w:rFonts w:cs="Arial"/>
                <w:b/>
              </w:rPr>
            </w:pPr>
            <w:r w:rsidRPr="00610FCD">
              <w:rPr>
                <w:rFonts w:cs="Arial"/>
                <w:b/>
              </w:rPr>
              <w:t>Excess Workers Compensation</w:t>
            </w:r>
          </w:p>
        </w:tc>
        <w:tc>
          <w:tcPr>
            <w:tcW w:w="1417" w:type="dxa"/>
            <w:shd w:val="clear" w:color="auto" w:fill="auto"/>
          </w:tcPr>
          <w:p w14:paraId="6CFA4848" w14:textId="77777777" w:rsidR="006C0BF9" w:rsidRPr="00610FCD" w:rsidRDefault="0024427D" w:rsidP="00C91267">
            <w:pPr>
              <w:pStyle w:val="TableText"/>
              <w:rPr>
                <w:rFonts w:cs="Arial"/>
              </w:rPr>
            </w:pPr>
            <w:r w:rsidRPr="00610FCD">
              <w:rPr>
                <w:rFonts w:cs="Arial"/>
              </w:rPr>
              <w:t>U.S. Pool</w:t>
            </w:r>
          </w:p>
        </w:tc>
        <w:tc>
          <w:tcPr>
            <w:tcW w:w="5529" w:type="dxa"/>
          </w:tcPr>
          <w:p w14:paraId="58B3EC70" w14:textId="4F72F749" w:rsidR="006C0BF9" w:rsidRDefault="006C0BF9" w:rsidP="00DF005A">
            <w:pPr>
              <w:pStyle w:val="TableText"/>
              <w:numPr>
                <w:ilvl w:val="0"/>
                <w:numId w:val="3"/>
              </w:numPr>
              <w:rPr>
                <w:rFonts w:cs="Arial"/>
              </w:rPr>
            </w:pPr>
            <w:r w:rsidRPr="00610FCD">
              <w:rPr>
                <w:rFonts w:cs="Arial"/>
              </w:rPr>
              <w:t>Insurance risks: longevity, regulatory risk, changes in medical practices</w:t>
            </w:r>
            <w:r w:rsidR="004321E3">
              <w:rPr>
                <w:rFonts w:cs="Arial"/>
              </w:rPr>
              <w:t>; medical inflation;</w:t>
            </w:r>
            <w:r w:rsidRPr="00610FCD">
              <w:rPr>
                <w:rFonts w:cs="Arial"/>
              </w:rPr>
              <w:t xml:space="preserve"> and technology</w:t>
            </w:r>
          </w:p>
          <w:p w14:paraId="4ECC36A7" w14:textId="0B5991B1" w:rsidR="00784FFC" w:rsidRPr="00610FCD" w:rsidRDefault="00784FFC" w:rsidP="00DF005A">
            <w:pPr>
              <w:pStyle w:val="TableText"/>
              <w:numPr>
                <w:ilvl w:val="0"/>
                <w:numId w:val="3"/>
              </w:numPr>
              <w:rPr>
                <w:rFonts w:cs="Arial"/>
              </w:rPr>
            </w:pPr>
            <w:r>
              <w:rPr>
                <w:rFonts w:cs="Arial"/>
              </w:rPr>
              <w:t>Exposed to medical inflation and cost of living adjustments</w:t>
            </w:r>
          </w:p>
          <w:p w14:paraId="09826F50" w14:textId="77777777" w:rsidR="006C0BF9" w:rsidRPr="00610FCD" w:rsidRDefault="006C0BF9" w:rsidP="00DF005A">
            <w:pPr>
              <w:pStyle w:val="TableText"/>
              <w:numPr>
                <w:ilvl w:val="0"/>
                <w:numId w:val="3"/>
              </w:numPr>
              <w:rPr>
                <w:rFonts w:cs="Arial"/>
              </w:rPr>
            </w:pPr>
            <w:r w:rsidRPr="00610FCD">
              <w:rPr>
                <w:rFonts w:cs="Arial"/>
              </w:rPr>
              <w:lastRenderedPageBreak/>
              <w:t>Workers comp written above a self-insured retention; excludes WTC 9/11 claims</w:t>
            </w:r>
          </w:p>
        </w:tc>
      </w:tr>
      <w:tr w:rsidR="008B3EA3" w:rsidRPr="00610FCD" w14:paraId="6BF3663A" w14:textId="77777777" w:rsidTr="00610FCD">
        <w:trPr>
          <w:gridBefore w:val="1"/>
          <w:wBefore w:w="27" w:type="dxa"/>
        </w:trPr>
        <w:tc>
          <w:tcPr>
            <w:tcW w:w="2667" w:type="dxa"/>
            <w:shd w:val="clear" w:color="auto" w:fill="auto"/>
          </w:tcPr>
          <w:p w14:paraId="34501761" w14:textId="77777777" w:rsidR="006C0BF9" w:rsidRPr="00610FCD" w:rsidRDefault="006C0BF9" w:rsidP="00C91267">
            <w:pPr>
              <w:pStyle w:val="TableText"/>
              <w:ind w:left="337"/>
              <w:rPr>
                <w:rFonts w:cs="Arial"/>
                <w:b/>
              </w:rPr>
            </w:pPr>
            <w:r w:rsidRPr="00610FCD">
              <w:rPr>
                <w:rFonts w:cs="Arial"/>
                <w:b/>
              </w:rPr>
              <w:lastRenderedPageBreak/>
              <w:t>Pollution Liability Products</w:t>
            </w:r>
          </w:p>
        </w:tc>
        <w:tc>
          <w:tcPr>
            <w:tcW w:w="1417" w:type="dxa"/>
            <w:shd w:val="clear" w:color="auto" w:fill="auto"/>
          </w:tcPr>
          <w:p w14:paraId="7F9DB9BA" w14:textId="77777777" w:rsidR="006C0BF9" w:rsidRPr="00610FCD" w:rsidRDefault="0024427D" w:rsidP="0024427D">
            <w:pPr>
              <w:pStyle w:val="TableText"/>
              <w:rPr>
                <w:rFonts w:cs="Arial"/>
              </w:rPr>
            </w:pPr>
            <w:r w:rsidRPr="00610FCD">
              <w:rPr>
                <w:rFonts w:cs="Arial"/>
              </w:rPr>
              <w:t>U.S. Pool</w:t>
            </w:r>
          </w:p>
        </w:tc>
        <w:tc>
          <w:tcPr>
            <w:tcW w:w="5529" w:type="dxa"/>
          </w:tcPr>
          <w:p w14:paraId="60EB1E70" w14:textId="77777777" w:rsidR="006C0BF9" w:rsidRPr="00610FCD" w:rsidRDefault="006C0BF9" w:rsidP="00DF005A">
            <w:pPr>
              <w:pStyle w:val="TableText"/>
              <w:numPr>
                <w:ilvl w:val="0"/>
                <w:numId w:val="3"/>
              </w:numPr>
              <w:rPr>
                <w:rFonts w:cs="Arial"/>
              </w:rPr>
            </w:pPr>
            <w:r w:rsidRPr="00610FCD">
              <w:rPr>
                <w:rFonts w:cs="Arial"/>
              </w:rPr>
              <w:t>Insurance risks: cleanup standards</w:t>
            </w:r>
          </w:p>
          <w:p w14:paraId="36FB90EB" w14:textId="77777777" w:rsidR="006C0BF9" w:rsidRPr="00610FCD" w:rsidRDefault="006C0BF9" w:rsidP="00DF005A">
            <w:pPr>
              <w:pStyle w:val="TableText"/>
              <w:numPr>
                <w:ilvl w:val="0"/>
                <w:numId w:val="3"/>
              </w:numPr>
              <w:rPr>
                <w:rFonts w:cs="Arial"/>
              </w:rPr>
            </w:pPr>
            <w:r w:rsidRPr="00610FCD">
              <w:rPr>
                <w:rFonts w:cs="Arial"/>
              </w:rPr>
              <w:t xml:space="preserve">Includes: Environmental Corporate Pollution, Environmental Corporate Casualty, and Environmental Protection  Program </w:t>
            </w:r>
          </w:p>
        </w:tc>
      </w:tr>
      <w:tr w:rsidR="008B3EA3" w:rsidRPr="00610FCD" w14:paraId="3EFCD871" w14:textId="77777777" w:rsidTr="00610FCD">
        <w:trPr>
          <w:gridBefore w:val="1"/>
          <w:wBefore w:w="27" w:type="dxa"/>
        </w:trPr>
        <w:tc>
          <w:tcPr>
            <w:tcW w:w="2667" w:type="dxa"/>
            <w:shd w:val="clear" w:color="auto" w:fill="auto"/>
          </w:tcPr>
          <w:p w14:paraId="73A5BD9F" w14:textId="77777777" w:rsidR="006C0BF9" w:rsidRPr="00610FCD" w:rsidRDefault="006C0BF9" w:rsidP="00C91267">
            <w:pPr>
              <w:pStyle w:val="TableText"/>
              <w:ind w:left="337"/>
              <w:rPr>
                <w:rFonts w:cs="Arial"/>
                <w:b/>
              </w:rPr>
            </w:pPr>
            <w:r w:rsidRPr="00610FCD">
              <w:rPr>
                <w:rFonts w:cs="Arial"/>
                <w:b/>
              </w:rPr>
              <w:t>Legacy Environmental (Incidental Liability)</w:t>
            </w:r>
          </w:p>
        </w:tc>
        <w:tc>
          <w:tcPr>
            <w:tcW w:w="1417" w:type="dxa"/>
            <w:shd w:val="clear" w:color="auto" w:fill="auto"/>
          </w:tcPr>
          <w:p w14:paraId="38687506" w14:textId="77777777" w:rsidR="006C0BF9" w:rsidRPr="00610FCD" w:rsidRDefault="0024427D" w:rsidP="00C91267">
            <w:pPr>
              <w:pStyle w:val="TableText"/>
              <w:rPr>
                <w:rFonts w:cs="Arial"/>
              </w:rPr>
            </w:pPr>
            <w:r w:rsidRPr="00610FCD">
              <w:rPr>
                <w:rFonts w:cs="Arial"/>
              </w:rPr>
              <w:t>U.S. Pool</w:t>
            </w:r>
          </w:p>
        </w:tc>
        <w:tc>
          <w:tcPr>
            <w:tcW w:w="5529" w:type="dxa"/>
          </w:tcPr>
          <w:p w14:paraId="1A5E2F30" w14:textId="77777777" w:rsidR="006C0BF9" w:rsidRPr="00610FCD" w:rsidRDefault="006C0BF9" w:rsidP="00DF005A">
            <w:pPr>
              <w:pStyle w:val="TableText"/>
              <w:numPr>
                <w:ilvl w:val="0"/>
                <w:numId w:val="3"/>
              </w:numPr>
              <w:rPr>
                <w:rFonts w:cs="Arial"/>
              </w:rPr>
            </w:pPr>
            <w:r w:rsidRPr="00610FCD">
              <w:rPr>
                <w:rFonts w:cs="Arial"/>
              </w:rPr>
              <w:t>Insurance risks: unintentional coverage</w:t>
            </w:r>
          </w:p>
          <w:p w14:paraId="2A450D45" w14:textId="77777777" w:rsidR="006C0BF9" w:rsidRPr="00610FCD" w:rsidRDefault="006C0BF9" w:rsidP="00DF005A">
            <w:pPr>
              <w:pStyle w:val="TableText"/>
              <w:numPr>
                <w:ilvl w:val="0"/>
                <w:numId w:val="3"/>
              </w:numPr>
              <w:rPr>
                <w:rFonts w:cs="Arial"/>
              </w:rPr>
            </w:pPr>
            <w:r w:rsidRPr="00610FCD">
              <w:rPr>
                <w:rFonts w:cs="Arial"/>
              </w:rPr>
              <w:t>Environmental losses from incidental liability (1987 and prior)</w:t>
            </w:r>
          </w:p>
          <w:p w14:paraId="361AD8D3" w14:textId="77777777" w:rsidR="006C0BF9" w:rsidRPr="00610FCD" w:rsidRDefault="006C0BF9" w:rsidP="00DF005A">
            <w:pPr>
              <w:pStyle w:val="TableText"/>
              <w:numPr>
                <w:ilvl w:val="0"/>
                <w:numId w:val="3"/>
              </w:numPr>
              <w:rPr>
                <w:rFonts w:cs="Arial"/>
              </w:rPr>
            </w:pPr>
            <w:r w:rsidRPr="00610FCD">
              <w:rPr>
                <w:rFonts w:cs="Arial"/>
              </w:rPr>
              <w:t>Comes from: General Liability, Products Liability, or Commercial Multi-Peril coverages</w:t>
            </w:r>
          </w:p>
        </w:tc>
      </w:tr>
      <w:tr w:rsidR="008B3EA3" w:rsidRPr="00610FCD" w14:paraId="5A5DF2F8" w14:textId="77777777" w:rsidTr="00610FCD">
        <w:trPr>
          <w:gridBefore w:val="1"/>
          <w:wBefore w:w="27" w:type="dxa"/>
        </w:trPr>
        <w:tc>
          <w:tcPr>
            <w:tcW w:w="2667" w:type="dxa"/>
            <w:shd w:val="clear" w:color="auto" w:fill="auto"/>
          </w:tcPr>
          <w:p w14:paraId="05082CF6" w14:textId="77777777" w:rsidR="006C0BF9" w:rsidRPr="00610FCD" w:rsidRDefault="006C0BF9" w:rsidP="00C91267">
            <w:pPr>
              <w:pStyle w:val="TableText"/>
              <w:ind w:left="337"/>
              <w:rPr>
                <w:rFonts w:cs="Arial"/>
                <w:b/>
              </w:rPr>
            </w:pPr>
            <w:r w:rsidRPr="00610FCD">
              <w:rPr>
                <w:rFonts w:cs="Arial"/>
                <w:b/>
              </w:rPr>
              <w:t>Healthcare                        (misc. exited coverage)</w:t>
            </w:r>
          </w:p>
        </w:tc>
        <w:tc>
          <w:tcPr>
            <w:tcW w:w="1417" w:type="dxa"/>
            <w:shd w:val="clear" w:color="auto" w:fill="auto"/>
          </w:tcPr>
          <w:p w14:paraId="25B19EE7" w14:textId="77777777" w:rsidR="006C0BF9" w:rsidRPr="00610FCD" w:rsidRDefault="0024427D" w:rsidP="0024427D">
            <w:pPr>
              <w:pStyle w:val="TableText"/>
              <w:rPr>
                <w:rFonts w:cs="Arial"/>
              </w:rPr>
            </w:pPr>
            <w:r w:rsidRPr="00610FCD">
              <w:rPr>
                <w:rFonts w:cs="Arial"/>
              </w:rPr>
              <w:t>U.S. Pool</w:t>
            </w:r>
          </w:p>
        </w:tc>
        <w:tc>
          <w:tcPr>
            <w:tcW w:w="5529" w:type="dxa"/>
          </w:tcPr>
          <w:p w14:paraId="2A29CCFA" w14:textId="06F22DB3" w:rsidR="006C0BF9" w:rsidRPr="00610FCD" w:rsidRDefault="006C0BF9" w:rsidP="00DF005A">
            <w:pPr>
              <w:pStyle w:val="TableText"/>
              <w:numPr>
                <w:ilvl w:val="0"/>
                <w:numId w:val="3"/>
              </w:numPr>
              <w:rPr>
                <w:rFonts w:cs="Arial"/>
              </w:rPr>
            </w:pPr>
            <w:r w:rsidRPr="00610FCD">
              <w:rPr>
                <w:rFonts w:cs="Arial"/>
              </w:rPr>
              <w:t>Insurance risks: judicial climate</w:t>
            </w:r>
          </w:p>
          <w:p w14:paraId="20A94A1F" w14:textId="77777777" w:rsidR="006C0BF9" w:rsidRPr="00610FCD" w:rsidRDefault="006C0BF9" w:rsidP="00DF005A">
            <w:pPr>
              <w:pStyle w:val="TableText"/>
              <w:numPr>
                <w:ilvl w:val="0"/>
                <w:numId w:val="3"/>
              </w:numPr>
              <w:rPr>
                <w:rFonts w:cs="Arial"/>
              </w:rPr>
            </w:pPr>
            <w:r w:rsidRPr="00610FCD">
              <w:rPr>
                <w:rFonts w:cs="Arial"/>
              </w:rPr>
              <w:t>Includes Physicians &amp; Surgeons PL, Pharmaceutical, Equipment, Product Recall, and other healthcare coverages</w:t>
            </w:r>
          </w:p>
          <w:p w14:paraId="198D3CB0" w14:textId="77777777" w:rsidR="006C0BF9" w:rsidRPr="00610FCD" w:rsidRDefault="006C0BF9" w:rsidP="00DF005A">
            <w:pPr>
              <w:pStyle w:val="TableText"/>
              <w:numPr>
                <w:ilvl w:val="0"/>
                <w:numId w:val="3"/>
              </w:numPr>
              <w:rPr>
                <w:rFonts w:cs="Arial"/>
              </w:rPr>
            </w:pPr>
            <w:r w:rsidRPr="00610FCD">
              <w:rPr>
                <w:rFonts w:cs="Arial"/>
              </w:rPr>
              <w:t>Includes primary, excess, and assumed reinsurance coverage. Includes both occurrence, and claims made coverages. Excludes specific “Special Accounts”</w:t>
            </w:r>
          </w:p>
        </w:tc>
      </w:tr>
      <w:tr w:rsidR="008B3EA3" w:rsidRPr="00610FCD" w14:paraId="4ABDE1E9" w14:textId="77777777" w:rsidTr="00610FCD">
        <w:trPr>
          <w:gridBefore w:val="1"/>
          <w:wBefore w:w="27" w:type="dxa"/>
        </w:trPr>
        <w:tc>
          <w:tcPr>
            <w:tcW w:w="2667" w:type="dxa"/>
            <w:shd w:val="clear" w:color="auto" w:fill="auto"/>
          </w:tcPr>
          <w:p w14:paraId="613EF56D" w14:textId="77777777" w:rsidR="006C0BF9" w:rsidRPr="00610FCD" w:rsidRDefault="006C0BF9" w:rsidP="00C91267">
            <w:pPr>
              <w:pStyle w:val="TableText"/>
              <w:ind w:left="337"/>
              <w:rPr>
                <w:rFonts w:cs="Arial"/>
                <w:b/>
              </w:rPr>
            </w:pPr>
            <w:r w:rsidRPr="00610FCD">
              <w:rPr>
                <w:rFonts w:cs="Arial"/>
                <w:b/>
              </w:rPr>
              <w:t>Commercial Auto            (Buffer Trucking)</w:t>
            </w:r>
          </w:p>
        </w:tc>
        <w:tc>
          <w:tcPr>
            <w:tcW w:w="1417" w:type="dxa"/>
            <w:shd w:val="clear" w:color="auto" w:fill="auto"/>
          </w:tcPr>
          <w:p w14:paraId="475A2E90" w14:textId="77777777" w:rsidR="006C0BF9" w:rsidRPr="00610FCD" w:rsidRDefault="0024427D" w:rsidP="00C91267">
            <w:pPr>
              <w:pStyle w:val="TableText"/>
              <w:rPr>
                <w:rFonts w:cs="Arial"/>
              </w:rPr>
            </w:pPr>
            <w:r w:rsidRPr="00610FCD">
              <w:rPr>
                <w:rFonts w:cs="Arial"/>
              </w:rPr>
              <w:t>U.S. Pool</w:t>
            </w:r>
          </w:p>
        </w:tc>
        <w:tc>
          <w:tcPr>
            <w:tcW w:w="5529" w:type="dxa"/>
          </w:tcPr>
          <w:p w14:paraId="69B92D97" w14:textId="13CFF277" w:rsidR="006C0BF9" w:rsidRPr="00610FCD" w:rsidRDefault="006C0BF9" w:rsidP="00DF005A">
            <w:pPr>
              <w:pStyle w:val="TableText"/>
              <w:numPr>
                <w:ilvl w:val="0"/>
                <w:numId w:val="4"/>
              </w:numPr>
              <w:rPr>
                <w:rFonts w:cs="Arial"/>
              </w:rPr>
            </w:pPr>
            <w:r w:rsidRPr="00610FCD">
              <w:rPr>
                <w:rFonts w:cs="Arial"/>
              </w:rPr>
              <w:t>Insurance risks: judicial climate</w:t>
            </w:r>
          </w:p>
          <w:p w14:paraId="0016ED8D" w14:textId="77777777" w:rsidR="006C0BF9" w:rsidRPr="00610FCD" w:rsidRDefault="006C0BF9" w:rsidP="00DF005A">
            <w:pPr>
              <w:pStyle w:val="TableText"/>
              <w:numPr>
                <w:ilvl w:val="0"/>
                <w:numId w:val="4"/>
              </w:numPr>
              <w:rPr>
                <w:rFonts w:cs="Arial"/>
              </w:rPr>
            </w:pPr>
            <w:r w:rsidRPr="00610FCD">
              <w:rPr>
                <w:rFonts w:cs="Arial"/>
              </w:rPr>
              <w:t>From Lexington Buffer Trucking Facility</w:t>
            </w:r>
          </w:p>
          <w:p w14:paraId="0AA3D8B9" w14:textId="77777777" w:rsidR="006C0BF9" w:rsidRPr="00610FCD" w:rsidRDefault="006C0BF9" w:rsidP="00DF005A">
            <w:pPr>
              <w:pStyle w:val="TableText"/>
              <w:numPr>
                <w:ilvl w:val="0"/>
                <w:numId w:val="4"/>
              </w:numPr>
              <w:rPr>
                <w:rFonts w:cs="Arial"/>
              </w:rPr>
            </w:pPr>
            <w:r w:rsidRPr="00610FCD">
              <w:rPr>
                <w:rFonts w:cs="Arial"/>
              </w:rPr>
              <w:t>Commercial Auto Liability for short and long haul trucks since 1986. Primarily covers buffer layer from $2</w:t>
            </w:r>
            <w:r w:rsidR="00463F9B" w:rsidRPr="00610FCD">
              <w:rPr>
                <w:rFonts w:cs="Arial"/>
              </w:rPr>
              <w:t>.0</w:t>
            </w:r>
            <w:r w:rsidRPr="00610FCD">
              <w:rPr>
                <w:rFonts w:cs="Arial"/>
              </w:rPr>
              <w:t>M - $8</w:t>
            </w:r>
            <w:r w:rsidR="00463F9B" w:rsidRPr="00610FCD">
              <w:rPr>
                <w:rFonts w:cs="Arial"/>
              </w:rPr>
              <w:t>.0</w:t>
            </w:r>
            <w:r w:rsidRPr="00610FCD">
              <w:rPr>
                <w:rFonts w:cs="Arial"/>
              </w:rPr>
              <w:t>M in liability</w:t>
            </w:r>
          </w:p>
        </w:tc>
      </w:tr>
      <w:tr w:rsidR="008B3EA3" w:rsidRPr="00610FCD" w14:paraId="2FB82C52" w14:textId="77777777" w:rsidTr="00610FCD">
        <w:trPr>
          <w:gridBefore w:val="1"/>
          <w:wBefore w:w="27" w:type="dxa"/>
        </w:trPr>
        <w:tc>
          <w:tcPr>
            <w:tcW w:w="2667" w:type="dxa"/>
            <w:shd w:val="clear" w:color="auto" w:fill="auto"/>
          </w:tcPr>
          <w:p w14:paraId="719091AF" w14:textId="77777777" w:rsidR="006C0BF9" w:rsidRPr="00610FCD" w:rsidRDefault="006C0BF9" w:rsidP="00C91267">
            <w:pPr>
              <w:pStyle w:val="TableText"/>
              <w:ind w:left="337"/>
              <w:rPr>
                <w:rFonts w:cs="Arial"/>
                <w:b/>
              </w:rPr>
            </w:pPr>
            <w:r w:rsidRPr="00610FCD">
              <w:rPr>
                <w:rFonts w:cs="Arial"/>
                <w:b/>
              </w:rPr>
              <w:t>Other Casualty</w:t>
            </w:r>
          </w:p>
        </w:tc>
        <w:tc>
          <w:tcPr>
            <w:tcW w:w="1417" w:type="dxa"/>
            <w:shd w:val="clear" w:color="auto" w:fill="auto"/>
          </w:tcPr>
          <w:p w14:paraId="5231DFBC" w14:textId="77777777" w:rsidR="006C0BF9" w:rsidRPr="00610FCD" w:rsidRDefault="0024427D" w:rsidP="00C91267">
            <w:pPr>
              <w:pStyle w:val="TableText"/>
              <w:rPr>
                <w:rFonts w:cs="Arial"/>
              </w:rPr>
            </w:pPr>
            <w:r w:rsidRPr="00610FCD">
              <w:rPr>
                <w:rFonts w:cs="Arial"/>
              </w:rPr>
              <w:t>U.S. Pool</w:t>
            </w:r>
          </w:p>
        </w:tc>
        <w:tc>
          <w:tcPr>
            <w:tcW w:w="5529" w:type="dxa"/>
          </w:tcPr>
          <w:p w14:paraId="5E60FE32" w14:textId="77777777" w:rsidR="006C0BF9" w:rsidRPr="00610FCD" w:rsidRDefault="006C0BF9" w:rsidP="00DF005A">
            <w:pPr>
              <w:pStyle w:val="TableText"/>
              <w:numPr>
                <w:ilvl w:val="0"/>
                <w:numId w:val="4"/>
              </w:numPr>
              <w:rPr>
                <w:rFonts w:cs="Arial"/>
              </w:rPr>
            </w:pPr>
            <w:r w:rsidRPr="00610FCD">
              <w:rPr>
                <w:rFonts w:cs="Arial"/>
              </w:rPr>
              <w:t>Insurance risks: miscellaneous</w:t>
            </w:r>
          </w:p>
          <w:p w14:paraId="4A04A845" w14:textId="77777777" w:rsidR="006C0BF9" w:rsidRPr="00610FCD" w:rsidRDefault="006C0BF9" w:rsidP="00DF005A">
            <w:pPr>
              <w:pStyle w:val="TableText"/>
              <w:numPr>
                <w:ilvl w:val="0"/>
                <w:numId w:val="4"/>
              </w:numPr>
              <w:rPr>
                <w:rFonts w:cs="Arial"/>
              </w:rPr>
            </w:pPr>
            <w:r w:rsidRPr="00610FCD">
              <w:rPr>
                <w:rFonts w:cs="Arial"/>
              </w:rPr>
              <w:t>Contains: Occupational Accident, Public Entity Excess Liability, Major Accounts, National Accounts, Specialty Programs, China America, and smaller casualty programs</w:t>
            </w:r>
          </w:p>
        </w:tc>
      </w:tr>
    </w:tbl>
    <w:p w14:paraId="478903AE" w14:textId="77777777" w:rsidR="00C61513" w:rsidRPr="008B3EA3" w:rsidRDefault="00C61513" w:rsidP="00F133E5">
      <w:pPr>
        <w:jc w:val="center"/>
        <w:rPr>
          <w:rFonts w:ascii="Arial" w:hAnsi="Arial" w:cs="Arial"/>
        </w:rPr>
      </w:pPr>
    </w:p>
    <w:p w14:paraId="6E5F0565" w14:textId="77777777" w:rsidR="002D09BD" w:rsidRPr="008B3EA3" w:rsidRDefault="002D09BD">
      <w:pPr>
        <w:rPr>
          <w:rFonts w:ascii="Arial" w:hAnsi="Arial" w:cs="Arial"/>
        </w:rPr>
      </w:pPr>
      <w:r w:rsidRPr="008B3EA3">
        <w:rPr>
          <w:rFonts w:ascii="Arial" w:hAnsi="Arial" w:cs="Arial"/>
        </w:rPr>
        <w:br w:type="page"/>
      </w:r>
    </w:p>
    <w:p w14:paraId="4E5EF611" w14:textId="77777777" w:rsidR="00FD46BB" w:rsidRPr="008B3EA3" w:rsidRDefault="001D4ACD" w:rsidP="006676B4">
      <w:pPr>
        <w:jc w:val="center"/>
        <w:rPr>
          <w:rFonts w:ascii="Arial" w:hAnsi="Arial" w:cs="Arial"/>
        </w:rPr>
      </w:pPr>
      <w:r w:rsidRPr="00120DD4">
        <w:rPr>
          <w:rFonts w:ascii="Arial" w:hAnsi="Arial" w:cs="Arial"/>
        </w:rPr>
        <w:lastRenderedPageBreak/>
        <w:t>APPENDIX D</w:t>
      </w:r>
      <w:r w:rsidR="006676B4" w:rsidRPr="00120DD4">
        <w:rPr>
          <w:rFonts w:ascii="Arial" w:hAnsi="Arial" w:cs="Arial"/>
        </w:rPr>
        <w:t>1</w:t>
      </w:r>
    </w:p>
    <w:p w14:paraId="6856095C" w14:textId="473CAB6D" w:rsidR="00121A67" w:rsidRDefault="00901D26" w:rsidP="001D4ACD">
      <w:pPr>
        <w:jc w:val="center"/>
        <w:rPr>
          <w:rFonts w:ascii="Arial" w:hAnsi="Arial" w:cs="Arial"/>
          <w:b/>
        </w:rPr>
      </w:pPr>
      <w:commentRangeStart w:id="52"/>
      <w:commentRangeStart w:id="53"/>
      <w:r w:rsidRPr="008B3EA3">
        <w:rPr>
          <w:rFonts w:ascii="Arial" w:hAnsi="Arial" w:cs="Arial"/>
        </w:rPr>
        <w:t>201</w:t>
      </w:r>
      <w:r w:rsidR="00121A67">
        <w:rPr>
          <w:rFonts w:ascii="Arial" w:hAnsi="Arial" w:cs="Arial"/>
        </w:rPr>
        <w:t>9</w:t>
      </w:r>
      <w:r w:rsidRPr="008B3EA3">
        <w:rPr>
          <w:rFonts w:ascii="Arial" w:hAnsi="Arial" w:cs="Arial"/>
        </w:rPr>
        <w:t xml:space="preserve"> </w:t>
      </w:r>
      <w:r w:rsidR="0094525A" w:rsidRPr="008B3EA3">
        <w:rPr>
          <w:rFonts w:ascii="Arial" w:hAnsi="Arial" w:cs="Arial"/>
        </w:rPr>
        <w:t>BSCR</w:t>
      </w:r>
      <w:r w:rsidR="005F79E5" w:rsidRPr="008B3EA3">
        <w:rPr>
          <w:rFonts w:ascii="Arial" w:hAnsi="Arial" w:cs="Arial"/>
          <w:b/>
        </w:rPr>
        <w:t xml:space="preserve"> </w:t>
      </w:r>
      <w:commentRangeEnd w:id="52"/>
      <w:commentRangeEnd w:id="53"/>
    </w:p>
    <w:p w14:paraId="2C12C61D" w14:textId="673B486A" w:rsidR="0094525A" w:rsidRPr="008B3EA3" w:rsidRDefault="009852D6" w:rsidP="001D4ACD">
      <w:pPr>
        <w:jc w:val="center"/>
        <w:rPr>
          <w:rFonts w:ascii="Arial" w:hAnsi="Arial" w:cs="Arial"/>
        </w:rPr>
      </w:pPr>
      <w:r>
        <w:rPr>
          <w:rStyle w:val="CommentReference"/>
          <w:rFonts w:ascii="Arial" w:eastAsia="MS Mincho" w:hAnsi="Arial"/>
          <w:lang w:val="en-GB" w:eastAsia="ja-JP"/>
        </w:rPr>
        <w:commentReference w:id="52"/>
      </w:r>
      <w:r w:rsidR="00121A67">
        <w:rPr>
          <w:rStyle w:val="CommentReference"/>
          <w:rFonts w:ascii="Arial" w:eastAsia="MS Mincho" w:hAnsi="Arial"/>
          <w:lang w:val="en-GB" w:eastAsia="ja-JP"/>
        </w:rPr>
        <w:commentReference w:id="53"/>
      </w:r>
    </w:p>
    <w:tbl>
      <w:tblPr>
        <w:tblStyle w:val="GridTable4-Accent11"/>
        <w:tblW w:w="11023" w:type="dxa"/>
        <w:tblLook w:val="0600" w:firstRow="0" w:lastRow="0" w:firstColumn="0" w:lastColumn="0" w:noHBand="1" w:noVBand="1"/>
      </w:tblPr>
      <w:tblGrid>
        <w:gridCol w:w="4315"/>
        <w:gridCol w:w="2520"/>
        <w:gridCol w:w="2430"/>
        <w:gridCol w:w="1758"/>
      </w:tblGrid>
      <w:tr w:rsidR="00121A67" w:rsidRPr="00121A67" w14:paraId="154A363D" w14:textId="77777777" w:rsidTr="00121A67">
        <w:trPr>
          <w:trHeight w:val="20"/>
        </w:trPr>
        <w:tc>
          <w:tcPr>
            <w:tcW w:w="4315" w:type="dxa"/>
            <w:hideMark/>
          </w:tcPr>
          <w:p w14:paraId="0366145B" w14:textId="77777777" w:rsidR="00121A67" w:rsidRPr="00121A67" w:rsidRDefault="00121A67" w:rsidP="00121A67">
            <w:pPr>
              <w:jc w:val="center"/>
              <w:rPr>
                <w:bCs/>
                <w:sz w:val="16"/>
                <w:szCs w:val="16"/>
              </w:rPr>
            </w:pPr>
            <w:r w:rsidRPr="00121A67">
              <w:rPr>
                <w:bCs/>
                <w:sz w:val="16"/>
                <w:szCs w:val="16"/>
              </w:rPr>
              <w:t>BSCR Capital Requirement ($MM)</w:t>
            </w:r>
          </w:p>
        </w:tc>
        <w:tc>
          <w:tcPr>
            <w:tcW w:w="2520" w:type="dxa"/>
            <w:hideMark/>
          </w:tcPr>
          <w:p w14:paraId="46DA519D" w14:textId="77777777" w:rsidR="00121A67" w:rsidRDefault="00121A67" w:rsidP="00121A67">
            <w:pPr>
              <w:jc w:val="center"/>
              <w:rPr>
                <w:bCs/>
                <w:sz w:val="16"/>
                <w:szCs w:val="16"/>
              </w:rPr>
            </w:pPr>
            <w:r w:rsidRPr="00121A67">
              <w:rPr>
                <w:bCs/>
                <w:sz w:val="16"/>
                <w:szCs w:val="16"/>
              </w:rPr>
              <w:t xml:space="preserve">Current </w:t>
            </w:r>
            <w:commentRangeStart w:id="54"/>
            <w:r w:rsidRPr="00121A67">
              <w:rPr>
                <w:bCs/>
                <w:sz w:val="16"/>
                <w:szCs w:val="16"/>
              </w:rPr>
              <w:t>Regime</w:t>
            </w:r>
            <w:commentRangeEnd w:id="54"/>
            <w:r w:rsidR="00E73088">
              <w:rPr>
                <w:rStyle w:val="CommentReference"/>
                <w:rFonts w:eastAsia="MS Mincho" w:cs="Times New Roman"/>
                <w:lang w:val="en-GB" w:eastAsia="ja-JP"/>
              </w:rPr>
              <w:commentReference w:id="54"/>
            </w:r>
          </w:p>
          <w:p w14:paraId="7E279570" w14:textId="7B1A9BDC" w:rsidR="00121A67" w:rsidRPr="00121A67" w:rsidRDefault="00121A67" w:rsidP="00121A67">
            <w:pPr>
              <w:jc w:val="center"/>
              <w:rPr>
                <w:bCs/>
                <w:sz w:val="16"/>
                <w:szCs w:val="16"/>
              </w:rPr>
            </w:pPr>
            <w:r w:rsidRPr="00121A67">
              <w:rPr>
                <w:bCs/>
                <w:sz w:val="16"/>
                <w:szCs w:val="16"/>
              </w:rPr>
              <w:t xml:space="preserve"> (80%)</w:t>
            </w:r>
          </w:p>
        </w:tc>
        <w:tc>
          <w:tcPr>
            <w:tcW w:w="2430" w:type="dxa"/>
            <w:hideMark/>
          </w:tcPr>
          <w:p w14:paraId="4F9CD43C" w14:textId="77777777" w:rsidR="00121A67" w:rsidRPr="00121A67" w:rsidRDefault="00121A67" w:rsidP="00121A67">
            <w:pPr>
              <w:jc w:val="center"/>
              <w:rPr>
                <w:bCs/>
                <w:sz w:val="16"/>
                <w:szCs w:val="16"/>
              </w:rPr>
            </w:pPr>
            <w:r w:rsidRPr="00121A67">
              <w:rPr>
                <w:bCs/>
                <w:sz w:val="16"/>
                <w:szCs w:val="16"/>
              </w:rPr>
              <w:t>New Regime</w:t>
            </w:r>
          </w:p>
          <w:p w14:paraId="4E86E706" w14:textId="77777777" w:rsidR="00121A67" w:rsidRPr="00121A67" w:rsidRDefault="00121A67" w:rsidP="00121A67">
            <w:pPr>
              <w:jc w:val="center"/>
              <w:rPr>
                <w:bCs/>
                <w:sz w:val="16"/>
                <w:szCs w:val="16"/>
              </w:rPr>
            </w:pPr>
            <w:r w:rsidRPr="00121A67">
              <w:rPr>
                <w:bCs/>
                <w:sz w:val="16"/>
                <w:szCs w:val="16"/>
              </w:rPr>
              <w:t>(20%)</w:t>
            </w:r>
          </w:p>
        </w:tc>
        <w:tc>
          <w:tcPr>
            <w:tcW w:w="1758" w:type="dxa"/>
            <w:hideMark/>
          </w:tcPr>
          <w:p w14:paraId="2859BA3B" w14:textId="77777777" w:rsidR="00121A67" w:rsidRPr="00121A67" w:rsidRDefault="00121A67" w:rsidP="00121A67">
            <w:pPr>
              <w:jc w:val="center"/>
              <w:rPr>
                <w:bCs/>
                <w:sz w:val="16"/>
                <w:szCs w:val="16"/>
              </w:rPr>
            </w:pPr>
            <w:r w:rsidRPr="00121A67">
              <w:rPr>
                <w:bCs/>
                <w:sz w:val="16"/>
                <w:szCs w:val="16"/>
              </w:rPr>
              <w:t>Weighted</w:t>
            </w:r>
          </w:p>
        </w:tc>
      </w:tr>
      <w:tr w:rsidR="00121A67" w:rsidRPr="00121A67" w14:paraId="669BEAD4" w14:textId="77777777" w:rsidTr="00121A67">
        <w:trPr>
          <w:trHeight w:val="20"/>
        </w:trPr>
        <w:tc>
          <w:tcPr>
            <w:tcW w:w="4315" w:type="dxa"/>
            <w:hideMark/>
          </w:tcPr>
          <w:p w14:paraId="5B0F7C9A" w14:textId="77777777" w:rsidR="00121A67" w:rsidRPr="00121A67" w:rsidRDefault="00121A67" w:rsidP="00121A67">
            <w:pPr>
              <w:jc w:val="center"/>
              <w:rPr>
                <w:bCs/>
                <w:sz w:val="16"/>
                <w:szCs w:val="16"/>
              </w:rPr>
            </w:pPr>
            <w:r w:rsidRPr="00121A67">
              <w:rPr>
                <w:bCs/>
                <w:sz w:val="16"/>
                <w:szCs w:val="16"/>
              </w:rPr>
              <w:t>Fixed Income Investment Risk</w:t>
            </w:r>
          </w:p>
        </w:tc>
        <w:tc>
          <w:tcPr>
            <w:tcW w:w="2520" w:type="dxa"/>
            <w:hideMark/>
          </w:tcPr>
          <w:p w14:paraId="7C2C13DB" w14:textId="243045AE" w:rsidR="00121A67" w:rsidRPr="00121A67" w:rsidRDefault="00121A67" w:rsidP="00121A67">
            <w:pPr>
              <w:jc w:val="center"/>
              <w:rPr>
                <w:bCs/>
                <w:sz w:val="16"/>
                <w:szCs w:val="16"/>
              </w:rPr>
            </w:pPr>
            <w:del w:id="55" w:author="Joo, Woohyun" w:date="2020-04-14T15:04:00Z">
              <w:r w:rsidRPr="00121A67" w:rsidDel="002E0C62">
                <w:rPr>
                  <w:bCs/>
                  <w:sz w:val="16"/>
                  <w:szCs w:val="16"/>
                </w:rPr>
                <w:delText>1,020</w:delText>
              </w:r>
            </w:del>
            <w:ins w:id="56" w:author="Joo, Woohyun" w:date="2020-04-14T15:04:00Z">
              <w:r w:rsidR="002E0C62">
                <w:rPr>
                  <w:bCs/>
                  <w:sz w:val="16"/>
                  <w:szCs w:val="16"/>
                </w:rPr>
                <w:t>848</w:t>
              </w:r>
            </w:ins>
          </w:p>
        </w:tc>
        <w:tc>
          <w:tcPr>
            <w:tcW w:w="2430" w:type="dxa"/>
            <w:hideMark/>
          </w:tcPr>
          <w:p w14:paraId="4202B8B0" w14:textId="2B91D8CA" w:rsidR="00121A67" w:rsidRPr="00121A67" w:rsidRDefault="00121A67" w:rsidP="00121A67">
            <w:pPr>
              <w:jc w:val="center"/>
              <w:rPr>
                <w:bCs/>
                <w:sz w:val="16"/>
                <w:szCs w:val="16"/>
              </w:rPr>
            </w:pPr>
            <w:del w:id="57" w:author="Joo, Woohyun" w:date="2020-04-14T15:07:00Z">
              <w:r w:rsidRPr="00121A67" w:rsidDel="002E0C62">
                <w:rPr>
                  <w:bCs/>
                  <w:sz w:val="16"/>
                  <w:szCs w:val="16"/>
                </w:rPr>
                <w:delText>1,020</w:delText>
              </w:r>
            </w:del>
            <w:ins w:id="58" w:author="Joo, Woohyun" w:date="2020-04-14T15:07:00Z">
              <w:r w:rsidR="002E0C62">
                <w:rPr>
                  <w:bCs/>
                  <w:sz w:val="16"/>
                  <w:szCs w:val="16"/>
                </w:rPr>
                <w:t>848</w:t>
              </w:r>
            </w:ins>
          </w:p>
        </w:tc>
        <w:tc>
          <w:tcPr>
            <w:tcW w:w="1758" w:type="dxa"/>
            <w:hideMark/>
          </w:tcPr>
          <w:p w14:paraId="7D7402CA" w14:textId="77777777" w:rsidR="00121A67" w:rsidRPr="00121A67" w:rsidRDefault="00121A67" w:rsidP="00121A67">
            <w:pPr>
              <w:jc w:val="center"/>
              <w:rPr>
                <w:bCs/>
                <w:sz w:val="16"/>
                <w:szCs w:val="16"/>
              </w:rPr>
            </w:pPr>
          </w:p>
        </w:tc>
      </w:tr>
      <w:tr w:rsidR="00121A67" w:rsidRPr="00121A67" w14:paraId="70090486" w14:textId="77777777" w:rsidTr="00121A67">
        <w:trPr>
          <w:trHeight w:val="20"/>
        </w:trPr>
        <w:tc>
          <w:tcPr>
            <w:tcW w:w="4315" w:type="dxa"/>
            <w:hideMark/>
          </w:tcPr>
          <w:p w14:paraId="068CB324" w14:textId="77777777" w:rsidR="00121A67" w:rsidRPr="00121A67" w:rsidRDefault="00121A67" w:rsidP="00121A67">
            <w:pPr>
              <w:jc w:val="center"/>
              <w:rPr>
                <w:bCs/>
                <w:sz w:val="16"/>
                <w:szCs w:val="16"/>
              </w:rPr>
            </w:pPr>
            <w:r w:rsidRPr="00121A67">
              <w:rPr>
                <w:bCs/>
                <w:sz w:val="16"/>
                <w:szCs w:val="16"/>
              </w:rPr>
              <w:t>Equity Investment Risk</w:t>
            </w:r>
          </w:p>
        </w:tc>
        <w:tc>
          <w:tcPr>
            <w:tcW w:w="2520" w:type="dxa"/>
            <w:hideMark/>
          </w:tcPr>
          <w:p w14:paraId="5EC123AC" w14:textId="77777777" w:rsidR="00121A67" w:rsidRPr="00121A67" w:rsidRDefault="00121A67" w:rsidP="00121A67">
            <w:pPr>
              <w:jc w:val="center"/>
              <w:rPr>
                <w:bCs/>
                <w:sz w:val="16"/>
                <w:szCs w:val="16"/>
              </w:rPr>
            </w:pPr>
            <w:r w:rsidRPr="00121A67">
              <w:rPr>
                <w:bCs/>
                <w:sz w:val="16"/>
                <w:szCs w:val="16"/>
              </w:rPr>
              <w:t>764</w:t>
            </w:r>
          </w:p>
        </w:tc>
        <w:tc>
          <w:tcPr>
            <w:tcW w:w="2430" w:type="dxa"/>
            <w:hideMark/>
          </w:tcPr>
          <w:p w14:paraId="32827525" w14:textId="77777777" w:rsidR="00121A67" w:rsidRPr="00121A67" w:rsidRDefault="00121A67" w:rsidP="00121A67">
            <w:pPr>
              <w:jc w:val="center"/>
              <w:rPr>
                <w:bCs/>
                <w:sz w:val="16"/>
                <w:szCs w:val="16"/>
              </w:rPr>
            </w:pPr>
            <w:r w:rsidRPr="00121A67">
              <w:rPr>
                <w:bCs/>
                <w:sz w:val="16"/>
                <w:szCs w:val="16"/>
              </w:rPr>
              <w:t>764</w:t>
            </w:r>
          </w:p>
        </w:tc>
        <w:tc>
          <w:tcPr>
            <w:tcW w:w="1758" w:type="dxa"/>
            <w:hideMark/>
          </w:tcPr>
          <w:p w14:paraId="51D4E95A" w14:textId="77777777" w:rsidR="00121A67" w:rsidRPr="00121A67" w:rsidRDefault="00121A67" w:rsidP="00121A67">
            <w:pPr>
              <w:jc w:val="center"/>
              <w:rPr>
                <w:bCs/>
                <w:sz w:val="16"/>
                <w:szCs w:val="16"/>
              </w:rPr>
            </w:pPr>
          </w:p>
        </w:tc>
      </w:tr>
      <w:tr w:rsidR="00121A67" w:rsidRPr="00121A67" w14:paraId="65112BC1" w14:textId="77777777" w:rsidTr="00121A67">
        <w:trPr>
          <w:trHeight w:val="20"/>
        </w:trPr>
        <w:tc>
          <w:tcPr>
            <w:tcW w:w="4315" w:type="dxa"/>
            <w:hideMark/>
          </w:tcPr>
          <w:p w14:paraId="24FF78ED" w14:textId="77777777" w:rsidR="00121A67" w:rsidRPr="00121A67" w:rsidRDefault="00121A67" w:rsidP="00121A67">
            <w:pPr>
              <w:jc w:val="center"/>
              <w:rPr>
                <w:bCs/>
                <w:sz w:val="16"/>
                <w:szCs w:val="16"/>
              </w:rPr>
            </w:pPr>
            <w:r w:rsidRPr="00121A67">
              <w:rPr>
                <w:bCs/>
                <w:sz w:val="16"/>
                <w:szCs w:val="16"/>
              </w:rPr>
              <w:t>Interest Rate / Liquidity Risk</w:t>
            </w:r>
          </w:p>
        </w:tc>
        <w:tc>
          <w:tcPr>
            <w:tcW w:w="2520" w:type="dxa"/>
            <w:hideMark/>
          </w:tcPr>
          <w:p w14:paraId="77CED377" w14:textId="23CBC6E4" w:rsidR="00121A67" w:rsidRPr="00121A67" w:rsidRDefault="00121A67" w:rsidP="00121A67">
            <w:pPr>
              <w:jc w:val="center"/>
              <w:rPr>
                <w:bCs/>
                <w:sz w:val="16"/>
                <w:szCs w:val="16"/>
              </w:rPr>
            </w:pPr>
            <w:del w:id="59" w:author="Joo, Woohyun" w:date="2020-04-14T15:05:00Z">
              <w:r w:rsidRPr="00121A67" w:rsidDel="002E0C62">
                <w:rPr>
                  <w:bCs/>
                  <w:sz w:val="16"/>
                  <w:szCs w:val="16"/>
                </w:rPr>
                <w:delText>404</w:delText>
              </w:r>
            </w:del>
            <w:ins w:id="60" w:author="Joo, Woohyun" w:date="2020-04-14T15:05:00Z">
              <w:r w:rsidR="002E0C62">
                <w:rPr>
                  <w:bCs/>
                  <w:sz w:val="16"/>
                  <w:szCs w:val="16"/>
                </w:rPr>
                <w:t>399</w:t>
              </w:r>
            </w:ins>
          </w:p>
        </w:tc>
        <w:tc>
          <w:tcPr>
            <w:tcW w:w="2430" w:type="dxa"/>
            <w:hideMark/>
          </w:tcPr>
          <w:p w14:paraId="54938559" w14:textId="6B5E2EEA" w:rsidR="00121A67" w:rsidRPr="00121A67" w:rsidRDefault="00121A67" w:rsidP="00121A67">
            <w:pPr>
              <w:jc w:val="center"/>
              <w:rPr>
                <w:bCs/>
                <w:sz w:val="16"/>
                <w:szCs w:val="16"/>
              </w:rPr>
            </w:pPr>
            <w:del w:id="61" w:author="Joo, Woohyun" w:date="2020-04-14T15:07:00Z">
              <w:r w:rsidRPr="00121A67" w:rsidDel="002E0C62">
                <w:rPr>
                  <w:bCs/>
                  <w:sz w:val="16"/>
                  <w:szCs w:val="16"/>
                </w:rPr>
                <w:delText>127</w:delText>
              </w:r>
            </w:del>
            <w:ins w:id="62" w:author="Joo, Woohyun" w:date="2020-04-14T15:07:00Z">
              <w:r w:rsidR="002E0C62">
                <w:rPr>
                  <w:bCs/>
                  <w:sz w:val="16"/>
                  <w:szCs w:val="16"/>
                </w:rPr>
                <w:t>22</w:t>
              </w:r>
            </w:ins>
          </w:p>
        </w:tc>
        <w:tc>
          <w:tcPr>
            <w:tcW w:w="1758" w:type="dxa"/>
            <w:hideMark/>
          </w:tcPr>
          <w:p w14:paraId="3A6F90C2" w14:textId="77777777" w:rsidR="00121A67" w:rsidRPr="00121A67" w:rsidRDefault="00121A67" w:rsidP="00121A67">
            <w:pPr>
              <w:jc w:val="center"/>
              <w:rPr>
                <w:bCs/>
                <w:sz w:val="16"/>
                <w:szCs w:val="16"/>
              </w:rPr>
            </w:pPr>
          </w:p>
        </w:tc>
      </w:tr>
      <w:tr w:rsidR="00121A67" w:rsidRPr="00121A67" w14:paraId="266285D2" w14:textId="77777777" w:rsidTr="00121A67">
        <w:trPr>
          <w:trHeight w:val="20"/>
        </w:trPr>
        <w:tc>
          <w:tcPr>
            <w:tcW w:w="4315" w:type="dxa"/>
            <w:hideMark/>
          </w:tcPr>
          <w:p w14:paraId="5EC87DAD" w14:textId="77777777" w:rsidR="00121A67" w:rsidRPr="00121A67" w:rsidRDefault="00121A67" w:rsidP="00121A67">
            <w:pPr>
              <w:jc w:val="center"/>
              <w:rPr>
                <w:bCs/>
                <w:sz w:val="16"/>
                <w:szCs w:val="16"/>
              </w:rPr>
            </w:pPr>
            <w:r w:rsidRPr="00121A67">
              <w:rPr>
                <w:bCs/>
                <w:sz w:val="16"/>
                <w:szCs w:val="16"/>
              </w:rPr>
              <w:t>Currency Risk</w:t>
            </w:r>
          </w:p>
        </w:tc>
        <w:tc>
          <w:tcPr>
            <w:tcW w:w="2520" w:type="dxa"/>
            <w:hideMark/>
          </w:tcPr>
          <w:p w14:paraId="4C8A4BA2" w14:textId="2B680B9E" w:rsidR="00121A67" w:rsidRPr="00121A67" w:rsidRDefault="00121A67" w:rsidP="00121A67">
            <w:pPr>
              <w:jc w:val="center"/>
              <w:rPr>
                <w:bCs/>
                <w:sz w:val="16"/>
                <w:szCs w:val="16"/>
              </w:rPr>
            </w:pPr>
            <w:del w:id="63" w:author="Joo, Woohyun" w:date="2020-04-14T15:05:00Z">
              <w:r w:rsidRPr="00121A67" w:rsidDel="002E0C62">
                <w:rPr>
                  <w:bCs/>
                  <w:sz w:val="16"/>
                  <w:szCs w:val="16"/>
                </w:rPr>
                <w:delText>25</w:delText>
              </w:r>
            </w:del>
            <w:ins w:id="64" w:author="Joo, Woohyun" w:date="2020-04-14T15:05:00Z">
              <w:r w:rsidR="002E0C62" w:rsidRPr="00121A67">
                <w:rPr>
                  <w:bCs/>
                  <w:sz w:val="16"/>
                  <w:szCs w:val="16"/>
                </w:rPr>
                <w:t>2</w:t>
              </w:r>
              <w:r w:rsidR="002E0C62">
                <w:rPr>
                  <w:bCs/>
                  <w:sz w:val="16"/>
                  <w:szCs w:val="16"/>
                </w:rPr>
                <w:t>7</w:t>
              </w:r>
            </w:ins>
          </w:p>
        </w:tc>
        <w:tc>
          <w:tcPr>
            <w:tcW w:w="2430" w:type="dxa"/>
            <w:hideMark/>
          </w:tcPr>
          <w:p w14:paraId="7084745E" w14:textId="1B232DFE" w:rsidR="00121A67" w:rsidRPr="00121A67" w:rsidRDefault="00121A67" w:rsidP="00121A67">
            <w:pPr>
              <w:jc w:val="center"/>
              <w:rPr>
                <w:bCs/>
                <w:sz w:val="16"/>
                <w:szCs w:val="16"/>
              </w:rPr>
            </w:pPr>
            <w:del w:id="65" w:author="Joo, Woohyun" w:date="2020-04-14T15:07:00Z">
              <w:r w:rsidRPr="00121A67" w:rsidDel="002E0C62">
                <w:rPr>
                  <w:bCs/>
                  <w:sz w:val="16"/>
                  <w:szCs w:val="16"/>
                </w:rPr>
                <w:delText>25</w:delText>
              </w:r>
            </w:del>
            <w:ins w:id="66" w:author="Joo, Woohyun" w:date="2020-04-14T15:07:00Z">
              <w:r w:rsidR="002E0C62" w:rsidRPr="00121A67">
                <w:rPr>
                  <w:bCs/>
                  <w:sz w:val="16"/>
                  <w:szCs w:val="16"/>
                </w:rPr>
                <w:t>2</w:t>
              </w:r>
              <w:r w:rsidR="002E0C62">
                <w:rPr>
                  <w:bCs/>
                  <w:sz w:val="16"/>
                  <w:szCs w:val="16"/>
                </w:rPr>
                <w:t>7</w:t>
              </w:r>
            </w:ins>
          </w:p>
        </w:tc>
        <w:tc>
          <w:tcPr>
            <w:tcW w:w="1758" w:type="dxa"/>
            <w:hideMark/>
          </w:tcPr>
          <w:p w14:paraId="24713748" w14:textId="77777777" w:rsidR="00121A67" w:rsidRPr="00121A67" w:rsidRDefault="00121A67" w:rsidP="00121A67">
            <w:pPr>
              <w:jc w:val="center"/>
              <w:rPr>
                <w:bCs/>
                <w:sz w:val="16"/>
                <w:szCs w:val="16"/>
              </w:rPr>
            </w:pPr>
          </w:p>
        </w:tc>
      </w:tr>
      <w:tr w:rsidR="00121A67" w:rsidRPr="00121A67" w14:paraId="1D869A84" w14:textId="77777777" w:rsidTr="00121A67">
        <w:trPr>
          <w:trHeight w:val="20"/>
        </w:trPr>
        <w:tc>
          <w:tcPr>
            <w:tcW w:w="4315" w:type="dxa"/>
            <w:hideMark/>
          </w:tcPr>
          <w:p w14:paraId="2CB499C3" w14:textId="77777777" w:rsidR="00121A67" w:rsidRPr="00121A67" w:rsidRDefault="00121A67" w:rsidP="00121A67">
            <w:pPr>
              <w:jc w:val="center"/>
              <w:rPr>
                <w:bCs/>
                <w:sz w:val="16"/>
                <w:szCs w:val="16"/>
              </w:rPr>
            </w:pPr>
            <w:r w:rsidRPr="00121A67">
              <w:rPr>
                <w:bCs/>
                <w:sz w:val="16"/>
                <w:szCs w:val="16"/>
              </w:rPr>
              <w:t>Concentration Risk</w:t>
            </w:r>
          </w:p>
        </w:tc>
        <w:tc>
          <w:tcPr>
            <w:tcW w:w="2520" w:type="dxa"/>
            <w:hideMark/>
          </w:tcPr>
          <w:p w14:paraId="277BAAD4" w14:textId="77777777" w:rsidR="00121A67" w:rsidRPr="00121A67" w:rsidRDefault="00121A67" w:rsidP="00121A67">
            <w:pPr>
              <w:jc w:val="center"/>
              <w:rPr>
                <w:bCs/>
                <w:sz w:val="16"/>
                <w:szCs w:val="16"/>
              </w:rPr>
            </w:pPr>
            <w:r w:rsidRPr="00121A67">
              <w:rPr>
                <w:bCs/>
                <w:sz w:val="16"/>
                <w:szCs w:val="16"/>
              </w:rPr>
              <w:t>79</w:t>
            </w:r>
          </w:p>
        </w:tc>
        <w:tc>
          <w:tcPr>
            <w:tcW w:w="2430" w:type="dxa"/>
            <w:hideMark/>
          </w:tcPr>
          <w:p w14:paraId="4E554A73" w14:textId="77777777" w:rsidR="00121A67" w:rsidRPr="00121A67" w:rsidRDefault="00121A67" w:rsidP="00121A67">
            <w:pPr>
              <w:jc w:val="center"/>
              <w:rPr>
                <w:bCs/>
                <w:sz w:val="16"/>
                <w:szCs w:val="16"/>
              </w:rPr>
            </w:pPr>
            <w:r w:rsidRPr="00121A67">
              <w:rPr>
                <w:bCs/>
                <w:sz w:val="16"/>
                <w:szCs w:val="16"/>
              </w:rPr>
              <w:t>153</w:t>
            </w:r>
          </w:p>
        </w:tc>
        <w:tc>
          <w:tcPr>
            <w:tcW w:w="1758" w:type="dxa"/>
            <w:hideMark/>
          </w:tcPr>
          <w:p w14:paraId="391609E6" w14:textId="77777777" w:rsidR="00121A67" w:rsidRPr="00121A67" w:rsidRDefault="00121A67" w:rsidP="00121A67">
            <w:pPr>
              <w:jc w:val="center"/>
              <w:rPr>
                <w:bCs/>
                <w:sz w:val="16"/>
                <w:szCs w:val="16"/>
              </w:rPr>
            </w:pPr>
          </w:p>
        </w:tc>
      </w:tr>
      <w:tr w:rsidR="00121A67" w:rsidRPr="00121A67" w14:paraId="7505BC82" w14:textId="77777777" w:rsidTr="00121A67">
        <w:trPr>
          <w:trHeight w:val="20"/>
        </w:trPr>
        <w:tc>
          <w:tcPr>
            <w:tcW w:w="4315" w:type="dxa"/>
            <w:hideMark/>
          </w:tcPr>
          <w:p w14:paraId="4FE28B40" w14:textId="77777777" w:rsidR="00121A67" w:rsidRPr="00121A67" w:rsidRDefault="00121A67" w:rsidP="00121A67">
            <w:pPr>
              <w:jc w:val="center"/>
              <w:rPr>
                <w:bCs/>
                <w:sz w:val="16"/>
                <w:szCs w:val="16"/>
              </w:rPr>
            </w:pPr>
            <w:r w:rsidRPr="00121A67">
              <w:rPr>
                <w:bCs/>
                <w:sz w:val="16"/>
                <w:szCs w:val="16"/>
              </w:rPr>
              <w:t>PC Reserve Risk</w:t>
            </w:r>
          </w:p>
        </w:tc>
        <w:tc>
          <w:tcPr>
            <w:tcW w:w="2520" w:type="dxa"/>
            <w:hideMark/>
          </w:tcPr>
          <w:p w14:paraId="4104F329" w14:textId="3BC0475A" w:rsidR="00121A67" w:rsidRPr="00121A67" w:rsidRDefault="00121A67" w:rsidP="00121A67">
            <w:pPr>
              <w:jc w:val="center"/>
              <w:rPr>
                <w:bCs/>
                <w:sz w:val="16"/>
                <w:szCs w:val="16"/>
              </w:rPr>
            </w:pPr>
            <w:r w:rsidRPr="00121A67">
              <w:rPr>
                <w:bCs/>
                <w:sz w:val="16"/>
                <w:szCs w:val="16"/>
              </w:rPr>
              <w:t>1,</w:t>
            </w:r>
            <w:del w:id="67" w:author="Joo, Woohyun" w:date="2020-04-14T15:05:00Z">
              <w:r w:rsidRPr="00121A67" w:rsidDel="002E0C62">
                <w:rPr>
                  <w:bCs/>
                  <w:sz w:val="16"/>
                  <w:szCs w:val="16"/>
                </w:rPr>
                <w:delText>253</w:delText>
              </w:r>
            </w:del>
            <w:ins w:id="68" w:author="Joo, Woohyun" w:date="2020-04-14T15:05:00Z">
              <w:r w:rsidR="002E0C62">
                <w:rPr>
                  <w:bCs/>
                  <w:sz w:val="16"/>
                  <w:szCs w:val="16"/>
                </w:rPr>
                <w:t>168</w:t>
              </w:r>
            </w:ins>
          </w:p>
        </w:tc>
        <w:tc>
          <w:tcPr>
            <w:tcW w:w="2430" w:type="dxa"/>
            <w:hideMark/>
          </w:tcPr>
          <w:p w14:paraId="75F14EB9" w14:textId="414627CD" w:rsidR="00121A67" w:rsidRPr="00121A67" w:rsidRDefault="00121A67" w:rsidP="00121A67">
            <w:pPr>
              <w:jc w:val="center"/>
              <w:rPr>
                <w:bCs/>
                <w:sz w:val="16"/>
                <w:szCs w:val="16"/>
              </w:rPr>
            </w:pPr>
            <w:r w:rsidRPr="00121A67">
              <w:rPr>
                <w:bCs/>
                <w:sz w:val="16"/>
                <w:szCs w:val="16"/>
              </w:rPr>
              <w:t>1,</w:t>
            </w:r>
            <w:del w:id="69" w:author="Joo, Woohyun" w:date="2020-04-14T15:07:00Z">
              <w:r w:rsidRPr="00121A67" w:rsidDel="002E0C62">
                <w:rPr>
                  <w:bCs/>
                  <w:sz w:val="16"/>
                  <w:szCs w:val="16"/>
                </w:rPr>
                <w:delText>290</w:delText>
              </w:r>
            </w:del>
            <w:ins w:id="70" w:author="Joo, Woohyun" w:date="2020-04-14T15:07:00Z">
              <w:r w:rsidR="002E0C62">
                <w:rPr>
                  <w:bCs/>
                  <w:sz w:val="16"/>
                  <w:szCs w:val="16"/>
                </w:rPr>
                <w:t>183</w:t>
              </w:r>
            </w:ins>
          </w:p>
        </w:tc>
        <w:tc>
          <w:tcPr>
            <w:tcW w:w="1758" w:type="dxa"/>
            <w:hideMark/>
          </w:tcPr>
          <w:p w14:paraId="4565FF73" w14:textId="77777777" w:rsidR="00121A67" w:rsidRPr="00121A67" w:rsidRDefault="00121A67" w:rsidP="00121A67">
            <w:pPr>
              <w:jc w:val="center"/>
              <w:rPr>
                <w:bCs/>
                <w:sz w:val="16"/>
                <w:szCs w:val="16"/>
              </w:rPr>
            </w:pPr>
          </w:p>
        </w:tc>
      </w:tr>
      <w:tr w:rsidR="00121A67" w:rsidRPr="00121A67" w14:paraId="2A4488B6" w14:textId="77777777" w:rsidTr="00121A67">
        <w:trPr>
          <w:trHeight w:val="20"/>
        </w:trPr>
        <w:tc>
          <w:tcPr>
            <w:tcW w:w="4315" w:type="dxa"/>
            <w:hideMark/>
          </w:tcPr>
          <w:p w14:paraId="781DD058" w14:textId="77777777" w:rsidR="00121A67" w:rsidRPr="00121A67" w:rsidRDefault="00121A67" w:rsidP="00121A67">
            <w:pPr>
              <w:jc w:val="center"/>
              <w:rPr>
                <w:bCs/>
                <w:sz w:val="16"/>
                <w:szCs w:val="16"/>
              </w:rPr>
            </w:pPr>
            <w:r w:rsidRPr="00121A67">
              <w:rPr>
                <w:bCs/>
                <w:sz w:val="16"/>
                <w:szCs w:val="16"/>
              </w:rPr>
              <w:t>Mortality</w:t>
            </w:r>
          </w:p>
        </w:tc>
        <w:tc>
          <w:tcPr>
            <w:tcW w:w="2520" w:type="dxa"/>
            <w:hideMark/>
          </w:tcPr>
          <w:p w14:paraId="2ACEA965" w14:textId="77777777" w:rsidR="00121A67" w:rsidRPr="00121A67" w:rsidRDefault="00121A67" w:rsidP="00121A67">
            <w:pPr>
              <w:jc w:val="center"/>
              <w:rPr>
                <w:bCs/>
                <w:sz w:val="16"/>
                <w:szCs w:val="16"/>
              </w:rPr>
            </w:pPr>
            <w:r w:rsidRPr="00121A67">
              <w:rPr>
                <w:bCs/>
                <w:sz w:val="16"/>
                <w:szCs w:val="16"/>
              </w:rPr>
              <w:t>71</w:t>
            </w:r>
          </w:p>
        </w:tc>
        <w:tc>
          <w:tcPr>
            <w:tcW w:w="2430" w:type="dxa"/>
            <w:hideMark/>
          </w:tcPr>
          <w:p w14:paraId="5545510C" w14:textId="77777777" w:rsidR="00121A67" w:rsidRPr="00121A67" w:rsidRDefault="00121A67" w:rsidP="00121A67">
            <w:pPr>
              <w:jc w:val="center"/>
              <w:rPr>
                <w:bCs/>
                <w:sz w:val="16"/>
                <w:szCs w:val="16"/>
              </w:rPr>
            </w:pPr>
            <w:r w:rsidRPr="00121A67">
              <w:rPr>
                <w:bCs/>
                <w:sz w:val="16"/>
                <w:szCs w:val="16"/>
              </w:rPr>
              <w:t>71</w:t>
            </w:r>
          </w:p>
        </w:tc>
        <w:tc>
          <w:tcPr>
            <w:tcW w:w="1758" w:type="dxa"/>
            <w:hideMark/>
          </w:tcPr>
          <w:p w14:paraId="5F430C87" w14:textId="77777777" w:rsidR="00121A67" w:rsidRPr="00121A67" w:rsidRDefault="00121A67" w:rsidP="00121A67">
            <w:pPr>
              <w:jc w:val="center"/>
              <w:rPr>
                <w:bCs/>
                <w:sz w:val="16"/>
                <w:szCs w:val="16"/>
              </w:rPr>
            </w:pPr>
          </w:p>
        </w:tc>
      </w:tr>
      <w:tr w:rsidR="00121A67" w:rsidRPr="00121A67" w14:paraId="4C418A7B" w14:textId="77777777" w:rsidTr="00121A67">
        <w:trPr>
          <w:trHeight w:val="20"/>
        </w:trPr>
        <w:tc>
          <w:tcPr>
            <w:tcW w:w="4315" w:type="dxa"/>
            <w:hideMark/>
          </w:tcPr>
          <w:p w14:paraId="223D76A6" w14:textId="77777777" w:rsidR="00121A67" w:rsidRPr="00121A67" w:rsidRDefault="00121A67" w:rsidP="00121A67">
            <w:pPr>
              <w:jc w:val="center"/>
              <w:rPr>
                <w:bCs/>
                <w:sz w:val="16"/>
                <w:szCs w:val="16"/>
              </w:rPr>
            </w:pPr>
            <w:r w:rsidRPr="00121A67">
              <w:rPr>
                <w:bCs/>
                <w:sz w:val="16"/>
                <w:szCs w:val="16"/>
              </w:rPr>
              <w:t>Morbidity &amp; Disability</w:t>
            </w:r>
          </w:p>
        </w:tc>
        <w:tc>
          <w:tcPr>
            <w:tcW w:w="2520" w:type="dxa"/>
            <w:hideMark/>
          </w:tcPr>
          <w:p w14:paraId="2AFD918D" w14:textId="0F2B3448" w:rsidR="00121A67" w:rsidRPr="00121A67" w:rsidRDefault="00121A67" w:rsidP="00121A67">
            <w:pPr>
              <w:jc w:val="center"/>
              <w:rPr>
                <w:bCs/>
                <w:sz w:val="16"/>
                <w:szCs w:val="16"/>
              </w:rPr>
            </w:pPr>
            <w:del w:id="71" w:author="Joo, Woohyun" w:date="2020-04-14T15:05:00Z">
              <w:r w:rsidRPr="00121A67" w:rsidDel="002E0C62">
                <w:rPr>
                  <w:bCs/>
                  <w:sz w:val="16"/>
                  <w:szCs w:val="16"/>
                </w:rPr>
                <w:delText>25</w:delText>
              </w:r>
            </w:del>
            <w:ins w:id="72" w:author="Joo, Woohyun" w:date="2020-04-14T15:05:00Z">
              <w:r w:rsidR="002E0C62" w:rsidRPr="00121A67">
                <w:rPr>
                  <w:bCs/>
                  <w:sz w:val="16"/>
                  <w:szCs w:val="16"/>
                </w:rPr>
                <w:t>2</w:t>
              </w:r>
              <w:r w:rsidR="002E0C62">
                <w:rPr>
                  <w:bCs/>
                  <w:sz w:val="16"/>
                  <w:szCs w:val="16"/>
                </w:rPr>
                <w:t>1</w:t>
              </w:r>
            </w:ins>
          </w:p>
        </w:tc>
        <w:tc>
          <w:tcPr>
            <w:tcW w:w="2430" w:type="dxa"/>
            <w:hideMark/>
          </w:tcPr>
          <w:p w14:paraId="5CC5A07E" w14:textId="4B0412F7" w:rsidR="00121A67" w:rsidRPr="00121A67" w:rsidRDefault="00121A67" w:rsidP="00121A67">
            <w:pPr>
              <w:jc w:val="center"/>
              <w:rPr>
                <w:bCs/>
                <w:sz w:val="16"/>
                <w:szCs w:val="16"/>
              </w:rPr>
            </w:pPr>
            <w:del w:id="73" w:author="Joo, Woohyun" w:date="2020-04-14T15:07:00Z">
              <w:r w:rsidRPr="00121A67" w:rsidDel="002E0C62">
                <w:rPr>
                  <w:bCs/>
                  <w:sz w:val="16"/>
                  <w:szCs w:val="16"/>
                </w:rPr>
                <w:delText>25</w:delText>
              </w:r>
            </w:del>
            <w:ins w:id="74" w:author="Joo, Woohyun" w:date="2020-04-14T15:07:00Z">
              <w:r w:rsidR="002E0C62" w:rsidRPr="00121A67">
                <w:rPr>
                  <w:bCs/>
                  <w:sz w:val="16"/>
                  <w:szCs w:val="16"/>
                </w:rPr>
                <w:t>2</w:t>
              </w:r>
              <w:r w:rsidR="002E0C62">
                <w:rPr>
                  <w:bCs/>
                  <w:sz w:val="16"/>
                  <w:szCs w:val="16"/>
                </w:rPr>
                <w:t>1</w:t>
              </w:r>
            </w:ins>
          </w:p>
        </w:tc>
        <w:tc>
          <w:tcPr>
            <w:tcW w:w="1758" w:type="dxa"/>
            <w:hideMark/>
          </w:tcPr>
          <w:p w14:paraId="24AAEC8C" w14:textId="77777777" w:rsidR="00121A67" w:rsidRPr="00121A67" w:rsidRDefault="00121A67" w:rsidP="00121A67">
            <w:pPr>
              <w:jc w:val="center"/>
              <w:rPr>
                <w:bCs/>
                <w:sz w:val="16"/>
                <w:szCs w:val="16"/>
              </w:rPr>
            </w:pPr>
          </w:p>
        </w:tc>
      </w:tr>
      <w:tr w:rsidR="00121A67" w:rsidRPr="00121A67" w14:paraId="6FD4AD7B" w14:textId="77777777" w:rsidTr="00121A67">
        <w:trPr>
          <w:trHeight w:val="20"/>
        </w:trPr>
        <w:tc>
          <w:tcPr>
            <w:tcW w:w="4315" w:type="dxa"/>
            <w:hideMark/>
          </w:tcPr>
          <w:p w14:paraId="096A5F70" w14:textId="77777777" w:rsidR="00121A67" w:rsidRPr="00121A67" w:rsidRDefault="00121A67" w:rsidP="00121A67">
            <w:pPr>
              <w:jc w:val="center"/>
              <w:rPr>
                <w:bCs/>
                <w:sz w:val="16"/>
                <w:szCs w:val="16"/>
              </w:rPr>
            </w:pPr>
            <w:r w:rsidRPr="00121A67">
              <w:rPr>
                <w:bCs/>
                <w:sz w:val="16"/>
                <w:szCs w:val="16"/>
              </w:rPr>
              <w:t>Longevity</w:t>
            </w:r>
          </w:p>
        </w:tc>
        <w:tc>
          <w:tcPr>
            <w:tcW w:w="2520" w:type="dxa"/>
            <w:hideMark/>
          </w:tcPr>
          <w:p w14:paraId="50DBFB7E" w14:textId="77777777" w:rsidR="00121A67" w:rsidRPr="00121A67" w:rsidRDefault="00121A67" w:rsidP="00121A67">
            <w:pPr>
              <w:jc w:val="center"/>
              <w:rPr>
                <w:bCs/>
                <w:sz w:val="16"/>
                <w:szCs w:val="16"/>
              </w:rPr>
            </w:pPr>
            <w:r w:rsidRPr="00121A67">
              <w:rPr>
                <w:bCs/>
                <w:sz w:val="16"/>
                <w:szCs w:val="16"/>
              </w:rPr>
              <w:t>511</w:t>
            </w:r>
          </w:p>
        </w:tc>
        <w:tc>
          <w:tcPr>
            <w:tcW w:w="2430" w:type="dxa"/>
            <w:hideMark/>
          </w:tcPr>
          <w:p w14:paraId="224BE645" w14:textId="77777777" w:rsidR="00121A67" w:rsidRPr="00121A67" w:rsidRDefault="00121A67" w:rsidP="00121A67">
            <w:pPr>
              <w:jc w:val="center"/>
              <w:rPr>
                <w:bCs/>
                <w:sz w:val="16"/>
                <w:szCs w:val="16"/>
              </w:rPr>
            </w:pPr>
            <w:r w:rsidRPr="00121A67">
              <w:rPr>
                <w:bCs/>
                <w:sz w:val="16"/>
                <w:szCs w:val="16"/>
              </w:rPr>
              <w:t>511</w:t>
            </w:r>
          </w:p>
        </w:tc>
        <w:tc>
          <w:tcPr>
            <w:tcW w:w="1758" w:type="dxa"/>
            <w:hideMark/>
          </w:tcPr>
          <w:p w14:paraId="54CDA235" w14:textId="77777777" w:rsidR="00121A67" w:rsidRPr="00121A67" w:rsidRDefault="00121A67" w:rsidP="00121A67">
            <w:pPr>
              <w:jc w:val="center"/>
              <w:rPr>
                <w:bCs/>
                <w:sz w:val="16"/>
                <w:szCs w:val="16"/>
              </w:rPr>
            </w:pPr>
          </w:p>
        </w:tc>
      </w:tr>
      <w:tr w:rsidR="00121A67" w:rsidRPr="00121A67" w14:paraId="101C5227" w14:textId="77777777" w:rsidTr="00121A67">
        <w:trPr>
          <w:trHeight w:val="20"/>
        </w:trPr>
        <w:tc>
          <w:tcPr>
            <w:tcW w:w="4315" w:type="dxa"/>
            <w:hideMark/>
          </w:tcPr>
          <w:p w14:paraId="4D104CE8" w14:textId="77777777" w:rsidR="00121A67" w:rsidRPr="00121A67" w:rsidRDefault="00121A67" w:rsidP="00121A67">
            <w:pPr>
              <w:jc w:val="center"/>
              <w:rPr>
                <w:bCs/>
                <w:sz w:val="16"/>
                <w:szCs w:val="16"/>
              </w:rPr>
            </w:pPr>
            <w:r w:rsidRPr="00121A67">
              <w:rPr>
                <w:bCs/>
                <w:sz w:val="16"/>
                <w:szCs w:val="16"/>
              </w:rPr>
              <w:t>Other Insurance Risk</w:t>
            </w:r>
          </w:p>
        </w:tc>
        <w:tc>
          <w:tcPr>
            <w:tcW w:w="2520" w:type="dxa"/>
            <w:hideMark/>
          </w:tcPr>
          <w:p w14:paraId="056338A0" w14:textId="77777777" w:rsidR="00121A67" w:rsidRPr="00121A67" w:rsidRDefault="00121A67" w:rsidP="00121A67">
            <w:pPr>
              <w:jc w:val="center"/>
              <w:rPr>
                <w:bCs/>
                <w:sz w:val="16"/>
                <w:szCs w:val="16"/>
              </w:rPr>
            </w:pPr>
            <w:r w:rsidRPr="00121A67">
              <w:rPr>
                <w:bCs/>
                <w:sz w:val="16"/>
                <w:szCs w:val="16"/>
              </w:rPr>
              <w:t>292</w:t>
            </w:r>
          </w:p>
        </w:tc>
        <w:tc>
          <w:tcPr>
            <w:tcW w:w="2430" w:type="dxa"/>
            <w:hideMark/>
          </w:tcPr>
          <w:p w14:paraId="4A800B85" w14:textId="77777777" w:rsidR="00121A67" w:rsidRPr="00121A67" w:rsidRDefault="00121A67" w:rsidP="00121A67">
            <w:pPr>
              <w:jc w:val="center"/>
              <w:rPr>
                <w:bCs/>
                <w:sz w:val="16"/>
                <w:szCs w:val="16"/>
              </w:rPr>
            </w:pPr>
            <w:r w:rsidRPr="00121A67">
              <w:rPr>
                <w:bCs/>
                <w:sz w:val="16"/>
                <w:szCs w:val="16"/>
              </w:rPr>
              <w:t>292</w:t>
            </w:r>
          </w:p>
        </w:tc>
        <w:tc>
          <w:tcPr>
            <w:tcW w:w="1758" w:type="dxa"/>
            <w:hideMark/>
          </w:tcPr>
          <w:p w14:paraId="2D46CC67" w14:textId="77777777" w:rsidR="00121A67" w:rsidRPr="00121A67" w:rsidRDefault="00121A67" w:rsidP="00121A67">
            <w:pPr>
              <w:jc w:val="center"/>
              <w:rPr>
                <w:bCs/>
                <w:sz w:val="16"/>
                <w:szCs w:val="16"/>
              </w:rPr>
            </w:pPr>
          </w:p>
        </w:tc>
      </w:tr>
      <w:tr w:rsidR="00121A67" w:rsidRPr="00121A67" w14:paraId="190465D6" w14:textId="77777777" w:rsidTr="00121A67">
        <w:trPr>
          <w:trHeight w:val="20"/>
        </w:trPr>
        <w:tc>
          <w:tcPr>
            <w:tcW w:w="4315" w:type="dxa"/>
            <w:hideMark/>
          </w:tcPr>
          <w:p w14:paraId="298867A1" w14:textId="77777777" w:rsidR="00121A67" w:rsidRPr="00121A67" w:rsidRDefault="00121A67" w:rsidP="00121A67">
            <w:pPr>
              <w:jc w:val="center"/>
              <w:rPr>
                <w:bCs/>
                <w:sz w:val="16"/>
                <w:szCs w:val="16"/>
              </w:rPr>
            </w:pPr>
            <w:r w:rsidRPr="00121A67">
              <w:rPr>
                <w:bCs/>
                <w:sz w:val="16"/>
                <w:szCs w:val="16"/>
              </w:rPr>
              <w:t>BSCR (After Correlation Adjustment)</w:t>
            </w:r>
          </w:p>
        </w:tc>
        <w:tc>
          <w:tcPr>
            <w:tcW w:w="2520" w:type="dxa"/>
            <w:hideMark/>
          </w:tcPr>
          <w:p w14:paraId="70FC4D93" w14:textId="75E960D2" w:rsidR="00121A67" w:rsidRPr="00121A67" w:rsidRDefault="00121A67" w:rsidP="00121A67">
            <w:pPr>
              <w:jc w:val="center"/>
              <w:rPr>
                <w:bCs/>
                <w:sz w:val="16"/>
                <w:szCs w:val="16"/>
              </w:rPr>
            </w:pPr>
            <w:r w:rsidRPr="00121A67">
              <w:rPr>
                <w:bCs/>
                <w:sz w:val="16"/>
                <w:szCs w:val="16"/>
              </w:rPr>
              <w:t>1,</w:t>
            </w:r>
            <w:del w:id="75" w:author="Joo, Woohyun" w:date="2020-04-14T15:05:00Z">
              <w:r w:rsidRPr="00121A67" w:rsidDel="002E0C62">
                <w:rPr>
                  <w:bCs/>
                  <w:sz w:val="16"/>
                  <w:szCs w:val="16"/>
                </w:rPr>
                <w:delText>923</w:delText>
              </w:r>
            </w:del>
            <w:ins w:id="76" w:author="Joo, Woohyun" w:date="2020-04-14T15:05:00Z">
              <w:r w:rsidR="002E0C62">
                <w:rPr>
                  <w:bCs/>
                  <w:sz w:val="16"/>
                  <w:szCs w:val="16"/>
                </w:rPr>
                <w:t>779</w:t>
              </w:r>
            </w:ins>
          </w:p>
        </w:tc>
        <w:tc>
          <w:tcPr>
            <w:tcW w:w="2430" w:type="dxa"/>
            <w:hideMark/>
          </w:tcPr>
          <w:p w14:paraId="1A38E230" w14:textId="50361761" w:rsidR="00121A67" w:rsidRPr="00121A67" w:rsidRDefault="00121A67" w:rsidP="00121A67">
            <w:pPr>
              <w:jc w:val="center"/>
              <w:rPr>
                <w:bCs/>
                <w:sz w:val="16"/>
                <w:szCs w:val="16"/>
              </w:rPr>
            </w:pPr>
            <w:r w:rsidRPr="00121A67">
              <w:rPr>
                <w:bCs/>
                <w:sz w:val="16"/>
                <w:szCs w:val="16"/>
              </w:rPr>
              <w:t>2,</w:t>
            </w:r>
            <w:del w:id="77" w:author="Joo, Woohyun" w:date="2020-04-14T15:08:00Z">
              <w:r w:rsidRPr="00121A67" w:rsidDel="002E0C62">
                <w:rPr>
                  <w:bCs/>
                  <w:sz w:val="16"/>
                  <w:szCs w:val="16"/>
                </w:rPr>
                <w:delText>327</w:delText>
              </w:r>
            </w:del>
            <w:ins w:id="78" w:author="Joo, Woohyun" w:date="2020-04-14T15:08:00Z">
              <w:r w:rsidR="002E0C62">
                <w:rPr>
                  <w:bCs/>
                  <w:sz w:val="16"/>
                  <w:szCs w:val="16"/>
                </w:rPr>
                <w:t>111</w:t>
              </w:r>
            </w:ins>
          </w:p>
        </w:tc>
        <w:tc>
          <w:tcPr>
            <w:tcW w:w="1758" w:type="dxa"/>
            <w:hideMark/>
          </w:tcPr>
          <w:p w14:paraId="134A0091" w14:textId="77777777" w:rsidR="00121A67" w:rsidRPr="00121A67" w:rsidRDefault="00121A67" w:rsidP="00121A67">
            <w:pPr>
              <w:jc w:val="center"/>
              <w:rPr>
                <w:bCs/>
                <w:sz w:val="16"/>
                <w:szCs w:val="16"/>
              </w:rPr>
            </w:pPr>
          </w:p>
        </w:tc>
      </w:tr>
      <w:tr w:rsidR="00121A67" w:rsidRPr="00121A67" w14:paraId="2885907F" w14:textId="77777777" w:rsidTr="00121A67">
        <w:trPr>
          <w:trHeight w:val="20"/>
        </w:trPr>
        <w:tc>
          <w:tcPr>
            <w:tcW w:w="4315" w:type="dxa"/>
            <w:hideMark/>
          </w:tcPr>
          <w:p w14:paraId="58C38E32" w14:textId="77777777" w:rsidR="00121A67" w:rsidRPr="00121A67" w:rsidRDefault="00121A67" w:rsidP="00121A67">
            <w:pPr>
              <w:jc w:val="center"/>
              <w:rPr>
                <w:bCs/>
                <w:sz w:val="16"/>
                <w:szCs w:val="16"/>
              </w:rPr>
            </w:pPr>
            <w:r w:rsidRPr="00121A67">
              <w:rPr>
                <w:bCs/>
                <w:sz w:val="16"/>
                <w:szCs w:val="16"/>
              </w:rPr>
              <w:t>Operational risk capital charge</w:t>
            </w:r>
          </w:p>
        </w:tc>
        <w:tc>
          <w:tcPr>
            <w:tcW w:w="2520" w:type="dxa"/>
            <w:hideMark/>
          </w:tcPr>
          <w:p w14:paraId="6132EAA1" w14:textId="4EC513BB" w:rsidR="00121A67" w:rsidRPr="00121A67" w:rsidRDefault="00121A67" w:rsidP="00121A67">
            <w:pPr>
              <w:jc w:val="center"/>
              <w:rPr>
                <w:bCs/>
                <w:sz w:val="16"/>
                <w:szCs w:val="16"/>
              </w:rPr>
            </w:pPr>
            <w:del w:id="79" w:author="Joo, Woohyun" w:date="2020-04-14T15:05:00Z">
              <w:r w:rsidRPr="00121A67" w:rsidDel="002E0C62">
                <w:rPr>
                  <w:bCs/>
                  <w:sz w:val="16"/>
                  <w:szCs w:val="16"/>
                </w:rPr>
                <w:delText>96</w:delText>
              </w:r>
            </w:del>
            <w:ins w:id="80" w:author="Joo, Woohyun" w:date="2020-04-14T15:05:00Z">
              <w:r w:rsidR="002E0C62">
                <w:rPr>
                  <w:bCs/>
                  <w:sz w:val="16"/>
                  <w:szCs w:val="16"/>
                </w:rPr>
                <w:t>89</w:t>
              </w:r>
            </w:ins>
          </w:p>
        </w:tc>
        <w:tc>
          <w:tcPr>
            <w:tcW w:w="2430" w:type="dxa"/>
            <w:hideMark/>
          </w:tcPr>
          <w:p w14:paraId="796013DA" w14:textId="6BCD6B14" w:rsidR="00121A67" w:rsidRPr="00121A67" w:rsidRDefault="00121A67" w:rsidP="00121A67">
            <w:pPr>
              <w:jc w:val="center"/>
              <w:rPr>
                <w:bCs/>
                <w:sz w:val="16"/>
                <w:szCs w:val="16"/>
              </w:rPr>
            </w:pPr>
            <w:del w:id="81" w:author="Joo, Woohyun" w:date="2020-04-14T15:08:00Z">
              <w:r w:rsidRPr="00121A67" w:rsidDel="002E0C62">
                <w:rPr>
                  <w:bCs/>
                  <w:sz w:val="16"/>
                  <w:szCs w:val="16"/>
                </w:rPr>
                <w:delText>116</w:delText>
              </w:r>
            </w:del>
            <w:ins w:id="82" w:author="Joo, Woohyun" w:date="2020-04-14T15:08:00Z">
              <w:r w:rsidR="002E0C62" w:rsidRPr="00121A67">
                <w:rPr>
                  <w:bCs/>
                  <w:sz w:val="16"/>
                  <w:szCs w:val="16"/>
                </w:rPr>
                <w:t>1</w:t>
              </w:r>
              <w:r w:rsidR="002E0C62">
                <w:rPr>
                  <w:bCs/>
                  <w:sz w:val="16"/>
                  <w:szCs w:val="16"/>
                </w:rPr>
                <w:t>06</w:t>
              </w:r>
            </w:ins>
          </w:p>
        </w:tc>
        <w:tc>
          <w:tcPr>
            <w:tcW w:w="1758" w:type="dxa"/>
            <w:hideMark/>
          </w:tcPr>
          <w:p w14:paraId="75E68B94" w14:textId="77777777" w:rsidR="00121A67" w:rsidRPr="00121A67" w:rsidRDefault="00121A67" w:rsidP="00121A67">
            <w:pPr>
              <w:jc w:val="center"/>
              <w:rPr>
                <w:bCs/>
                <w:sz w:val="16"/>
                <w:szCs w:val="16"/>
              </w:rPr>
            </w:pPr>
          </w:p>
        </w:tc>
      </w:tr>
      <w:tr w:rsidR="00121A67" w:rsidRPr="00121A67" w14:paraId="2388BD86" w14:textId="77777777" w:rsidTr="00121A67">
        <w:trPr>
          <w:trHeight w:val="20"/>
        </w:trPr>
        <w:tc>
          <w:tcPr>
            <w:tcW w:w="4315" w:type="dxa"/>
            <w:hideMark/>
          </w:tcPr>
          <w:p w14:paraId="270528FC" w14:textId="77777777" w:rsidR="00121A67" w:rsidRPr="00121A67" w:rsidRDefault="00121A67" w:rsidP="00121A67">
            <w:pPr>
              <w:jc w:val="center"/>
              <w:rPr>
                <w:bCs/>
                <w:sz w:val="16"/>
                <w:szCs w:val="16"/>
              </w:rPr>
            </w:pPr>
            <w:r w:rsidRPr="00121A67">
              <w:rPr>
                <w:bCs/>
                <w:sz w:val="16"/>
                <w:szCs w:val="16"/>
              </w:rPr>
              <w:t xml:space="preserve"> BSCR Before Tax Adjustment</w:t>
            </w:r>
          </w:p>
        </w:tc>
        <w:tc>
          <w:tcPr>
            <w:tcW w:w="2520" w:type="dxa"/>
            <w:hideMark/>
          </w:tcPr>
          <w:p w14:paraId="0C022504" w14:textId="781BE04A" w:rsidR="00121A67" w:rsidRPr="00121A67" w:rsidRDefault="00121A67" w:rsidP="00121A67">
            <w:pPr>
              <w:jc w:val="center"/>
              <w:rPr>
                <w:bCs/>
                <w:sz w:val="16"/>
                <w:szCs w:val="16"/>
              </w:rPr>
            </w:pPr>
            <w:del w:id="83" w:author="Joo, Woohyun" w:date="2020-04-14T15:06:00Z">
              <w:r w:rsidRPr="00121A67" w:rsidDel="002E0C62">
                <w:rPr>
                  <w:bCs/>
                  <w:sz w:val="16"/>
                  <w:szCs w:val="16"/>
                </w:rPr>
                <w:delText>2</w:delText>
              </w:r>
            </w:del>
            <w:ins w:id="84" w:author="Joo, Woohyun" w:date="2020-04-14T15:06:00Z">
              <w:r w:rsidR="002E0C62">
                <w:rPr>
                  <w:bCs/>
                  <w:sz w:val="16"/>
                  <w:szCs w:val="16"/>
                </w:rPr>
                <w:t>1</w:t>
              </w:r>
            </w:ins>
            <w:r w:rsidRPr="00121A67">
              <w:rPr>
                <w:bCs/>
                <w:sz w:val="16"/>
                <w:szCs w:val="16"/>
              </w:rPr>
              <w:t>,</w:t>
            </w:r>
            <w:del w:id="85" w:author="Joo, Woohyun" w:date="2020-04-14T15:06:00Z">
              <w:r w:rsidRPr="00121A67" w:rsidDel="002E0C62">
                <w:rPr>
                  <w:bCs/>
                  <w:sz w:val="16"/>
                  <w:szCs w:val="16"/>
                </w:rPr>
                <w:delText>019</w:delText>
              </w:r>
            </w:del>
            <w:ins w:id="86" w:author="Joo, Woohyun" w:date="2020-04-14T15:06:00Z">
              <w:r w:rsidR="002E0C62">
                <w:rPr>
                  <w:bCs/>
                  <w:sz w:val="16"/>
                  <w:szCs w:val="16"/>
                </w:rPr>
                <w:t>868</w:t>
              </w:r>
            </w:ins>
          </w:p>
        </w:tc>
        <w:tc>
          <w:tcPr>
            <w:tcW w:w="2430" w:type="dxa"/>
            <w:hideMark/>
          </w:tcPr>
          <w:p w14:paraId="4952B948" w14:textId="29BC9BF2" w:rsidR="00121A67" w:rsidRPr="00121A67" w:rsidRDefault="00121A67" w:rsidP="00121A67">
            <w:pPr>
              <w:jc w:val="center"/>
              <w:rPr>
                <w:bCs/>
                <w:sz w:val="16"/>
                <w:szCs w:val="16"/>
              </w:rPr>
            </w:pPr>
            <w:r w:rsidRPr="00121A67">
              <w:rPr>
                <w:bCs/>
                <w:sz w:val="16"/>
                <w:szCs w:val="16"/>
              </w:rPr>
              <w:t>2,</w:t>
            </w:r>
            <w:del w:id="87" w:author="Joo, Woohyun" w:date="2020-04-14T15:08:00Z">
              <w:r w:rsidRPr="00121A67" w:rsidDel="002E0C62">
                <w:rPr>
                  <w:bCs/>
                  <w:sz w:val="16"/>
                  <w:szCs w:val="16"/>
                </w:rPr>
                <w:delText>444</w:delText>
              </w:r>
            </w:del>
            <w:ins w:id="88" w:author="Joo, Woohyun" w:date="2020-04-14T15:08:00Z">
              <w:r w:rsidR="002E0C62">
                <w:rPr>
                  <w:bCs/>
                  <w:sz w:val="16"/>
                  <w:szCs w:val="16"/>
                </w:rPr>
                <w:t>217</w:t>
              </w:r>
            </w:ins>
          </w:p>
        </w:tc>
        <w:tc>
          <w:tcPr>
            <w:tcW w:w="1758" w:type="dxa"/>
            <w:hideMark/>
          </w:tcPr>
          <w:p w14:paraId="059AED28" w14:textId="77777777" w:rsidR="00121A67" w:rsidRPr="00121A67" w:rsidRDefault="00121A67" w:rsidP="00121A67">
            <w:pPr>
              <w:jc w:val="center"/>
              <w:rPr>
                <w:bCs/>
                <w:sz w:val="16"/>
                <w:szCs w:val="16"/>
              </w:rPr>
            </w:pPr>
          </w:p>
        </w:tc>
      </w:tr>
      <w:tr w:rsidR="00121A67" w:rsidRPr="00121A67" w14:paraId="4D8A52C5" w14:textId="77777777" w:rsidTr="00121A67">
        <w:trPr>
          <w:trHeight w:val="20"/>
        </w:trPr>
        <w:tc>
          <w:tcPr>
            <w:tcW w:w="4315" w:type="dxa"/>
            <w:hideMark/>
          </w:tcPr>
          <w:p w14:paraId="4FDB74AD" w14:textId="77777777" w:rsidR="00121A67" w:rsidRPr="00121A67" w:rsidRDefault="00121A67" w:rsidP="00121A67">
            <w:pPr>
              <w:jc w:val="center"/>
              <w:rPr>
                <w:bCs/>
                <w:sz w:val="16"/>
                <w:szCs w:val="16"/>
              </w:rPr>
            </w:pPr>
            <w:r w:rsidRPr="00121A67">
              <w:rPr>
                <w:bCs/>
                <w:sz w:val="16"/>
                <w:szCs w:val="16"/>
              </w:rPr>
              <w:t>Tax Credit (Loss Absorbing Capital )</w:t>
            </w:r>
          </w:p>
        </w:tc>
        <w:tc>
          <w:tcPr>
            <w:tcW w:w="2520" w:type="dxa"/>
            <w:hideMark/>
          </w:tcPr>
          <w:p w14:paraId="3117F720" w14:textId="77777777" w:rsidR="00121A67" w:rsidRPr="00121A67" w:rsidRDefault="00121A67" w:rsidP="00121A67">
            <w:pPr>
              <w:jc w:val="center"/>
              <w:rPr>
                <w:bCs/>
                <w:sz w:val="16"/>
                <w:szCs w:val="16"/>
              </w:rPr>
            </w:pPr>
            <w:r w:rsidRPr="00121A67">
              <w:rPr>
                <w:bCs/>
                <w:sz w:val="16"/>
                <w:szCs w:val="16"/>
              </w:rPr>
              <w:t>0</w:t>
            </w:r>
          </w:p>
        </w:tc>
        <w:tc>
          <w:tcPr>
            <w:tcW w:w="2430" w:type="dxa"/>
            <w:hideMark/>
          </w:tcPr>
          <w:p w14:paraId="7F705E23" w14:textId="18C81FEC" w:rsidR="00121A67" w:rsidRPr="00121A67" w:rsidRDefault="00121A67" w:rsidP="00121A67">
            <w:pPr>
              <w:jc w:val="center"/>
              <w:rPr>
                <w:bCs/>
                <w:sz w:val="16"/>
                <w:szCs w:val="16"/>
              </w:rPr>
            </w:pPr>
            <w:del w:id="89" w:author="Joo, Woohyun" w:date="2020-04-14T15:09:00Z">
              <w:r w:rsidRPr="00121A67" w:rsidDel="002E0C62">
                <w:rPr>
                  <w:bCs/>
                  <w:sz w:val="16"/>
                  <w:szCs w:val="16"/>
                </w:rPr>
                <w:delText>489</w:delText>
              </w:r>
            </w:del>
            <w:ins w:id="90" w:author="Joo, Woohyun" w:date="2020-04-14T15:09:00Z">
              <w:r w:rsidR="002E0C62" w:rsidRPr="00121A67">
                <w:rPr>
                  <w:bCs/>
                  <w:sz w:val="16"/>
                  <w:szCs w:val="16"/>
                </w:rPr>
                <w:t>4</w:t>
              </w:r>
              <w:r w:rsidR="002E0C62">
                <w:rPr>
                  <w:bCs/>
                  <w:sz w:val="16"/>
                  <w:szCs w:val="16"/>
                </w:rPr>
                <w:t>43</w:t>
              </w:r>
            </w:ins>
          </w:p>
        </w:tc>
        <w:tc>
          <w:tcPr>
            <w:tcW w:w="1758" w:type="dxa"/>
            <w:hideMark/>
          </w:tcPr>
          <w:p w14:paraId="14D86AEA" w14:textId="77777777" w:rsidR="00121A67" w:rsidRPr="00121A67" w:rsidRDefault="00121A67" w:rsidP="00121A67">
            <w:pPr>
              <w:jc w:val="center"/>
              <w:rPr>
                <w:bCs/>
                <w:sz w:val="16"/>
                <w:szCs w:val="16"/>
              </w:rPr>
            </w:pPr>
          </w:p>
        </w:tc>
      </w:tr>
      <w:tr w:rsidR="00121A67" w:rsidRPr="00121A67" w14:paraId="77ED2274" w14:textId="77777777" w:rsidTr="00121A67">
        <w:trPr>
          <w:trHeight w:val="20"/>
        </w:trPr>
        <w:tc>
          <w:tcPr>
            <w:tcW w:w="4315" w:type="dxa"/>
            <w:hideMark/>
          </w:tcPr>
          <w:p w14:paraId="4E963F82" w14:textId="77777777" w:rsidR="00121A67" w:rsidRPr="00121A67" w:rsidRDefault="00121A67" w:rsidP="00121A67">
            <w:pPr>
              <w:jc w:val="center"/>
              <w:rPr>
                <w:bCs/>
                <w:sz w:val="16"/>
                <w:szCs w:val="16"/>
              </w:rPr>
            </w:pPr>
            <w:r w:rsidRPr="00121A67">
              <w:rPr>
                <w:bCs/>
                <w:sz w:val="16"/>
                <w:szCs w:val="16"/>
              </w:rPr>
              <w:t xml:space="preserve"> BSCR After Tax Adjustment</w:t>
            </w:r>
          </w:p>
        </w:tc>
        <w:tc>
          <w:tcPr>
            <w:tcW w:w="2520" w:type="dxa"/>
            <w:hideMark/>
          </w:tcPr>
          <w:p w14:paraId="750F464D" w14:textId="69A7900B" w:rsidR="00121A67" w:rsidRPr="00121A67" w:rsidRDefault="00121A67" w:rsidP="00121A67">
            <w:pPr>
              <w:jc w:val="center"/>
              <w:rPr>
                <w:bCs/>
                <w:sz w:val="16"/>
                <w:szCs w:val="16"/>
              </w:rPr>
            </w:pPr>
            <w:del w:id="91" w:author="Joo, Woohyun" w:date="2020-04-14T15:06:00Z">
              <w:r w:rsidRPr="00121A67" w:rsidDel="002E0C62">
                <w:rPr>
                  <w:bCs/>
                  <w:sz w:val="16"/>
                  <w:szCs w:val="16"/>
                </w:rPr>
                <w:delText>2</w:delText>
              </w:r>
            </w:del>
            <w:ins w:id="92" w:author="Joo, Woohyun" w:date="2020-04-14T15:06:00Z">
              <w:r w:rsidR="002E0C62">
                <w:rPr>
                  <w:bCs/>
                  <w:sz w:val="16"/>
                  <w:szCs w:val="16"/>
                </w:rPr>
                <w:t>1</w:t>
              </w:r>
            </w:ins>
            <w:r w:rsidRPr="00121A67">
              <w:rPr>
                <w:bCs/>
                <w:sz w:val="16"/>
                <w:szCs w:val="16"/>
              </w:rPr>
              <w:t>,</w:t>
            </w:r>
            <w:del w:id="93" w:author="Joo, Woohyun" w:date="2020-04-14T15:06:00Z">
              <w:r w:rsidRPr="00121A67" w:rsidDel="002E0C62">
                <w:rPr>
                  <w:bCs/>
                  <w:sz w:val="16"/>
                  <w:szCs w:val="16"/>
                </w:rPr>
                <w:delText>019</w:delText>
              </w:r>
            </w:del>
            <w:ins w:id="94" w:author="Joo, Woohyun" w:date="2020-04-14T15:06:00Z">
              <w:r w:rsidR="002E0C62">
                <w:rPr>
                  <w:bCs/>
                  <w:sz w:val="16"/>
                  <w:szCs w:val="16"/>
                </w:rPr>
                <w:t>868</w:t>
              </w:r>
            </w:ins>
          </w:p>
        </w:tc>
        <w:tc>
          <w:tcPr>
            <w:tcW w:w="2430" w:type="dxa"/>
            <w:hideMark/>
          </w:tcPr>
          <w:p w14:paraId="6608DD46" w14:textId="3A4A7BBB" w:rsidR="00121A67" w:rsidRPr="00121A67" w:rsidRDefault="00121A67" w:rsidP="00121A67">
            <w:pPr>
              <w:jc w:val="center"/>
              <w:rPr>
                <w:bCs/>
                <w:sz w:val="16"/>
                <w:szCs w:val="16"/>
              </w:rPr>
            </w:pPr>
            <w:r w:rsidRPr="00121A67">
              <w:rPr>
                <w:bCs/>
                <w:sz w:val="16"/>
                <w:szCs w:val="16"/>
              </w:rPr>
              <w:t>1,</w:t>
            </w:r>
            <w:del w:id="95" w:author="Joo, Woohyun" w:date="2020-04-14T15:10:00Z">
              <w:r w:rsidRPr="00121A67" w:rsidDel="002E0C62">
                <w:rPr>
                  <w:bCs/>
                  <w:sz w:val="16"/>
                  <w:szCs w:val="16"/>
                </w:rPr>
                <w:delText>955</w:delText>
              </w:r>
            </w:del>
            <w:ins w:id="96" w:author="Joo, Woohyun" w:date="2020-04-14T15:10:00Z">
              <w:r w:rsidR="002E0C62">
                <w:rPr>
                  <w:bCs/>
                  <w:sz w:val="16"/>
                  <w:szCs w:val="16"/>
                </w:rPr>
                <w:t>774</w:t>
              </w:r>
            </w:ins>
          </w:p>
        </w:tc>
        <w:tc>
          <w:tcPr>
            <w:tcW w:w="1758" w:type="dxa"/>
            <w:hideMark/>
          </w:tcPr>
          <w:p w14:paraId="7D1DB672" w14:textId="3C575E40" w:rsidR="00121A67" w:rsidRPr="00121A67" w:rsidRDefault="00121A67" w:rsidP="00121A67">
            <w:pPr>
              <w:jc w:val="center"/>
              <w:rPr>
                <w:bCs/>
                <w:sz w:val="16"/>
                <w:szCs w:val="16"/>
              </w:rPr>
            </w:pPr>
            <w:del w:id="97" w:author="Joo, Woohyun" w:date="2020-04-14T15:10:00Z">
              <w:r w:rsidRPr="00121A67" w:rsidDel="002E0C62">
                <w:rPr>
                  <w:bCs/>
                  <w:sz w:val="16"/>
                  <w:szCs w:val="16"/>
                </w:rPr>
                <w:delText>2</w:delText>
              </w:r>
            </w:del>
            <w:ins w:id="98" w:author="Joo, Woohyun" w:date="2020-04-14T15:10:00Z">
              <w:r w:rsidR="002E0C62">
                <w:rPr>
                  <w:bCs/>
                  <w:sz w:val="16"/>
                  <w:szCs w:val="16"/>
                </w:rPr>
                <w:t>1</w:t>
              </w:r>
            </w:ins>
            <w:r w:rsidRPr="00121A67">
              <w:rPr>
                <w:bCs/>
                <w:sz w:val="16"/>
                <w:szCs w:val="16"/>
              </w:rPr>
              <w:t>,</w:t>
            </w:r>
            <w:del w:id="99" w:author="Joo, Woohyun" w:date="2020-04-14T15:10:00Z">
              <w:r w:rsidRPr="00121A67" w:rsidDel="002E0C62">
                <w:rPr>
                  <w:bCs/>
                  <w:sz w:val="16"/>
                  <w:szCs w:val="16"/>
                </w:rPr>
                <w:delText>006</w:delText>
              </w:r>
            </w:del>
            <w:ins w:id="100" w:author="Joo, Woohyun" w:date="2020-04-14T15:10:00Z">
              <w:r w:rsidR="002E0C62">
                <w:rPr>
                  <w:bCs/>
                  <w:sz w:val="16"/>
                  <w:szCs w:val="16"/>
                </w:rPr>
                <w:t>849</w:t>
              </w:r>
            </w:ins>
          </w:p>
        </w:tc>
      </w:tr>
    </w:tbl>
    <w:p w14:paraId="481562AF" w14:textId="77777777" w:rsidR="007217A2" w:rsidRPr="008B3EA3" w:rsidRDefault="007217A2" w:rsidP="00BD3857">
      <w:pPr>
        <w:jc w:val="center"/>
        <w:rPr>
          <w:rFonts w:ascii="Arial" w:hAnsi="Arial" w:cs="Arial"/>
          <w:b/>
        </w:rPr>
        <w:sectPr w:rsidR="007217A2" w:rsidRPr="008B3EA3" w:rsidSect="009301A4">
          <w:headerReference w:type="default" r:id="rId14"/>
          <w:footerReference w:type="default" r:id="rId15"/>
          <w:pgSz w:w="12240" w:h="15840" w:code="1"/>
          <w:pgMar w:top="1440" w:right="1080" w:bottom="1440" w:left="1080" w:header="720" w:footer="720" w:gutter="0"/>
          <w:cols w:space="720"/>
          <w:docGrid w:linePitch="360"/>
        </w:sectPr>
      </w:pPr>
    </w:p>
    <w:p w14:paraId="2DF6FCF4" w14:textId="77777777" w:rsidR="00BD3857" w:rsidRPr="008B3EA3" w:rsidRDefault="00BD3857" w:rsidP="00BD3857">
      <w:pPr>
        <w:jc w:val="center"/>
        <w:rPr>
          <w:rFonts w:ascii="Arial" w:hAnsi="Arial" w:cs="Arial"/>
        </w:rPr>
      </w:pPr>
      <w:r w:rsidRPr="008B3EA3">
        <w:rPr>
          <w:rFonts w:ascii="Arial" w:hAnsi="Arial" w:cs="Arial"/>
        </w:rPr>
        <w:lastRenderedPageBreak/>
        <w:t>APPENDIX D2</w:t>
      </w:r>
    </w:p>
    <w:p w14:paraId="7752F55A" w14:textId="77777777" w:rsidR="00636288" w:rsidRPr="00683E7B" w:rsidRDefault="00DF005A" w:rsidP="00DF005A">
      <w:pPr>
        <w:keepNext/>
        <w:keepLines/>
        <w:spacing w:before="120" w:after="240" w:line="240" w:lineRule="auto"/>
        <w:jc w:val="both"/>
        <w:outlineLvl w:val="0"/>
        <w:rPr>
          <w:rFonts w:ascii="Arial" w:hAnsi="Arial"/>
          <w:sz w:val="36"/>
          <w:lang w:val="en-GB"/>
        </w:rPr>
      </w:pPr>
      <w:bookmarkStart w:id="103" w:name="_Ref459725995"/>
      <w:bookmarkStart w:id="104" w:name="_Toc461879645"/>
      <w:r w:rsidRPr="00683E7B">
        <w:rPr>
          <w:rFonts w:ascii="Arial" w:hAnsi="Arial"/>
          <w:sz w:val="36"/>
          <w:lang w:val="en-GB"/>
        </w:rPr>
        <w:t>Pro-forma financial statements</w:t>
      </w:r>
      <w:bookmarkEnd w:id="103"/>
      <w:bookmarkEnd w:id="104"/>
    </w:p>
    <w:p w14:paraId="28A7BA1B" w14:textId="77777777" w:rsidR="000E41D8" w:rsidRPr="000E41D8" w:rsidRDefault="000E41D8" w:rsidP="000E41D8">
      <w:pPr>
        <w:spacing w:after="120" w:line="240" w:lineRule="auto"/>
        <w:rPr>
          <w:rFonts w:ascii="Arial" w:eastAsia="Times New Roman" w:hAnsi="Arial" w:cs="Arial"/>
          <w:b/>
          <w:bCs/>
          <w:color w:val="000000"/>
          <w:sz w:val="16"/>
          <w:szCs w:val="16"/>
        </w:rPr>
      </w:pPr>
      <w:r w:rsidRPr="000E41D8">
        <w:rPr>
          <w:rFonts w:ascii="Arial" w:eastAsia="MS Mincho" w:hAnsi="Arial"/>
          <w:b/>
          <w:color w:val="00B0F0"/>
          <w:sz w:val="20"/>
          <w:szCs w:val="24"/>
          <w:lang w:val="en-GB" w:eastAsia="ja-JP"/>
        </w:rPr>
        <w:t>Five-year Statutory Balance Sheet</w:t>
      </w:r>
    </w:p>
    <w:tbl>
      <w:tblPr>
        <w:tblW w:w="11940" w:type="dxa"/>
        <w:tblLook w:val="04A0" w:firstRow="1" w:lastRow="0" w:firstColumn="1" w:lastColumn="0" w:noHBand="0" w:noVBand="1"/>
      </w:tblPr>
      <w:tblGrid>
        <w:gridCol w:w="5640"/>
        <w:gridCol w:w="1260"/>
        <w:gridCol w:w="1260"/>
        <w:gridCol w:w="1260"/>
        <w:gridCol w:w="1260"/>
        <w:gridCol w:w="1260"/>
      </w:tblGrid>
      <w:tr w:rsidR="0064063D" w:rsidRPr="0064063D" w14:paraId="0CFD5BE1" w14:textId="77777777" w:rsidTr="0064063D">
        <w:trPr>
          <w:trHeight w:val="300"/>
        </w:trPr>
        <w:tc>
          <w:tcPr>
            <w:tcW w:w="5640" w:type="dxa"/>
            <w:tcBorders>
              <w:top w:val="nil"/>
              <w:left w:val="nil"/>
              <w:bottom w:val="nil"/>
              <w:right w:val="nil"/>
            </w:tcBorders>
            <w:shd w:val="clear" w:color="000000" w:fill="F2F2F2"/>
            <w:noWrap/>
            <w:vAlign w:val="center"/>
            <w:hideMark/>
          </w:tcPr>
          <w:p w14:paraId="77593FAE" w14:textId="77777777" w:rsidR="0064063D" w:rsidRPr="0064063D" w:rsidRDefault="0064063D" w:rsidP="0064063D">
            <w:pPr>
              <w:spacing w:after="0" w:line="240" w:lineRule="auto"/>
              <w:rPr>
                <w:rFonts w:ascii="Arial" w:eastAsia="Times New Roman" w:hAnsi="Arial" w:cs="Arial"/>
                <w:b/>
                <w:bCs/>
                <w:color w:val="000000"/>
                <w:sz w:val="16"/>
                <w:szCs w:val="16"/>
                <w:lang w:eastAsia="zh-CN" w:bidi="hi-IN"/>
              </w:rPr>
            </w:pPr>
            <w:r w:rsidRPr="0064063D">
              <w:rPr>
                <w:rFonts w:ascii="Arial" w:eastAsia="Times New Roman" w:hAnsi="Arial" w:cs="Arial"/>
                <w:b/>
                <w:bCs/>
                <w:color w:val="000000"/>
                <w:sz w:val="16"/>
                <w:szCs w:val="16"/>
                <w:lang w:eastAsia="zh-CN" w:bidi="hi-IN"/>
              </w:rPr>
              <w:t>Statutory Balance sheet ($ M)</w:t>
            </w:r>
          </w:p>
        </w:tc>
        <w:tc>
          <w:tcPr>
            <w:tcW w:w="1260" w:type="dxa"/>
            <w:tcBorders>
              <w:top w:val="nil"/>
              <w:left w:val="nil"/>
              <w:bottom w:val="nil"/>
              <w:right w:val="nil"/>
            </w:tcBorders>
            <w:shd w:val="clear" w:color="000000" w:fill="F2F2F2"/>
            <w:noWrap/>
            <w:vAlign w:val="center"/>
            <w:hideMark/>
          </w:tcPr>
          <w:p w14:paraId="35ECF3B7" w14:textId="77777777" w:rsidR="0064063D" w:rsidRPr="0064063D" w:rsidRDefault="0064063D" w:rsidP="0064063D">
            <w:pPr>
              <w:spacing w:after="0" w:line="240" w:lineRule="auto"/>
              <w:jc w:val="right"/>
              <w:rPr>
                <w:rFonts w:ascii="Arial" w:eastAsia="Times New Roman" w:hAnsi="Arial" w:cs="Arial"/>
                <w:b/>
                <w:bCs/>
                <w:color w:val="000000"/>
                <w:sz w:val="16"/>
                <w:szCs w:val="16"/>
                <w:lang w:eastAsia="zh-CN" w:bidi="hi-IN"/>
              </w:rPr>
            </w:pPr>
            <w:r w:rsidRPr="0064063D">
              <w:rPr>
                <w:rFonts w:ascii="Arial" w:eastAsia="Times New Roman" w:hAnsi="Arial" w:cs="Arial"/>
                <w:b/>
                <w:bCs/>
                <w:color w:val="000000"/>
                <w:sz w:val="16"/>
                <w:szCs w:val="16"/>
                <w:lang w:eastAsia="zh-CN" w:bidi="hi-IN"/>
              </w:rPr>
              <w:t>2020</w:t>
            </w:r>
          </w:p>
        </w:tc>
        <w:tc>
          <w:tcPr>
            <w:tcW w:w="1260" w:type="dxa"/>
            <w:tcBorders>
              <w:top w:val="nil"/>
              <w:left w:val="nil"/>
              <w:bottom w:val="nil"/>
              <w:right w:val="nil"/>
            </w:tcBorders>
            <w:shd w:val="clear" w:color="000000" w:fill="F2F2F2"/>
            <w:noWrap/>
            <w:vAlign w:val="center"/>
            <w:hideMark/>
          </w:tcPr>
          <w:p w14:paraId="5E4E96E9" w14:textId="77777777" w:rsidR="0064063D" w:rsidRPr="0064063D" w:rsidRDefault="0064063D" w:rsidP="0064063D">
            <w:pPr>
              <w:spacing w:after="0" w:line="240" w:lineRule="auto"/>
              <w:jc w:val="right"/>
              <w:rPr>
                <w:rFonts w:ascii="Arial" w:eastAsia="Times New Roman" w:hAnsi="Arial" w:cs="Arial"/>
                <w:b/>
                <w:bCs/>
                <w:color w:val="000000"/>
                <w:sz w:val="16"/>
                <w:szCs w:val="16"/>
                <w:lang w:eastAsia="zh-CN" w:bidi="hi-IN"/>
              </w:rPr>
            </w:pPr>
            <w:r w:rsidRPr="0064063D">
              <w:rPr>
                <w:rFonts w:ascii="Arial" w:eastAsia="Times New Roman" w:hAnsi="Arial" w:cs="Arial"/>
                <w:b/>
                <w:bCs/>
                <w:color w:val="000000"/>
                <w:sz w:val="16"/>
                <w:szCs w:val="16"/>
                <w:lang w:eastAsia="zh-CN" w:bidi="hi-IN"/>
              </w:rPr>
              <w:t>2021</w:t>
            </w:r>
          </w:p>
        </w:tc>
        <w:tc>
          <w:tcPr>
            <w:tcW w:w="1260" w:type="dxa"/>
            <w:tcBorders>
              <w:top w:val="nil"/>
              <w:left w:val="nil"/>
              <w:bottom w:val="nil"/>
              <w:right w:val="nil"/>
            </w:tcBorders>
            <w:shd w:val="clear" w:color="000000" w:fill="F2F2F2"/>
            <w:noWrap/>
            <w:vAlign w:val="center"/>
            <w:hideMark/>
          </w:tcPr>
          <w:p w14:paraId="080043E9" w14:textId="77777777" w:rsidR="0064063D" w:rsidRPr="0064063D" w:rsidRDefault="0064063D" w:rsidP="0064063D">
            <w:pPr>
              <w:spacing w:after="0" w:line="240" w:lineRule="auto"/>
              <w:jc w:val="right"/>
              <w:rPr>
                <w:rFonts w:ascii="Arial" w:eastAsia="Times New Roman" w:hAnsi="Arial" w:cs="Arial"/>
                <w:b/>
                <w:bCs/>
                <w:color w:val="000000"/>
                <w:sz w:val="16"/>
                <w:szCs w:val="16"/>
                <w:lang w:eastAsia="zh-CN" w:bidi="hi-IN"/>
              </w:rPr>
            </w:pPr>
            <w:r w:rsidRPr="0064063D">
              <w:rPr>
                <w:rFonts w:ascii="Arial" w:eastAsia="Times New Roman" w:hAnsi="Arial" w:cs="Arial"/>
                <w:b/>
                <w:bCs/>
                <w:color w:val="000000"/>
                <w:sz w:val="16"/>
                <w:szCs w:val="16"/>
                <w:lang w:eastAsia="zh-CN" w:bidi="hi-IN"/>
              </w:rPr>
              <w:t>2022</w:t>
            </w:r>
          </w:p>
        </w:tc>
        <w:tc>
          <w:tcPr>
            <w:tcW w:w="1260" w:type="dxa"/>
            <w:tcBorders>
              <w:top w:val="nil"/>
              <w:left w:val="nil"/>
              <w:bottom w:val="nil"/>
              <w:right w:val="nil"/>
            </w:tcBorders>
            <w:shd w:val="clear" w:color="000000" w:fill="F2F2F2"/>
            <w:noWrap/>
            <w:vAlign w:val="center"/>
            <w:hideMark/>
          </w:tcPr>
          <w:p w14:paraId="0D39FE44" w14:textId="77777777" w:rsidR="0064063D" w:rsidRPr="0064063D" w:rsidRDefault="0064063D" w:rsidP="0064063D">
            <w:pPr>
              <w:spacing w:after="0" w:line="240" w:lineRule="auto"/>
              <w:jc w:val="right"/>
              <w:rPr>
                <w:rFonts w:ascii="Arial" w:eastAsia="Times New Roman" w:hAnsi="Arial" w:cs="Arial"/>
                <w:b/>
                <w:bCs/>
                <w:color w:val="000000"/>
                <w:sz w:val="16"/>
                <w:szCs w:val="16"/>
                <w:lang w:eastAsia="zh-CN" w:bidi="hi-IN"/>
              </w:rPr>
            </w:pPr>
            <w:r w:rsidRPr="0064063D">
              <w:rPr>
                <w:rFonts w:ascii="Arial" w:eastAsia="Times New Roman" w:hAnsi="Arial" w:cs="Arial"/>
                <w:b/>
                <w:bCs/>
                <w:color w:val="000000"/>
                <w:sz w:val="16"/>
                <w:szCs w:val="16"/>
                <w:lang w:eastAsia="zh-CN" w:bidi="hi-IN"/>
              </w:rPr>
              <w:t>2023</w:t>
            </w:r>
          </w:p>
        </w:tc>
        <w:tc>
          <w:tcPr>
            <w:tcW w:w="1260" w:type="dxa"/>
            <w:tcBorders>
              <w:top w:val="nil"/>
              <w:left w:val="nil"/>
              <w:bottom w:val="nil"/>
              <w:right w:val="nil"/>
            </w:tcBorders>
            <w:shd w:val="clear" w:color="000000" w:fill="F2F2F2"/>
            <w:noWrap/>
            <w:vAlign w:val="center"/>
            <w:hideMark/>
          </w:tcPr>
          <w:p w14:paraId="04DC2829" w14:textId="77777777" w:rsidR="0064063D" w:rsidRPr="0064063D" w:rsidRDefault="0064063D" w:rsidP="0064063D">
            <w:pPr>
              <w:spacing w:after="0" w:line="240" w:lineRule="auto"/>
              <w:jc w:val="right"/>
              <w:rPr>
                <w:rFonts w:ascii="Arial" w:eastAsia="Times New Roman" w:hAnsi="Arial" w:cs="Arial"/>
                <w:b/>
                <w:bCs/>
                <w:color w:val="000000"/>
                <w:sz w:val="16"/>
                <w:szCs w:val="16"/>
                <w:lang w:eastAsia="zh-CN" w:bidi="hi-IN"/>
              </w:rPr>
            </w:pPr>
            <w:r w:rsidRPr="0064063D">
              <w:rPr>
                <w:rFonts w:ascii="Arial" w:eastAsia="Times New Roman" w:hAnsi="Arial" w:cs="Arial"/>
                <w:b/>
                <w:bCs/>
                <w:color w:val="000000"/>
                <w:sz w:val="16"/>
                <w:szCs w:val="16"/>
                <w:lang w:eastAsia="zh-CN" w:bidi="hi-IN"/>
              </w:rPr>
              <w:t>2024</w:t>
            </w:r>
          </w:p>
        </w:tc>
      </w:tr>
      <w:tr w:rsidR="0064063D" w:rsidRPr="0064063D" w14:paraId="2F5BB29E" w14:textId="77777777" w:rsidTr="0064063D">
        <w:trPr>
          <w:trHeight w:val="300"/>
        </w:trPr>
        <w:tc>
          <w:tcPr>
            <w:tcW w:w="5640" w:type="dxa"/>
            <w:tcBorders>
              <w:top w:val="nil"/>
              <w:left w:val="nil"/>
              <w:bottom w:val="nil"/>
              <w:right w:val="nil"/>
            </w:tcBorders>
            <w:shd w:val="clear" w:color="auto" w:fill="auto"/>
            <w:noWrap/>
            <w:vAlign w:val="center"/>
            <w:hideMark/>
          </w:tcPr>
          <w:p w14:paraId="6EBA75F1" w14:textId="77777777" w:rsidR="0064063D" w:rsidRPr="0064063D" w:rsidRDefault="0064063D" w:rsidP="0064063D">
            <w:pPr>
              <w:spacing w:after="0" w:line="240" w:lineRule="auto"/>
              <w:ind w:firstLineChars="100" w:firstLine="160"/>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Fixed Investments</w:t>
            </w:r>
          </w:p>
        </w:tc>
        <w:tc>
          <w:tcPr>
            <w:tcW w:w="1260" w:type="dxa"/>
            <w:tcBorders>
              <w:top w:val="nil"/>
              <w:left w:val="nil"/>
              <w:bottom w:val="nil"/>
              <w:right w:val="nil"/>
            </w:tcBorders>
            <w:shd w:val="clear" w:color="auto" w:fill="auto"/>
            <w:noWrap/>
            <w:vAlign w:val="center"/>
            <w:hideMark/>
          </w:tcPr>
          <w:p w14:paraId="024B8907"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38,584 </w:t>
            </w:r>
          </w:p>
        </w:tc>
        <w:tc>
          <w:tcPr>
            <w:tcW w:w="1260" w:type="dxa"/>
            <w:tcBorders>
              <w:top w:val="nil"/>
              <w:left w:val="nil"/>
              <w:bottom w:val="nil"/>
              <w:right w:val="nil"/>
            </w:tcBorders>
            <w:shd w:val="clear" w:color="auto" w:fill="auto"/>
            <w:noWrap/>
            <w:vAlign w:val="center"/>
            <w:hideMark/>
          </w:tcPr>
          <w:p w14:paraId="26D4895E"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43,283 </w:t>
            </w:r>
          </w:p>
        </w:tc>
        <w:tc>
          <w:tcPr>
            <w:tcW w:w="1260" w:type="dxa"/>
            <w:tcBorders>
              <w:top w:val="nil"/>
              <w:left w:val="nil"/>
              <w:bottom w:val="nil"/>
              <w:right w:val="nil"/>
            </w:tcBorders>
            <w:shd w:val="clear" w:color="auto" w:fill="auto"/>
            <w:noWrap/>
            <w:vAlign w:val="center"/>
            <w:hideMark/>
          </w:tcPr>
          <w:p w14:paraId="42A69AFD"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49,294 </w:t>
            </w:r>
          </w:p>
        </w:tc>
        <w:tc>
          <w:tcPr>
            <w:tcW w:w="1260" w:type="dxa"/>
            <w:tcBorders>
              <w:top w:val="nil"/>
              <w:left w:val="nil"/>
              <w:bottom w:val="nil"/>
              <w:right w:val="nil"/>
            </w:tcBorders>
            <w:shd w:val="clear" w:color="auto" w:fill="auto"/>
            <w:noWrap/>
            <w:vAlign w:val="center"/>
            <w:hideMark/>
          </w:tcPr>
          <w:p w14:paraId="0C94C377"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52,564 </w:t>
            </w:r>
          </w:p>
        </w:tc>
        <w:tc>
          <w:tcPr>
            <w:tcW w:w="1260" w:type="dxa"/>
            <w:tcBorders>
              <w:top w:val="nil"/>
              <w:left w:val="nil"/>
              <w:bottom w:val="nil"/>
              <w:right w:val="nil"/>
            </w:tcBorders>
            <w:shd w:val="clear" w:color="auto" w:fill="auto"/>
            <w:noWrap/>
            <w:vAlign w:val="center"/>
            <w:hideMark/>
          </w:tcPr>
          <w:p w14:paraId="421B60C1"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53,612 </w:t>
            </w:r>
          </w:p>
        </w:tc>
      </w:tr>
      <w:tr w:rsidR="0064063D" w:rsidRPr="0064063D" w14:paraId="2D45ED2A" w14:textId="77777777" w:rsidTr="0064063D">
        <w:trPr>
          <w:trHeight w:val="300"/>
        </w:trPr>
        <w:tc>
          <w:tcPr>
            <w:tcW w:w="5640" w:type="dxa"/>
            <w:tcBorders>
              <w:top w:val="nil"/>
              <w:left w:val="nil"/>
              <w:bottom w:val="nil"/>
              <w:right w:val="nil"/>
            </w:tcBorders>
            <w:shd w:val="clear" w:color="auto" w:fill="auto"/>
            <w:noWrap/>
            <w:vAlign w:val="center"/>
            <w:hideMark/>
          </w:tcPr>
          <w:p w14:paraId="6BE01D74" w14:textId="77777777" w:rsidR="0064063D" w:rsidRPr="0064063D" w:rsidRDefault="0064063D" w:rsidP="0064063D">
            <w:pPr>
              <w:spacing w:after="0" w:line="240" w:lineRule="auto"/>
              <w:ind w:firstLineChars="100" w:firstLine="160"/>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Alternative investments</w:t>
            </w:r>
          </w:p>
        </w:tc>
        <w:tc>
          <w:tcPr>
            <w:tcW w:w="1260" w:type="dxa"/>
            <w:tcBorders>
              <w:top w:val="nil"/>
              <w:left w:val="nil"/>
              <w:bottom w:val="nil"/>
              <w:right w:val="nil"/>
            </w:tcBorders>
            <w:shd w:val="clear" w:color="auto" w:fill="auto"/>
            <w:noWrap/>
            <w:vAlign w:val="center"/>
            <w:hideMark/>
          </w:tcPr>
          <w:p w14:paraId="0FD6E4FA"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2,739 </w:t>
            </w:r>
          </w:p>
        </w:tc>
        <w:tc>
          <w:tcPr>
            <w:tcW w:w="1260" w:type="dxa"/>
            <w:tcBorders>
              <w:top w:val="nil"/>
              <w:left w:val="nil"/>
              <w:bottom w:val="nil"/>
              <w:right w:val="nil"/>
            </w:tcBorders>
            <w:shd w:val="clear" w:color="auto" w:fill="auto"/>
            <w:noWrap/>
            <w:vAlign w:val="center"/>
            <w:hideMark/>
          </w:tcPr>
          <w:p w14:paraId="421B0BC9"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2,996 </w:t>
            </w:r>
          </w:p>
        </w:tc>
        <w:tc>
          <w:tcPr>
            <w:tcW w:w="1260" w:type="dxa"/>
            <w:tcBorders>
              <w:top w:val="nil"/>
              <w:left w:val="nil"/>
              <w:bottom w:val="nil"/>
              <w:right w:val="nil"/>
            </w:tcBorders>
            <w:shd w:val="clear" w:color="auto" w:fill="auto"/>
            <w:noWrap/>
            <w:vAlign w:val="center"/>
            <w:hideMark/>
          </w:tcPr>
          <w:p w14:paraId="229FE401"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3,370 </w:t>
            </w:r>
          </w:p>
        </w:tc>
        <w:tc>
          <w:tcPr>
            <w:tcW w:w="1260" w:type="dxa"/>
            <w:tcBorders>
              <w:top w:val="nil"/>
              <w:left w:val="nil"/>
              <w:bottom w:val="nil"/>
              <w:right w:val="nil"/>
            </w:tcBorders>
            <w:shd w:val="clear" w:color="auto" w:fill="auto"/>
            <w:noWrap/>
            <w:vAlign w:val="center"/>
            <w:hideMark/>
          </w:tcPr>
          <w:p w14:paraId="6AFAC6DD"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3,339 </w:t>
            </w:r>
          </w:p>
        </w:tc>
        <w:tc>
          <w:tcPr>
            <w:tcW w:w="1260" w:type="dxa"/>
            <w:tcBorders>
              <w:top w:val="nil"/>
              <w:left w:val="nil"/>
              <w:bottom w:val="nil"/>
              <w:right w:val="nil"/>
            </w:tcBorders>
            <w:shd w:val="clear" w:color="auto" w:fill="auto"/>
            <w:noWrap/>
            <w:vAlign w:val="center"/>
            <w:hideMark/>
          </w:tcPr>
          <w:p w14:paraId="31ABF795"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3,201 </w:t>
            </w:r>
          </w:p>
        </w:tc>
      </w:tr>
      <w:tr w:rsidR="0064063D" w:rsidRPr="0064063D" w14:paraId="499F7CD0" w14:textId="77777777" w:rsidTr="0064063D">
        <w:trPr>
          <w:trHeight w:val="300"/>
        </w:trPr>
        <w:tc>
          <w:tcPr>
            <w:tcW w:w="5640" w:type="dxa"/>
            <w:tcBorders>
              <w:top w:val="nil"/>
              <w:left w:val="nil"/>
              <w:bottom w:val="nil"/>
              <w:right w:val="nil"/>
            </w:tcBorders>
            <w:shd w:val="clear" w:color="auto" w:fill="auto"/>
            <w:noWrap/>
            <w:vAlign w:val="center"/>
            <w:hideMark/>
          </w:tcPr>
          <w:p w14:paraId="6EA83C85" w14:textId="77777777" w:rsidR="0064063D" w:rsidRPr="0064063D" w:rsidRDefault="0064063D" w:rsidP="0064063D">
            <w:pPr>
              <w:spacing w:after="0" w:line="240" w:lineRule="auto"/>
              <w:ind w:firstLineChars="100" w:firstLine="160"/>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Hedges</w:t>
            </w:r>
          </w:p>
        </w:tc>
        <w:tc>
          <w:tcPr>
            <w:tcW w:w="1260" w:type="dxa"/>
            <w:tcBorders>
              <w:top w:val="nil"/>
              <w:left w:val="nil"/>
              <w:bottom w:val="nil"/>
              <w:right w:val="nil"/>
            </w:tcBorders>
            <w:shd w:val="clear" w:color="auto" w:fill="auto"/>
            <w:noWrap/>
            <w:vAlign w:val="center"/>
            <w:hideMark/>
          </w:tcPr>
          <w:p w14:paraId="4726B978"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211 </w:t>
            </w:r>
          </w:p>
        </w:tc>
        <w:tc>
          <w:tcPr>
            <w:tcW w:w="1260" w:type="dxa"/>
            <w:tcBorders>
              <w:top w:val="nil"/>
              <w:left w:val="nil"/>
              <w:bottom w:val="nil"/>
              <w:right w:val="nil"/>
            </w:tcBorders>
            <w:shd w:val="clear" w:color="auto" w:fill="auto"/>
            <w:noWrap/>
            <w:vAlign w:val="center"/>
            <w:hideMark/>
          </w:tcPr>
          <w:p w14:paraId="33A613E0"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191 </w:t>
            </w:r>
          </w:p>
        </w:tc>
        <w:tc>
          <w:tcPr>
            <w:tcW w:w="1260" w:type="dxa"/>
            <w:tcBorders>
              <w:top w:val="nil"/>
              <w:left w:val="nil"/>
              <w:bottom w:val="nil"/>
              <w:right w:val="nil"/>
            </w:tcBorders>
            <w:shd w:val="clear" w:color="auto" w:fill="auto"/>
            <w:noWrap/>
            <w:vAlign w:val="center"/>
            <w:hideMark/>
          </w:tcPr>
          <w:p w14:paraId="055545B4"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178 </w:t>
            </w:r>
          </w:p>
        </w:tc>
        <w:tc>
          <w:tcPr>
            <w:tcW w:w="1260" w:type="dxa"/>
            <w:tcBorders>
              <w:top w:val="nil"/>
              <w:left w:val="nil"/>
              <w:bottom w:val="nil"/>
              <w:right w:val="nil"/>
            </w:tcBorders>
            <w:shd w:val="clear" w:color="auto" w:fill="auto"/>
            <w:noWrap/>
            <w:vAlign w:val="center"/>
            <w:hideMark/>
          </w:tcPr>
          <w:p w14:paraId="335FCF40"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166 </w:t>
            </w:r>
          </w:p>
        </w:tc>
        <w:tc>
          <w:tcPr>
            <w:tcW w:w="1260" w:type="dxa"/>
            <w:tcBorders>
              <w:top w:val="nil"/>
              <w:left w:val="nil"/>
              <w:bottom w:val="nil"/>
              <w:right w:val="nil"/>
            </w:tcBorders>
            <w:shd w:val="clear" w:color="auto" w:fill="auto"/>
            <w:noWrap/>
            <w:vAlign w:val="center"/>
            <w:hideMark/>
          </w:tcPr>
          <w:p w14:paraId="7D9EA150"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147 </w:t>
            </w:r>
          </w:p>
        </w:tc>
      </w:tr>
      <w:tr w:rsidR="0064063D" w:rsidRPr="0064063D" w14:paraId="13E9E887" w14:textId="77777777" w:rsidTr="0064063D">
        <w:trPr>
          <w:trHeight w:val="300"/>
        </w:trPr>
        <w:tc>
          <w:tcPr>
            <w:tcW w:w="5640" w:type="dxa"/>
            <w:tcBorders>
              <w:top w:val="nil"/>
              <w:left w:val="nil"/>
              <w:bottom w:val="nil"/>
              <w:right w:val="nil"/>
            </w:tcBorders>
            <w:shd w:val="clear" w:color="auto" w:fill="auto"/>
            <w:noWrap/>
            <w:vAlign w:val="center"/>
            <w:hideMark/>
          </w:tcPr>
          <w:p w14:paraId="0684100F" w14:textId="77777777" w:rsidR="0064063D" w:rsidRPr="0064063D" w:rsidRDefault="0064063D" w:rsidP="0064063D">
            <w:pPr>
              <w:spacing w:after="0" w:line="240" w:lineRule="auto"/>
              <w:ind w:firstLineChars="100" w:firstLine="160"/>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Letters of credit/Term Loan/Debt Proceeds</w:t>
            </w:r>
          </w:p>
        </w:tc>
        <w:tc>
          <w:tcPr>
            <w:tcW w:w="1260" w:type="dxa"/>
            <w:tcBorders>
              <w:top w:val="nil"/>
              <w:left w:val="nil"/>
              <w:bottom w:val="nil"/>
              <w:right w:val="nil"/>
            </w:tcBorders>
            <w:shd w:val="clear" w:color="auto" w:fill="auto"/>
            <w:noWrap/>
            <w:vAlign w:val="center"/>
            <w:hideMark/>
          </w:tcPr>
          <w:p w14:paraId="1368B06C"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550 </w:t>
            </w:r>
          </w:p>
        </w:tc>
        <w:tc>
          <w:tcPr>
            <w:tcW w:w="1260" w:type="dxa"/>
            <w:tcBorders>
              <w:top w:val="nil"/>
              <w:left w:val="nil"/>
              <w:bottom w:val="nil"/>
              <w:right w:val="nil"/>
            </w:tcBorders>
            <w:shd w:val="clear" w:color="auto" w:fill="auto"/>
            <w:noWrap/>
            <w:vAlign w:val="center"/>
            <w:hideMark/>
          </w:tcPr>
          <w:p w14:paraId="3244CFB7"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550 </w:t>
            </w:r>
          </w:p>
        </w:tc>
        <w:tc>
          <w:tcPr>
            <w:tcW w:w="1260" w:type="dxa"/>
            <w:tcBorders>
              <w:top w:val="nil"/>
              <w:left w:val="nil"/>
              <w:bottom w:val="nil"/>
              <w:right w:val="nil"/>
            </w:tcBorders>
            <w:shd w:val="clear" w:color="auto" w:fill="auto"/>
            <w:noWrap/>
            <w:vAlign w:val="center"/>
            <w:hideMark/>
          </w:tcPr>
          <w:p w14:paraId="14E166F7"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550 </w:t>
            </w:r>
          </w:p>
        </w:tc>
        <w:tc>
          <w:tcPr>
            <w:tcW w:w="1260" w:type="dxa"/>
            <w:tcBorders>
              <w:top w:val="nil"/>
              <w:left w:val="nil"/>
              <w:bottom w:val="nil"/>
              <w:right w:val="nil"/>
            </w:tcBorders>
            <w:shd w:val="clear" w:color="auto" w:fill="auto"/>
            <w:noWrap/>
            <w:vAlign w:val="center"/>
            <w:hideMark/>
          </w:tcPr>
          <w:p w14:paraId="2637D026"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550 </w:t>
            </w:r>
          </w:p>
        </w:tc>
        <w:tc>
          <w:tcPr>
            <w:tcW w:w="1260" w:type="dxa"/>
            <w:tcBorders>
              <w:top w:val="nil"/>
              <w:left w:val="nil"/>
              <w:bottom w:val="nil"/>
              <w:right w:val="nil"/>
            </w:tcBorders>
            <w:shd w:val="clear" w:color="auto" w:fill="auto"/>
            <w:noWrap/>
            <w:vAlign w:val="center"/>
            <w:hideMark/>
          </w:tcPr>
          <w:p w14:paraId="4639010B"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550 </w:t>
            </w:r>
          </w:p>
        </w:tc>
      </w:tr>
      <w:tr w:rsidR="0064063D" w:rsidRPr="0064063D" w14:paraId="04191EDC" w14:textId="77777777" w:rsidTr="0064063D">
        <w:trPr>
          <w:trHeight w:val="315"/>
        </w:trPr>
        <w:tc>
          <w:tcPr>
            <w:tcW w:w="5640" w:type="dxa"/>
            <w:tcBorders>
              <w:top w:val="nil"/>
              <w:left w:val="nil"/>
              <w:bottom w:val="nil"/>
              <w:right w:val="nil"/>
            </w:tcBorders>
            <w:shd w:val="clear" w:color="auto" w:fill="auto"/>
            <w:noWrap/>
            <w:vAlign w:val="center"/>
            <w:hideMark/>
          </w:tcPr>
          <w:p w14:paraId="0F8A3B3E" w14:textId="77777777" w:rsidR="0064063D" w:rsidRPr="0064063D" w:rsidRDefault="0064063D" w:rsidP="0064063D">
            <w:pPr>
              <w:spacing w:after="0" w:line="240" w:lineRule="auto"/>
              <w:ind w:firstLineChars="100" w:firstLine="160"/>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DTA / (DTL)</w:t>
            </w:r>
          </w:p>
        </w:tc>
        <w:tc>
          <w:tcPr>
            <w:tcW w:w="1260" w:type="dxa"/>
            <w:tcBorders>
              <w:top w:val="nil"/>
              <w:left w:val="nil"/>
              <w:bottom w:val="nil"/>
              <w:right w:val="nil"/>
            </w:tcBorders>
            <w:shd w:val="clear" w:color="auto" w:fill="auto"/>
            <w:noWrap/>
            <w:vAlign w:val="center"/>
            <w:hideMark/>
          </w:tcPr>
          <w:p w14:paraId="450F75D7"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(475)</w:t>
            </w:r>
          </w:p>
        </w:tc>
        <w:tc>
          <w:tcPr>
            <w:tcW w:w="1260" w:type="dxa"/>
            <w:tcBorders>
              <w:top w:val="nil"/>
              <w:left w:val="nil"/>
              <w:bottom w:val="nil"/>
              <w:right w:val="nil"/>
            </w:tcBorders>
            <w:shd w:val="clear" w:color="auto" w:fill="auto"/>
            <w:noWrap/>
            <w:vAlign w:val="center"/>
            <w:hideMark/>
          </w:tcPr>
          <w:p w14:paraId="7D289B68"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(404)</w:t>
            </w:r>
          </w:p>
        </w:tc>
        <w:tc>
          <w:tcPr>
            <w:tcW w:w="1260" w:type="dxa"/>
            <w:tcBorders>
              <w:top w:val="nil"/>
              <w:left w:val="nil"/>
              <w:bottom w:val="nil"/>
              <w:right w:val="nil"/>
            </w:tcBorders>
            <w:shd w:val="clear" w:color="auto" w:fill="auto"/>
            <w:noWrap/>
            <w:vAlign w:val="center"/>
            <w:hideMark/>
          </w:tcPr>
          <w:p w14:paraId="19DEF0FA"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(320)</w:t>
            </w:r>
          </w:p>
        </w:tc>
        <w:tc>
          <w:tcPr>
            <w:tcW w:w="1260" w:type="dxa"/>
            <w:tcBorders>
              <w:top w:val="nil"/>
              <w:left w:val="nil"/>
              <w:bottom w:val="nil"/>
              <w:right w:val="nil"/>
            </w:tcBorders>
            <w:shd w:val="clear" w:color="auto" w:fill="auto"/>
            <w:noWrap/>
            <w:vAlign w:val="center"/>
            <w:hideMark/>
          </w:tcPr>
          <w:p w14:paraId="18CF549B"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(269)</w:t>
            </w:r>
          </w:p>
        </w:tc>
        <w:tc>
          <w:tcPr>
            <w:tcW w:w="1260" w:type="dxa"/>
            <w:tcBorders>
              <w:top w:val="nil"/>
              <w:left w:val="nil"/>
              <w:bottom w:val="nil"/>
              <w:right w:val="nil"/>
            </w:tcBorders>
            <w:shd w:val="clear" w:color="auto" w:fill="auto"/>
            <w:noWrap/>
            <w:vAlign w:val="center"/>
            <w:hideMark/>
          </w:tcPr>
          <w:p w14:paraId="64ED711C"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(232)</w:t>
            </w:r>
          </w:p>
        </w:tc>
      </w:tr>
      <w:tr w:rsidR="0064063D" w:rsidRPr="0064063D" w14:paraId="49FDE31E" w14:textId="77777777" w:rsidTr="0064063D">
        <w:trPr>
          <w:trHeight w:val="315"/>
        </w:trPr>
        <w:tc>
          <w:tcPr>
            <w:tcW w:w="5640" w:type="dxa"/>
            <w:tcBorders>
              <w:top w:val="single" w:sz="8" w:space="0" w:color="auto"/>
              <w:left w:val="nil"/>
              <w:bottom w:val="double" w:sz="6" w:space="0" w:color="auto"/>
              <w:right w:val="nil"/>
            </w:tcBorders>
            <w:shd w:val="clear" w:color="auto" w:fill="auto"/>
            <w:noWrap/>
            <w:vAlign w:val="center"/>
            <w:hideMark/>
          </w:tcPr>
          <w:p w14:paraId="52C18FAC" w14:textId="77777777" w:rsidR="0064063D" w:rsidRPr="0064063D" w:rsidRDefault="0064063D" w:rsidP="0064063D">
            <w:pPr>
              <w:spacing w:after="0" w:line="240" w:lineRule="auto"/>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Total assets</w:t>
            </w:r>
          </w:p>
        </w:tc>
        <w:tc>
          <w:tcPr>
            <w:tcW w:w="1260" w:type="dxa"/>
            <w:tcBorders>
              <w:top w:val="single" w:sz="8" w:space="0" w:color="auto"/>
              <w:left w:val="nil"/>
              <w:bottom w:val="double" w:sz="6" w:space="0" w:color="auto"/>
              <w:right w:val="nil"/>
            </w:tcBorders>
            <w:shd w:val="clear" w:color="auto" w:fill="auto"/>
            <w:noWrap/>
            <w:vAlign w:val="center"/>
            <w:hideMark/>
          </w:tcPr>
          <w:p w14:paraId="66B1AAB3"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41,609 </w:t>
            </w:r>
          </w:p>
        </w:tc>
        <w:tc>
          <w:tcPr>
            <w:tcW w:w="1260" w:type="dxa"/>
            <w:tcBorders>
              <w:top w:val="single" w:sz="8" w:space="0" w:color="auto"/>
              <w:left w:val="nil"/>
              <w:bottom w:val="double" w:sz="6" w:space="0" w:color="auto"/>
              <w:right w:val="nil"/>
            </w:tcBorders>
            <w:shd w:val="clear" w:color="auto" w:fill="auto"/>
            <w:noWrap/>
            <w:vAlign w:val="center"/>
            <w:hideMark/>
          </w:tcPr>
          <w:p w14:paraId="48EE8079"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46,616 </w:t>
            </w:r>
          </w:p>
        </w:tc>
        <w:tc>
          <w:tcPr>
            <w:tcW w:w="1260" w:type="dxa"/>
            <w:tcBorders>
              <w:top w:val="single" w:sz="8" w:space="0" w:color="auto"/>
              <w:left w:val="nil"/>
              <w:bottom w:val="double" w:sz="6" w:space="0" w:color="auto"/>
              <w:right w:val="nil"/>
            </w:tcBorders>
            <w:shd w:val="clear" w:color="auto" w:fill="auto"/>
            <w:noWrap/>
            <w:vAlign w:val="center"/>
            <w:hideMark/>
          </w:tcPr>
          <w:p w14:paraId="00C38DEF"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53,072 </w:t>
            </w:r>
          </w:p>
        </w:tc>
        <w:tc>
          <w:tcPr>
            <w:tcW w:w="1260" w:type="dxa"/>
            <w:tcBorders>
              <w:top w:val="single" w:sz="8" w:space="0" w:color="auto"/>
              <w:left w:val="nil"/>
              <w:bottom w:val="double" w:sz="6" w:space="0" w:color="auto"/>
              <w:right w:val="nil"/>
            </w:tcBorders>
            <w:shd w:val="clear" w:color="auto" w:fill="auto"/>
            <w:noWrap/>
            <w:vAlign w:val="center"/>
            <w:hideMark/>
          </w:tcPr>
          <w:p w14:paraId="6928B37B"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56,350 </w:t>
            </w:r>
          </w:p>
        </w:tc>
        <w:tc>
          <w:tcPr>
            <w:tcW w:w="1260" w:type="dxa"/>
            <w:tcBorders>
              <w:top w:val="single" w:sz="8" w:space="0" w:color="auto"/>
              <w:left w:val="nil"/>
              <w:bottom w:val="double" w:sz="6" w:space="0" w:color="auto"/>
              <w:right w:val="nil"/>
            </w:tcBorders>
            <w:shd w:val="clear" w:color="auto" w:fill="auto"/>
            <w:noWrap/>
            <w:vAlign w:val="center"/>
            <w:hideMark/>
          </w:tcPr>
          <w:p w14:paraId="597A7596"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57,277 </w:t>
            </w:r>
          </w:p>
        </w:tc>
      </w:tr>
      <w:tr w:rsidR="0064063D" w:rsidRPr="0064063D" w14:paraId="7B5C323A" w14:textId="77777777" w:rsidTr="0064063D">
        <w:trPr>
          <w:trHeight w:val="315"/>
        </w:trPr>
        <w:tc>
          <w:tcPr>
            <w:tcW w:w="5640" w:type="dxa"/>
            <w:tcBorders>
              <w:top w:val="nil"/>
              <w:left w:val="nil"/>
              <w:bottom w:val="nil"/>
              <w:right w:val="nil"/>
            </w:tcBorders>
            <w:shd w:val="clear" w:color="auto" w:fill="auto"/>
            <w:noWrap/>
            <w:vAlign w:val="center"/>
            <w:hideMark/>
          </w:tcPr>
          <w:p w14:paraId="2BFED7C2"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p>
        </w:tc>
        <w:tc>
          <w:tcPr>
            <w:tcW w:w="1260" w:type="dxa"/>
            <w:tcBorders>
              <w:top w:val="nil"/>
              <w:left w:val="nil"/>
              <w:bottom w:val="nil"/>
              <w:right w:val="nil"/>
            </w:tcBorders>
            <w:shd w:val="clear" w:color="auto" w:fill="auto"/>
            <w:noWrap/>
            <w:vAlign w:val="center"/>
            <w:hideMark/>
          </w:tcPr>
          <w:p w14:paraId="6AA7E97E" w14:textId="77777777" w:rsidR="0064063D" w:rsidRPr="0064063D" w:rsidRDefault="0064063D" w:rsidP="0064063D">
            <w:pPr>
              <w:spacing w:after="0" w:line="240" w:lineRule="auto"/>
              <w:rPr>
                <w:rFonts w:ascii="Times New Roman" w:eastAsia="Times New Roman" w:hAnsi="Times New Roman"/>
                <w:sz w:val="20"/>
                <w:szCs w:val="20"/>
                <w:lang w:eastAsia="zh-CN" w:bidi="hi-IN"/>
              </w:rPr>
            </w:pPr>
          </w:p>
        </w:tc>
        <w:tc>
          <w:tcPr>
            <w:tcW w:w="1260" w:type="dxa"/>
            <w:tcBorders>
              <w:top w:val="nil"/>
              <w:left w:val="nil"/>
              <w:bottom w:val="nil"/>
              <w:right w:val="nil"/>
            </w:tcBorders>
            <w:shd w:val="clear" w:color="auto" w:fill="auto"/>
            <w:noWrap/>
            <w:vAlign w:val="center"/>
            <w:hideMark/>
          </w:tcPr>
          <w:p w14:paraId="46B57392" w14:textId="77777777" w:rsidR="0064063D" w:rsidRPr="0064063D" w:rsidRDefault="0064063D" w:rsidP="0064063D">
            <w:pPr>
              <w:spacing w:after="0" w:line="240" w:lineRule="auto"/>
              <w:rPr>
                <w:rFonts w:ascii="Times New Roman" w:eastAsia="Times New Roman" w:hAnsi="Times New Roman"/>
                <w:sz w:val="20"/>
                <w:szCs w:val="20"/>
                <w:lang w:eastAsia="zh-CN" w:bidi="hi-IN"/>
              </w:rPr>
            </w:pPr>
          </w:p>
        </w:tc>
        <w:tc>
          <w:tcPr>
            <w:tcW w:w="1260" w:type="dxa"/>
            <w:tcBorders>
              <w:top w:val="nil"/>
              <w:left w:val="nil"/>
              <w:bottom w:val="nil"/>
              <w:right w:val="nil"/>
            </w:tcBorders>
            <w:shd w:val="clear" w:color="auto" w:fill="auto"/>
            <w:noWrap/>
            <w:vAlign w:val="center"/>
            <w:hideMark/>
          </w:tcPr>
          <w:p w14:paraId="3A1F77FD" w14:textId="77777777" w:rsidR="0064063D" w:rsidRPr="0064063D" w:rsidRDefault="0064063D" w:rsidP="0064063D">
            <w:pPr>
              <w:spacing w:after="0" w:line="240" w:lineRule="auto"/>
              <w:rPr>
                <w:rFonts w:ascii="Times New Roman" w:eastAsia="Times New Roman" w:hAnsi="Times New Roman"/>
                <w:sz w:val="20"/>
                <w:szCs w:val="20"/>
                <w:lang w:eastAsia="zh-CN" w:bidi="hi-IN"/>
              </w:rPr>
            </w:pPr>
          </w:p>
        </w:tc>
        <w:tc>
          <w:tcPr>
            <w:tcW w:w="1260" w:type="dxa"/>
            <w:tcBorders>
              <w:top w:val="nil"/>
              <w:left w:val="nil"/>
              <w:bottom w:val="nil"/>
              <w:right w:val="nil"/>
            </w:tcBorders>
            <w:shd w:val="clear" w:color="auto" w:fill="auto"/>
            <w:noWrap/>
            <w:vAlign w:val="center"/>
            <w:hideMark/>
          </w:tcPr>
          <w:p w14:paraId="644AF77B" w14:textId="77777777" w:rsidR="0064063D" w:rsidRPr="0064063D" w:rsidRDefault="0064063D" w:rsidP="0064063D">
            <w:pPr>
              <w:spacing w:after="0" w:line="240" w:lineRule="auto"/>
              <w:rPr>
                <w:rFonts w:ascii="Times New Roman" w:eastAsia="Times New Roman" w:hAnsi="Times New Roman"/>
                <w:sz w:val="20"/>
                <w:szCs w:val="20"/>
                <w:lang w:eastAsia="zh-CN" w:bidi="hi-IN"/>
              </w:rPr>
            </w:pPr>
          </w:p>
        </w:tc>
        <w:tc>
          <w:tcPr>
            <w:tcW w:w="1260" w:type="dxa"/>
            <w:tcBorders>
              <w:top w:val="nil"/>
              <w:left w:val="nil"/>
              <w:bottom w:val="nil"/>
              <w:right w:val="nil"/>
            </w:tcBorders>
            <w:shd w:val="clear" w:color="auto" w:fill="auto"/>
            <w:noWrap/>
            <w:vAlign w:val="center"/>
            <w:hideMark/>
          </w:tcPr>
          <w:p w14:paraId="2B0509F8" w14:textId="77777777" w:rsidR="0064063D" w:rsidRPr="0064063D" w:rsidRDefault="0064063D" w:rsidP="0064063D">
            <w:pPr>
              <w:spacing w:after="0" w:line="240" w:lineRule="auto"/>
              <w:rPr>
                <w:rFonts w:ascii="Times New Roman" w:eastAsia="Times New Roman" w:hAnsi="Times New Roman"/>
                <w:sz w:val="20"/>
                <w:szCs w:val="20"/>
                <w:lang w:eastAsia="zh-CN" w:bidi="hi-IN"/>
              </w:rPr>
            </w:pPr>
          </w:p>
        </w:tc>
      </w:tr>
      <w:tr w:rsidR="0064063D" w:rsidRPr="0064063D" w14:paraId="225C814B" w14:textId="77777777" w:rsidTr="0064063D">
        <w:trPr>
          <w:trHeight w:val="300"/>
        </w:trPr>
        <w:tc>
          <w:tcPr>
            <w:tcW w:w="5640" w:type="dxa"/>
            <w:tcBorders>
              <w:top w:val="nil"/>
              <w:left w:val="nil"/>
              <w:bottom w:val="nil"/>
              <w:right w:val="nil"/>
            </w:tcBorders>
            <w:shd w:val="clear" w:color="auto" w:fill="auto"/>
            <w:noWrap/>
            <w:vAlign w:val="center"/>
            <w:hideMark/>
          </w:tcPr>
          <w:p w14:paraId="1AFFD1AF" w14:textId="77777777" w:rsidR="0064063D" w:rsidRPr="0064063D" w:rsidRDefault="0064063D" w:rsidP="0064063D">
            <w:pPr>
              <w:spacing w:after="0" w:line="240" w:lineRule="auto"/>
              <w:ind w:firstLineChars="200" w:firstLine="320"/>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GI Reserves (Inforce as of 2019)</w:t>
            </w:r>
          </w:p>
        </w:tc>
        <w:tc>
          <w:tcPr>
            <w:tcW w:w="1260" w:type="dxa"/>
            <w:tcBorders>
              <w:top w:val="nil"/>
              <w:left w:val="nil"/>
              <w:bottom w:val="nil"/>
              <w:right w:val="nil"/>
            </w:tcBorders>
            <w:shd w:val="clear" w:color="auto" w:fill="auto"/>
            <w:noWrap/>
            <w:vAlign w:val="center"/>
            <w:hideMark/>
          </w:tcPr>
          <w:p w14:paraId="631BEEBA"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3,638 </w:t>
            </w:r>
          </w:p>
        </w:tc>
        <w:tc>
          <w:tcPr>
            <w:tcW w:w="1260" w:type="dxa"/>
            <w:tcBorders>
              <w:top w:val="nil"/>
              <w:left w:val="nil"/>
              <w:bottom w:val="nil"/>
              <w:right w:val="nil"/>
            </w:tcBorders>
            <w:shd w:val="clear" w:color="auto" w:fill="auto"/>
            <w:noWrap/>
            <w:vAlign w:val="center"/>
            <w:hideMark/>
          </w:tcPr>
          <w:p w14:paraId="41A252B3"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3,270 </w:t>
            </w:r>
          </w:p>
        </w:tc>
        <w:tc>
          <w:tcPr>
            <w:tcW w:w="1260" w:type="dxa"/>
            <w:tcBorders>
              <w:top w:val="nil"/>
              <w:left w:val="nil"/>
              <w:bottom w:val="nil"/>
              <w:right w:val="nil"/>
            </w:tcBorders>
            <w:shd w:val="clear" w:color="auto" w:fill="auto"/>
            <w:noWrap/>
            <w:vAlign w:val="center"/>
            <w:hideMark/>
          </w:tcPr>
          <w:p w14:paraId="0B4B83E8"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2,959 </w:t>
            </w:r>
          </w:p>
        </w:tc>
        <w:tc>
          <w:tcPr>
            <w:tcW w:w="1260" w:type="dxa"/>
            <w:tcBorders>
              <w:top w:val="nil"/>
              <w:left w:val="nil"/>
              <w:bottom w:val="nil"/>
              <w:right w:val="nil"/>
            </w:tcBorders>
            <w:shd w:val="clear" w:color="auto" w:fill="auto"/>
            <w:noWrap/>
            <w:vAlign w:val="center"/>
            <w:hideMark/>
          </w:tcPr>
          <w:p w14:paraId="6B101DD1"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2,631 </w:t>
            </w:r>
          </w:p>
        </w:tc>
        <w:tc>
          <w:tcPr>
            <w:tcW w:w="1260" w:type="dxa"/>
            <w:tcBorders>
              <w:top w:val="nil"/>
              <w:left w:val="nil"/>
              <w:bottom w:val="nil"/>
              <w:right w:val="nil"/>
            </w:tcBorders>
            <w:shd w:val="clear" w:color="auto" w:fill="auto"/>
            <w:noWrap/>
            <w:vAlign w:val="center"/>
            <w:hideMark/>
          </w:tcPr>
          <w:p w14:paraId="6454C027"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2,391 </w:t>
            </w:r>
          </w:p>
        </w:tc>
      </w:tr>
      <w:tr w:rsidR="0064063D" w:rsidRPr="0064063D" w14:paraId="44785BC6" w14:textId="77777777" w:rsidTr="0064063D">
        <w:trPr>
          <w:trHeight w:val="300"/>
        </w:trPr>
        <w:tc>
          <w:tcPr>
            <w:tcW w:w="5640" w:type="dxa"/>
            <w:tcBorders>
              <w:top w:val="nil"/>
              <w:left w:val="nil"/>
              <w:bottom w:val="nil"/>
              <w:right w:val="nil"/>
            </w:tcBorders>
            <w:shd w:val="clear" w:color="auto" w:fill="auto"/>
            <w:noWrap/>
            <w:vAlign w:val="center"/>
            <w:hideMark/>
          </w:tcPr>
          <w:p w14:paraId="51D8EE04" w14:textId="77777777" w:rsidR="0064063D" w:rsidRPr="0064063D" w:rsidRDefault="0064063D" w:rsidP="0064063D">
            <w:pPr>
              <w:spacing w:after="0" w:line="240" w:lineRule="auto"/>
              <w:ind w:firstLineChars="200" w:firstLine="320"/>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GI Reserves (New Business)</w:t>
            </w:r>
          </w:p>
        </w:tc>
        <w:tc>
          <w:tcPr>
            <w:tcW w:w="1260" w:type="dxa"/>
            <w:tcBorders>
              <w:top w:val="nil"/>
              <w:left w:val="nil"/>
              <w:bottom w:val="nil"/>
              <w:right w:val="nil"/>
            </w:tcBorders>
            <w:shd w:val="clear" w:color="auto" w:fill="auto"/>
            <w:noWrap/>
            <w:vAlign w:val="center"/>
            <w:hideMark/>
          </w:tcPr>
          <w:p w14:paraId="0A2FEC25"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0 </w:t>
            </w:r>
          </w:p>
        </w:tc>
        <w:tc>
          <w:tcPr>
            <w:tcW w:w="1260" w:type="dxa"/>
            <w:tcBorders>
              <w:top w:val="nil"/>
              <w:left w:val="nil"/>
              <w:bottom w:val="nil"/>
              <w:right w:val="nil"/>
            </w:tcBorders>
            <w:shd w:val="clear" w:color="auto" w:fill="auto"/>
            <w:noWrap/>
            <w:vAlign w:val="center"/>
            <w:hideMark/>
          </w:tcPr>
          <w:p w14:paraId="6B82EF00"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795 </w:t>
            </w:r>
          </w:p>
        </w:tc>
        <w:tc>
          <w:tcPr>
            <w:tcW w:w="1260" w:type="dxa"/>
            <w:tcBorders>
              <w:top w:val="nil"/>
              <w:left w:val="nil"/>
              <w:bottom w:val="nil"/>
              <w:right w:val="nil"/>
            </w:tcBorders>
            <w:shd w:val="clear" w:color="auto" w:fill="auto"/>
            <w:noWrap/>
            <w:vAlign w:val="center"/>
            <w:hideMark/>
          </w:tcPr>
          <w:p w14:paraId="1917CF9C"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1,715 </w:t>
            </w:r>
          </w:p>
        </w:tc>
        <w:tc>
          <w:tcPr>
            <w:tcW w:w="1260" w:type="dxa"/>
            <w:tcBorders>
              <w:top w:val="nil"/>
              <w:left w:val="nil"/>
              <w:bottom w:val="nil"/>
              <w:right w:val="nil"/>
            </w:tcBorders>
            <w:shd w:val="clear" w:color="auto" w:fill="auto"/>
            <w:noWrap/>
            <w:vAlign w:val="center"/>
            <w:hideMark/>
          </w:tcPr>
          <w:p w14:paraId="418449D8"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2,297 </w:t>
            </w:r>
          </w:p>
        </w:tc>
        <w:tc>
          <w:tcPr>
            <w:tcW w:w="1260" w:type="dxa"/>
            <w:tcBorders>
              <w:top w:val="nil"/>
              <w:left w:val="nil"/>
              <w:bottom w:val="nil"/>
              <w:right w:val="nil"/>
            </w:tcBorders>
            <w:shd w:val="clear" w:color="auto" w:fill="auto"/>
            <w:noWrap/>
            <w:vAlign w:val="center"/>
            <w:hideMark/>
          </w:tcPr>
          <w:p w14:paraId="0B11C9D3"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2,610 </w:t>
            </w:r>
          </w:p>
        </w:tc>
      </w:tr>
      <w:tr w:rsidR="0064063D" w:rsidRPr="0064063D" w14:paraId="21FE6359" w14:textId="77777777" w:rsidTr="0064063D">
        <w:trPr>
          <w:trHeight w:val="300"/>
        </w:trPr>
        <w:tc>
          <w:tcPr>
            <w:tcW w:w="5640" w:type="dxa"/>
            <w:tcBorders>
              <w:top w:val="nil"/>
              <w:left w:val="nil"/>
              <w:bottom w:val="nil"/>
              <w:right w:val="nil"/>
            </w:tcBorders>
            <w:shd w:val="clear" w:color="auto" w:fill="auto"/>
            <w:noWrap/>
            <w:vAlign w:val="center"/>
            <w:hideMark/>
          </w:tcPr>
          <w:p w14:paraId="586596A4" w14:textId="77777777" w:rsidR="0064063D" w:rsidRPr="0064063D" w:rsidRDefault="0064063D" w:rsidP="0064063D">
            <w:pPr>
              <w:spacing w:after="0" w:line="240" w:lineRule="auto"/>
              <w:ind w:firstLineChars="200" w:firstLine="320"/>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LT Reserves (Inforce as of 2019)</w:t>
            </w:r>
          </w:p>
        </w:tc>
        <w:tc>
          <w:tcPr>
            <w:tcW w:w="1260" w:type="dxa"/>
            <w:tcBorders>
              <w:top w:val="nil"/>
              <w:left w:val="nil"/>
              <w:bottom w:val="nil"/>
              <w:right w:val="nil"/>
            </w:tcBorders>
            <w:shd w:val="clear" w:color="auto" w:fill="auto"/>
            <w:noWrap/>
            <w:vAlign w:val="center"/>
            <w:hideMark/>
          </w:tcPr>
          <w:p w14:paraId="4C50F801"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29,866 </w:t>
            </w:r>
          </w:p>
        </w:tc>
        <w:tc>
          <w:tcPr>
            <w:tcW w:w="1260" w:type="dxa"/>
            <w:tcBorders>
              <w:top w:val="nil"/>
              <w:left w:val="nil"/>
              <w:bottom w:val="nil"/>
              <w:right w:val="nil"/>
            </w:tcBorders>
            <w:shd w:val="clear" w:color="auto" w:fill="auto"/>
            <w:noWrap/>
            <w:vAlign w:val="center"/>
            <w:hideMark/>
          </w:tcPr>
          <w:p w14:paraId="594723D1"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29,171 </w:t>
            </w:r>
          </w:p>
        </w:tc>
        <w:tc>
          <w:tcPr>
            <w:tcW w:w="1260" w:type="dxa"/>
            <w:tcBorders>
              <w:top w:val="nil"/>
              <w:left w:val="nil"/>
              <w:bottom w:val="nil"/>
              <w:right w:val="nil"/>
            </w:tcBorders>
            <w:shd w:val="clear" w:color="auto" w:fill="auto"/>
            <w:noWrap/>
            <w:vAlign w:val="center"/>
            <w:hideMark/>
          </w:tcPr>
          <w:p w14:paraId="1935E085"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28,470 </w:t>
            </w:r>
          </w:p>
        </w:tc>
        <w:tc>
          <w:tcPr>
            <w:tcW w:w="1260" w:type="dxa"/>
            <w:tcBorders>
              <w:top w:val="nil"/>
              <w:left w:val="nil"/>
              <w:bottom w:val="nil"/>
              <w:right w:val="nil"/>
            </w:tcBorders>
            <w:shd w:val="clear" w:color="auto" w:fill="auto"/>
            <w:noWrap/>
            <w:vAlign w:val="center"/>
            <w:hideMark/>
          </w:tcPr>
          <w:p w14:paraId="42F30EC1"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27,732 </w:t>
            </w:r>
          </w:p>
        </w:tc>
        <w:tc>
          <w:tcPr>
            <w:tcW w:w="1260" w:type="dxa"/>
            <w:tcBorders>
              <w:top w:val="nil"/>
              <w:left w:val="nil"/>
              <w:bottom w:val="nil"/>
              <w:right w:val="nil"/>
            </w:tcBorders>
            <w:shd w:val="clear" w:color="auto" w:fill="auto"/>
            <w:noWrap/>
            <w:vAlign w:val="center"/>
            <w:hideMark/>
          </w:tcPr>
          <w:p w14:paraId="0189E40C"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26,977 </w:t>
            </w:r>
          </w:p>
        </w:tc>
      </w:tr>
      <w:tr w:rsidR="0064063D" w:rsidRPr="0064063D" w14:paraId="56A00763" w14:textId="77777777" w:rsidTr="0064063D">
        <w:trPr>
          <w:trHeight w:val="300"/>
        </w:trPr>
        <w:tc>
          <w:tcPr>
            <w:tcW w:w="5640" w:type="dxa"/>
            <w:tcBorders>
              <w:top w:val="nil"/>
              <w:left w:val="nil"/>
              <w:bottom w:val="nil"/>
              <w:right w:val="nil"/>
            </w:tcBorders>
            <w:shd w:val="clear" w:color="auto" w:fill="auto"/>
            <w:noWrap/>
            <w:vAlign w:val="center"/>
            <w:hideMark/>
          </w:tcPr>
          <w:p w14:paraId="37360FA5" w14:textId="77777777" w:rsidR="0064063D" w:rsidRPr="0064063D" w:rsidRDefault="0064063D" w:rsidP="0064063D">
            <w:pPr>
              <w:spacing w:after="0" w:line="240" w:lineRule="auto"/>
              <w:ind w:firstLineChars="200" w:firstLine="320"/>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LT Reserves (New Business)</w:t>
            </w:r>
          </w:p>
        </w:tc>
        <w:tc>
          <w:tcPr>
            <w:tcW w:w="1260" w:type="dxa"/>
            <w:tcBorders>
              <w:top w:val="nil"/>
              <w:left w:val="nil"/>
              <w:bottom w:val="nil"/>
              <w:right w:val="nil"/>
            </w:tcBorders>
            <w:shd w:val="clear" w:color="auto" w:fill="auto"/>
            <w:noWrap/>
            <w:vAlign w:val="center"/>
            <w:hideMark/>
          </w:tcPr>
          <w:p w14:paraId="300308C4"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0 </w:t>
            </w:r>
          </w:p>
        </w:tc>
        <w:tc>
          <w:tcPr>
            <w:tcW w:w="1260" w:type="dxa"/>
            <w:tcBorders>
              <w:top w:val="nil"/>
              <w:left w:val="nil"/>
              <w:bottom w:val="nil"/>
              <w:right w:val="nil"/>
            </w:tcBorders>
            <w:shd w:val="clear" w:color="auto" w:fill="auto"/>
            <w:noWrap/>
            <w:vAlign w:val="center"/>
            <w:hideMark/>
          </w:tcPr>
          <w:p w14:paraId="7F7424DC"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5,255 </w:t>
            </w:r>
          </w:p>
        </w:tc>
        <w:tc>
          <w:tcPr>
            <w:tcW w:w="1260" w:type="dxa"/>
            <w:tcBorders>
              <w:top w:val="nil"/>
              <w:left w:val="nil"/>
              <w:bottom w:val="nil"/>
              <w:right w:val="nil"/>
            </w:tcBorders>
            <w:shd w:val="clear" w:color="auto" w:fill="auto"/>
            <w:noWrap/>
            <w:vAlign w:val="center"/>
            <w:hideMark/>
          </w:tcPr>
          <w:p w14:paraId="25B70E13"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11,639 </w:t>
            </w:r>
          </w:p>
        </w:tc>
        <w:tc>
          <w:tcPr>
            <w:tcW w:w="1260" w:type="dxa"/>
            <w:tcBorders>
              <w:top w:val="nil"/>
              <w:left w:val="nil"/>
              <w:bottom w:val="nil"/>
              <w:right w:val="nil"/>
            </w:tcBorders>
            <w:shd w:val="clear" w:color="auto" w:fill="auto"/>
            <w:noWrap/>
            <w:vAlign w:val="center"/>
            <w:hideMark/>
          </w:tcPr>
          <w:p w14:paraId="7AA3B602"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15,448 </w:t>
            </w:r>
          </w:p>
        </w:tc>
        <w:tc>
          <w:tcPr>
            <w:tcW w:w="1260" w:type="dxa"/>
            <w:tcBorders>
              <w:top w:val="nil"/>
              <w:left w:val="nil"/>
              <w:bottom w:val="nil"/>
              <w:right w:val="nil"/>
            </w:tcBorders>
            <w:shd w:val="clear" w:color="auto" w:fill="auto"/>
            <w:noWrap/>
            <w:vAlign w:val="center"/>
            <w:hideMark/>
          </w:tcPr>
          <w:p w14:paraId="758A5306"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17,200 </w:t>
            </w:r>
          </w:p>
        </w:tc>
      </w:tr>
      <w:tr w:rsidR="0064063D" w:rsidRPr="0064063D" w14:paraId="45AD8B07" w14:textId="77777777" w:rsidTr="0064063D">
        <w:trPr>
          <w:trHeight w:val="300"/>
        </w:trPr>
        <w:tc>
          <w:tcPr>
            <w:tcW w:w="5640" w:type="dxa"/>
            <w:tcBorders>
              <w:top w:val="nil"/>
              <w:left w:val="nil"/>
              <w:bottom w:val="nil"/>
              <w:right w:val="nil"/>
            </w:tcBorders>
            <w:shd w:val="clear" w:color="auto" w:fill="auto"/>
            <w:noWrap/>
            <w:vAlign w:val="center"/>
            <w:hideMark/>
          </w:tcPr>
          <w:p w14:paraId="544844B2" w14:textId="77777777" w:rsidR="0064063D" w:rsidRPr="0064063D" w:rsidRDefault="0064063D" w:rsidP="0064063D">
            <w:pPr>
              <w:spacing w:after="0" w:line="240" w:lineRule="auto"/>
              <w:ind w:firstLineChars="100" w:firstLine="160"/>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Total reserves </w:t>
            </w:r>
          </w:p>
        </w:tc>
        <w:tc>
          <w:tcPr>
            <w:tcW w:w="1260" w:type="dxa"/>
            <w:tcBorders>
              <w:top w:val="nil"/>
              <w:left w:val="nil"/>
              <w:bottom w:val="nil"/>
              <w:right w:val="nil"/>
            </w:tcBorders>
            <w:shd w:val="clear" w:color="auto" w:fill="auto"/>
            <w:noWrap/>
            <w:vAlign w:val="center"/>
            <w:hideMark/>
          </w:tcPr>
          <w:p w14:paraId="7380316F"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33,505 </w:t>
            </w:r>
          </w:p>
        </w:tc>
        <w:tc>
          <w:tcPr>
            <w:tcW w:w="1260" w:type="dxa"/>
            <w:tcBorders>
              <w:top w:val="nil"/>
              <w:left w:val="nil"/>
              <w:bottom w:val="nil"/>
              <w:right w:val="nil"/>
            </w:tcBorders>
            <w:shd w:val="clear" w:color="auto" w:fill="auto"/>
            <w:noWrap/>
            <w:vAlign w:val="center"/>
            <w:hideMark/>
          </w:tcPr>
          <w:p w14:paraId="17F56830"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38,491 </w:t>
            </w:r>
          </w:p>
        </w:tc>
        <w:tc>
          <w:tcPr>
            <w:tcW w:w="1260" w:type="dxa"/>
            <w:tcBorders>
              <w:top w:val="nil"/>
              <w:left w:val="nil"/>
              <w:bottom w:val="nil"/>
              <w:right w:val="nil"/>
            </w:tcBorders>
            <w:shd w:val="clear" w:color="auto" w:fill="auto"/>
            <w:noWrap/>
            <w:vAlign w:val="center"/>
            <w:hideMark/>
          </w:tcPr>
          <w:p w14:paraId="3CAAAC77"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44,784 </w:t>
            </w:r>
          </w:p>
        </w:tc>
        <w:tc>
          <w:tcPr>
            <w:tcW w:w="1260" w:type="dxa"/>
            <w:tcBorders>
              <w:top w:val="nil"/>
              <w:left w:val="nil"/>
              <w:bottom w:val="nil"/>
              <w:right w:val="nil"/>
            </w:tcBorders>
            <w:shd w:val="clear" w:color="auto" w:fill="auto"/>
            <w:noWrap/>
            <w:vAlign w:val="center"/>
            <w:hideMark/>
          </w:tcPr>
          <w:p w14:paraId="7AA71F74"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48,107 </w:t>
            </w:r>
          </w:p>
        </w:tc>
        <w:tc>
          <w:tcPr>
            <w:tcW w:w="1260" w:type="dxa"/>
            <w:tcBorders>
              <w:top w:val="nil"/>
              <w:left w:val="nil"/>
              <w:bottom w:val="nil"/>
              <w:right w:val="nil"/>
            </w:tcBorders>
            <w:shd w:val="clear" w:color="auto" w:fill="auto"/>
            <w:noWrap/>
            <w:vAlign w:val="center"/>
            <w:hideMark/>
          </w:tcPr>
          <w:p w14:paraId="786E9741"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49,178 </w:t>
            </w:r>
          </w:p>
        </w:tc>
      </w:tr>
      <w:tr w:rsidR="0064063D" w:rsidRPr="0064063D" w14:paraId="0CA6ABDB" w14:textId="77777777" w:rsidTr="0064063D">
        <w:trPr>
          <w:trHeight w:val="300"/>
        </w:trPr>
        <w:tc>
          <w:tcPr>
            <w:tcW w:w="5640" w:type="dxa"/>
            <w:tcBorders>
              <w:top w:val="nil"/>
              <w:left w:val="nil"/>
              <w:bottom w:val="nil"/>
              <w:right w:val="nil"/>
            </w:tcBorders>
            <w:shd w:val="clear" w:color="auto" w:fill="auto"/>
            <w:noWrap/>
            <w:vAlign w:val="center"/>
            <w:hideMark/>
          </w:tcPr>
          <w:p w14:paraId="2DBB7378" w14:textId="77777777" w:rsidR="0064063D" w:rsidRPr="0064063D" w:rsidRDefault="0064063D" w:rsidP="0064063D">
            <w:pPr>
              <w:spacing w:after="0" w:line="240" w:lineRule="auto"/>
              <w:ind w:firstLineChars="100" w:firstLine="160"/>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Deferred gain on reinsurance</w:t>
            </w:r>
          </w:p>
        </w:tc>
        <w:tc>
          <w:tcPr>
            <w:tcW w:w="1260" w:type="dxa"/>
            <w:tcBorders>
              <w:top w:val="nil"/>
              <w:left w:val="nil"/>
              <w:bottom w:val="nil"/>
              <w:right w:val="nil"/>
            </w:tcBorders>
            <w:shd w:val="clear" w:color="auto" w:fill="auto"/>
            <w:noWrap/>
            <w:vAlign w:val="center"/>
            <w:hideMark/>
          </w:tcPr>
          <w:p w14:paraId="0B4999F7"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2,304 </w:t>
            </w:r>
          </w:p>
        </w:tc>
        <w:tc>
          <w:tcPr>
            <w:tcW w:w="1260" w:type="dxa"/>
            <w:tcBorders>
              <w:top w:val="nil"/>
              <w:left w:val="nil"/>
              <w:bottom w:val="nil"/>
              <w:right w:val="nil"/>
            </w:tcBorders>
            <w:shd w:val="clear" w:color="auto" w:fill="auto"/>
            <w:noWrap/>
            <w:vAlign w:val="center"/>
            <w:hideMark/>
          </w:tcPr>
          <w:p w14:paraId="21A44444"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2,169 </w:t>
            </w:r>
          </w:p>
        </w:tc>
        <w:tc>
          <w:tcPr>
            <w:tcW w:w="1260" w:type="dxa"/>
            <w:tcBorders>
              <w:top w:val="nil"/>
              <w:left w:val="nil"/>
              <w:bottom w:val="nil"/>
              <w:right w:val="nil"/>
            </w:tcBorders>
            <w:shd w:val="clear" w:color="auto" w:fill="auto"/>
            <w:noWrap/>
            <w:vAlign w:val="center"/>
            <w:hideMark/>
          </w:tcPr>
          <w:p w14:paraId="35DBACA3"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2,046 </w:t>
            </w:r>
          </w:p>
        </w:tc>
        <w:tc>
          <w:tcPr>
            <w:tcW w:w="1260" w:type="dxa"/>
            <w:tcBorders>
              <w:top w:val="nil"/>
              <w:left w:val="nil"/>
              <w:bottom w:val="nil"/>
              <w:right w:val="nil"/>
            </w:tcBorders>
            <w:shd w:val="clear" w:color="auto" w:fill="auto"/>
            <w:noWrap/>
            <w:vAlign w:val="center"/>
            <w:hideMark/>
          </w:tcPr>
          <w:p w14:paraId="477AAB14"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1,933 </w:t>
            </w:r>
          </w:p>
        </w:tc>
        <w:tc>
          <w:tcPr>
            <w:tcW w:w="1260" w:type="dxa"/>
            <w:tcBorders>
              <w:top w:val="nil"/>
              <w:left w:val="nil"/>
              <w:bottom w:val="nil"/>
              <w:right w:val="nil"/>
            </w:tcBorders>
            <w:shd w:val="clear" w:color="auto" w:fill="auto"/>
            <w:noWrap/>
            <w:vAlign w:val="center"/>
            <w:hideMark/>
          </w:tcPr>
          <w:p w14:paraId="4801EB24"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1,828 </w:t>
            </w:r>
          </w:p>
        </w:tc>
      </w:tr>
      <w:tr w:rsidR="0064063D" w:rsidRPr="0064063D" w14:paraId="76DB21BF" w14:textId="77777777" w:rsidTr="0064063D">
        <w:trPr>
          <w:trHeight w:val="315"/>
        </w:trPr>
        <w:tc>
          <w:tcPr>
            <w:tcW w:w="5640" w:type="dxa"/>
            <w:tcBorders>
              <w:top w:val="nil"/>
              <w:left w:val="nil"/>
              <w:bottom w:val="single" w:sz="8" w:space="0" w:color="auto"/>
              <w:right w:val="nil"/>
            </w:tcBorders>
            <w:shd w:val="clear" w:color="auto" w:fill="auto"/>
            <w:noWrap/>
            <w:vAlign w:val="center"/>
            <w:hideMark/>
          </w:tcPr>
          <w:p w14:paraId="711BB9FC" w14:textId="77777777" w:rsidR="0064063D" w:rsidRPr="0064063D" w:rsidRDefault="0064063D" w:rsidP="0064063D">
            <w:pPr>
              <w:spacing w:after="0" w:line="240" w:lineRule="auto"/>
              <w:ind w:firstLineChars="100" w:firstLine="160"/>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Capital and surplus</w:t>
            </w:r>
          </w:p>
        </w:tc>
        <w:tc>
          <w:tcPr>
            <w:tcW w:w="1260" w:type="dxa"/>
            <w:tcBorders>
              <w:top w:val="nil"/>
              <w:left w:val="nil"/>
              <w:bottom w:val="nil"/>
              <w:right w:val="nil"/>
            </w:tcBorders>
            <w:shd w:val="clear" w:color="auto" w:fill="auto"/>
            <w:noWrap/>
            <w:vAlign w:val="center"/>
            <w:hideMark/>
          </w:tcPr>
          <w:p w14:paraId="4FBAF90C"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5,799 </w:t>
            </w:r>
          </w:p>
        </w:tc>
        <w:tc>
          <w:tcPr>
            <w:tcW w:w="1260" w:type="dxa"/>
            <w:tcBorders>
              <w:top w:val="nil"/>
              <w:left w:val="nil"/>
              <w:bottom w:val="nil"/>
              <w:right w:val="nil"/>
            </w:tcBorders>
            <w:shd w:val="clear" w:color="auto" w:fill="auto"/>
            <w:noWrap/>
            <w:vAlign w:val="center"/>
            <w:hideMark/>
          </w:tcPr>
          <w:p w14:paraId="52F12EFB"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5,956 </w:t>
            </w:r>
          </w:p>
        </w:tc>
        <w:tc>
          <w:tcPr>
            <w:tcW w:w="1260" w:type="dxa"/>
            <w:tcBorders>
              <w:top w:val="nil"/>
              <w:left w:val="nil"/>
              <w:bottom w:val="nil"/>
              <w:right w:val="nil"/>
            </w:tcBorders>
            <w:shd w:val="clear" w:color="auto" w:fill="auto"/>
            <w:noWrap/>
            <w:vAlign w:val="center"/>
            <w:hideMark/>
          </w:tcPr>
          <w:p w14:paraId="09A42310"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6,242 </w:t>
            </w:r>
          </w:p>
        </w:tc>
        <w:tc>
          <w:tcPr>
            <w:tcW w:w="1260" w:type="dxa"/>
            <w:tcBorders>
              <w:top w:val="nil"/>
              <w:left w:val="nil"/>
              <w:bottom w:val="nil"/>
              <w:right w:val="nil"/>
            </w:tcBorders>
            <w:shd w:val="clear" w:color="auto" w:fill="auto"/>
            <w:noWrap/>
            <w:vAlign w:val="center"/>
            <w:hideMark/>
          </w:tcPr>
          <w:p w14:paraId="78E1C20C"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6,309 </w:t>
            </w:r>
          </w:p>
        </w:tc>
        <w:tc>
          <w:tcPr>
            <w:tcW w:w="1260" w:type="dxa"/>
            <w:tcBorders>
              <w:top w:val="nil"/>
              <w:left w:val="nil"/>
              <w:bottom w:val="nil"/>
              <w:right w:val="nil"/>
            </w:tcBorders>
            <w:shd w:val="clear" w:color="auto" w:fill="auto"/>
            <w:noWrap/>
            <w:vAlign w:val="center"/>
            <w:hideMark/>
          </w:tcPr>
          <w:p w14:paraId="07DE5121"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6,271 </w:t>
            </w:r>
          </w:p>
        </w:tc>
      </w:tr>
      <w:tr w:rsidR="0064063D" w:rsidRPr="0064063D" w14:paraId="6065BC4B" w14:textId="77777777" w:rsidTr="0064063D">
        <w:trPr>
          <w:trHeight w:val="315"/>
        </w:trPr>
        <w:tc>
          <w:tcPr>
            <w:tcW w:w="5640" w:type="dxa"/>
            <w:tcBorders>
              <w:top w:val="nil"/>
              <w:left w:val="nil"/>
              <w:bottom w:val="double" w:sz="6" w:space="0" w:color="auto"/>
              <w:right w:val="nil"/>
            </w:tcBorders>
            <w:shd w:val="clear" w:color="auto" w:fill="auto"/>
            <w:noWrap/>
            <w:vAlign w:val="center"/>
            <w:hideMark/>
          </w:tcPr>
          <w:p w14:paraId="4FAA9685" w14:textId="77777777" w:rsidR="0064063D" w:rsidRPr="0064063D" w:rsidRDefault="0064063D" w:rsidP="0064063D">
            <w:pPr>
              <w:spacing w:after="0" w:line="240" w:lineRule="auto"/>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Total liabilities and capital &amp; surplus</w:t>
            </w:r>
          </w:p>
        </w:tc>
        <w:tc>
          <w:tcPr>
            <w:tcW w:w="1260" w:type="dxa"/>
            <w:tcBorders>
              <w:top w:val="single" w:sz="8" w:space="0" w:color="auto"/>
              <w:left w:val="nil"/>
              <w:bottom w:val="double" w:sz="6" w:space="0" w:color="auto"/>
              <w:right w:val="nil"/>
            </w:tcBorders>
            <w:shd w:val="clear" w:color="auto" w:fill="auto"/>
            <w:noWrap/>
            <w:vAlign w:val="center"/>
            <w:hideMark/>
          </w:tcPr>
          <w:p w14:paraId="5E5D4927"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41,609 </w:t>
            </w:r>
          </w:p>
        </w:tc>
        <w:tc>
          <w:tcPr>
            <w:tcW w:w="1260" w:type="dxa"/>
            <w:tcBorders>
              <w:top w:val="single" w:sz="8" w:space="0" w:color="auto"/>
              <w:left w:val="nil"/>
              <w:bottom w:val="double" w:sz="6" w:space="0" w:color="auto"/>
              <w:right w:val="nil"/>
            </w:tcBorders>
            <w:shd w:val="clear" w:color="auto" w:fill="auto"/>
            <w:noWrap/>
            <w:vAlign w:val="center"/>
            <w:hideMark/>
          </w:tcPr>
          <w:p w14:paraId="3BCC3908"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46,616 </w:t>
            </w:r>
          </w:p>
        </w:tc>
        <w:tc>
          <w:tcPr>
            <w:tcW w:w="1260" w:type="dxa"/>
            <w:tcBorders>
              <w:top w:val="single" w:sz="8" w:space="0" w:color="auto"/>
              <w:left w:val="nil"/>
              <w:bottom w:val="double" w:sz="6" w:space="0" w:color="auto"/>
              <w:right w:val="nil"/>
            </w:tcBorders>
            <w:shd w:val="clear" w:color="auto" w:fill="auto"/>
            <w:noWrap/>
            <w:vAlign w:val="center"/>
            <w:hideMark/>
          </w:tcPr>
          <w:p w14:paraId="24B4B5E9"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53,072 </w:t>
            </w:r>
          </w:p>
        </w:tc>
        <w:tc>
          <w:tcPr>
            <w:tcW w:w="1260" w:type="dxa"/>
            <w:tcBorders>
              <w:top w:val="single" w:sz="8" w:space="0" w:color="auto"/>
              <w:left w:val="nil"/>
              <w:bottom w:val="double" w:sz="6" w:space="0" w:color="auto"/>
              <w:right w:val="nil"/>
            </w:tcBorders>
            <w:shd w:val="clear" w:color="auto" w:fill="auto"/>
            <w:noWrap/>
            <w:vAlign w:val="center"/>
            <w:hideMark/>
          </w:tcPr>
          <w:p w14:paraId="43B3627E"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56,350 </w:t>
            </w:r>
          </w:p>
        </w:tc>
        <w:tc>
          <w:tcPr>
            <w:tcW w:w="1260" w:type="dxa"/>
            <w:tcBorders>
              <w:top w:val="single" w:sz="8" w:space="0" w:color="auto"/>
              <w:left w:val="nil"/>
              <w:bottom w:val="double" w:sz="6" w:space="0" w:color="auto"/>
              <w:right w:val="nil"/>
            </w:tcBorders>
            <w:shd w:val="clear" w:color="auto" w:fill="auto"/>
            <w:noWrap/>
            <w:vAlign w:val="center"/>
            <w:hideMark/>
          </w:tcPr>
          <w:p w14:paraId="53D6541D" w14:textId="77777777" w:rsidR="0064063D" w:rsidRPr="0064063D" w:rsidRDefault="0064063D" w:rsidP="0064063D">
            <w:pPr>
              <w:spacing w:after="0" w:line="240" w:lineRule="auto"/>
              <w:jc w:val="right"/>
              <w:rPr>
                <w:rFonts w:ascii="Arial" w:eastAsia="Times New Roman" w:hAnsi="Arial" w:cs="Arial"/>
                <w:color w:val="000000"/>
                <w:sz w:val="16"/>
                <w:szCs w:val="16"/>
                <w:lang w:eastAsia="zh-CN" w:bidi="hi-IN"/>
              </w:rPr>
            </w:pPr>
            <w:r w:rsidRPr="0064063D">
              <w:rPr>
                <w:rFonts w:ascii="Arial" w:eastAsia="Times New Roman" w:hAnsi="Arial" w:cs="Arial"/>
                <w:color w:val="000000"/>
                <w:sz w:val="16"/>
                <w:szCs w:val="16"/>
                <w:lang w:eastAsia="zh-CN" w:bidi="hi-IN"/>
              </w:rPr>
              <w:t xml:space="preserve">57,277 </w:t>
            </w:r>
          </w:p>
        </w:tc>
      </w:tr>
    </w:tbl>
    <w:p w14:paraId="7BCDE2AF" w14:textId="77777777" w:rsidR="000E41D8" w:rsidRDefault="000E41D8" w:rsidP="000E41D8">
      <w:pPr>
        <w:spacing w:after="120" w:line="240" w:lineRule="auto"/>
        <w:rPr>
          <w:rFonts w:ascii="Arial" w:eastAsia="MS Mincho" w:hAnsi="Arial"/>
          <w:b/>
          <w:sz w:val="20"/>
          <w:szCs w:val="24"/>
          <w:lang w:val="en-GB" w:eastAsia="ja-JP"/>
        </w:rPr>
      </w:pPr>
    </w:p>
    <w:p w14:paraId="0A7CCB00" w14:textId="77777777" w:rsidR="005F6E4D" w:rsidRDefault="005F6E4D">
      <w:pPr>
        <w:spacing w:after="0" w:line="240" w:lineRule="auto"/>
        <w:rPr>
          <w:rFonts w:ascii="Arial" w:eastAsia="MS Mincho" w:hAnsi="Arial"/>
          <w:b/>
          <w:color w:val="00B0F0"/>
          <w:sz w:val="20"/>
          <w:szCs w:val="24"/>
          <w:lang w:val="en-GB" w:eastAsia="ja-JP"/>
        </w:rPr>
      </w:pPr>
      <w:r>
        <w:rPr>
          <w:rFonts w:ascii="Arial" w:eastAsia="MS Mincho" w:hAnsi="Arial"/>
          <w:b/>
          <w:color w:val="00B0F0"/>
          <w:sz w:val="20"/>
          <w:szCs w:val="24"/>
          <w:lang w:val="en-GB" w:eastAsia="ja-JP"/>
        </w:rPr>
        <w:br w:type="page"/>
      </w:r>
    </w:p>
    <w:p w14:paraId="1F3B2C8E" w14:textId="78E87FD3" w:rsidR="000E41D8" w:rsidRPr="008B3EA3" w:rsidRDefault="000E41D8" w:rsidP="000E41D8">
      <w:pPr>
        <w:spacing w:after="120" w:line="240" w:lineRule="auto"/>
        <w:rPr>
          <w:rFonts w:ascii="Arial" w:eastAsia="MS Mincho" w:hAnsi="Arial"/>
          <w:b/>
          <w:sz w:val="20"/>
          <w:szCs w:val="24"/>
          <w:lang w:val="en-GB" w:eastAsia="ja-JP"/>
        </w:rPr>
      </w:pPr>
      <w:r w:rsidRPr="000E41D8">
        <w:rPr>
          <w:rFonts w:ascii="Arial" w:eastAsia="MS Mincho" w:hAnsi="Arial"/>
          <w:b/>
          <w:color w:val="00B0F0"/>
          <w:sz w:val="20"/>
          <w:szCs w:val="24"/>
          <w:lang w:val="en-GB" w:eastAsia="ja-JP"/>
        </w:rPr>
        <w:lastRenderedPageBreak/>
        <w:t xml:space="preserve">Five-year Statutory </w:t>
      </w:r>
      <w:r>
        <w:rPr>
          <w:rFonts w:ascii="Arial" w:eastAsia="MS Mincho" w:hAnsi="Arial"/>
          <w:b/>
          <w:color w:val="00B0F0"/>
          <w:sz w:val="20"/>
          <w:szCs w:val="24"/>
          <w:lang w:val="en-GB" w:eastAsia="ja-JP"/>
        </w:rPr>
        <w:t>Income Statement</w:t>
      </w:r>
    </w:p>
    <w:tbl>
      <w:tblPr>
        <w:tblW w:w="11440" w:type="dxa"/>
        <w:tblLook w:val="04A0" w:firstRow="1" w:lastRow="0" w:firstColumn="1" w:lastColumn="0" w:noHBand="0" w:noVBand="1"/>
      </w:tblPr>
      <w:tblGrid>
        <w:gridCol w:w="5040"/>
        <w:gridCol w:w="1280"/>
        <w:gridCol w:w="1280"/>
        <w:gridCol w:w="1280"/>
        <w:gridCol w:w="1280"/>
        <w:gridCol w:w="1280"/>
      </w:tblGrid>
      <w:tr w:rsidR="00C86655" w:rsidRPr="00C86655" w14:paraId="21895CFB" w14:textId="77777777" w:rsidTr="00C86655">
        <w:trPr>
          <w:trHeight w:val="300"/>
        </w:trPr>
        <w:tc>
          <w:tcPr>
            <w:tcW w:w="5040" w:type="dxa"/>
            <w:tcBorders>
              <w:top w:val="nil"/>
              <w:left w:val="nil"/>
              <w:bottom w:val="nil"/>
              <w:right w:val="nil"/>
            </w:tcBorders>
            <w:shd w:val="clear" w:color="000000" w:fill="F2F2F2"/>
            <w:noWrap/>
            <w:vAlign w:val="center"/>
            <w:hideMark/>
          </w:tcPr>
          <w:p w14:paraId="0E479D57" w14:textId="77777777" w:rsidR="00C86655" w:rsidRPr="00C86655" w:rsidRDefault="00C86655" w:rsidP="00C86655">
            <w:pPr>
              <w:spacing w:after="0" w:line="240" w:lineRule="auto"/>
              <w:rPr>
                <w:rFonts w:ascii="Arial" w:eastAsia="Times New Roman" w:hAnsi="Arial" w:cs="Arial"/>
                <w:b/>
                <w:bCs/>
                <w:color w:val="000000"/>
                <w:sz w:val="16"/>
                <w:szCs w:val="16"/>
                <w:lang w:eastAsia="zh-CN" w:bidi="hi-IN"/>
              </w:rPr>
            </w:pPr>
            <w:r w:rsidRPr="00C86655">
              <w:rPr>
                <w:rFonts w:ascii="Arial" w:eastAsia="Times New Roman" w:hAnsi="Arial" w:cs="Arial"/>
                <w:b/>
                <w:bCs/>
                <w:color w:val="000000"/>
                <w:sz w:val="16"/>
                <w:szCs w:val="16"/>
                <w:lang w:eastAsia="zh-CN" w:bidi="hi-IN"/>
              </w:rPr>
              <w:t>Statutory Income Statement ($ M)</w:t>
            </w:r>
          </w:p>
        </w:tc>
        <w:tc>
          <w:tcPr>
            <w:tcW w:w="1280" w:type="dxa"/>
            <w:tcBorders>
              <w:top w:val="nil"/>
              <w:left w:val="nil"/>
              <w:bottom w:val="nil"/>
              <w:right w:val="nil"/>
            </w:tcBorders>
            <w:shd w:val="clear" w:color="000000" w:fill="F2F2F2"/>
            <w:noWrap/>
            <w:vAlign w:val="center"/>
            <w:hideMark/>
          </w:tcPr>
          <w:p w14:paraId="6C6BB9B7" w14:textId="77777777" w:rsidR="00C86655" w:rsidRPr="00C86655" w:rsidRDefault="00C86655" w:rsidP="00C86655">
            <w:pPr>
              <w:spacing w:after="0" w:line="240" w:lineRule="auto"/>
              <w:jc w:val="right"/>
              <w:rPr>
                <w:rFonts w:ascii="Arial" w:eastAsia="Times New Roman" w:hAnsi="Arial" w:cs="Arial"/>
                <w:b/>
                <w:bCs/>
                <w:color w:val="000000"/>
                <w:sz w:val="16"/>
                <w:szCs w:val="16"/>
                <w:lang w:eastAsia="zh-CN" w:bidi="hi-IN"/>
              </w:rPr>
            </w:pPr>
            <w:r w:rsidRPr="00C86655">
              <w:rPr>
                <w:rFonts w:ascii="Arial" w:eastAsia="Times New Roman" w:hAnsi="Arial" w:cs="Arial"/>
                <w:b/>
                <w:bCs/>
                <w:color w:val="000000"/>
                <w:sz w:val="16"/>
                <w:szCs w:val="16"/>
                <w:lang w:eastAsia="zh-CN" w:bidi="hi-IN"/>
              </w:rPr>
              <w:t>2020</w:t>
            </w:r>
          </w:p>
        </w:tc>
        <w:tc>
          <w:tcPr>
            <w:tcW w:w="1280" w:type="dxa"/>
            <w:tcBorders>
              <w:top w:val="nil"/>
              <w:left w:val="nil"/>
              <w:bottom w:val="nil"/>
              <w:right w:val="nil"/>
            </w:tcBorders>
            <w:shd w:val="clear" w:color="000000" w:fill="F2F2F2"/>
            <w:noWrap/>
            <w:vAlign w:val="center"/>
            <w:hideMark/>
          </w:tcPr>
          <w:p w14:paraId="7BC09AA3" w14:textId="77777777" w:rsidR="00C86655" w:rsidRPr="00C86655" w:rsidRDefault="00C86655" w:rsidP="00C86655">
            <w:pPr>
              <w:spacing w:after="0" w:line="240" w:lineRule="auto"/>
              <w:jc w:val="right"/>
              <w:rPr>
                <w:rFonts w:ascii="Arial" w:eastAsia="Times New Roman" w:hAnsi="Arial" w:cs="Arial"/>
                <w:b/>
                <w:bCs/>
                <w:color w:val="000000"/>
                <w:sz w:val="16"/>
                <w:szCs w:val="16"/>
                <w:lang w:eastAsia="zh-CN" w:bidi="hi-IN"/>
              </w:rPr>
            </w:pPr>
            <w:r w:rsidRPr="00C86655">
              <w:rPr>
                <w:rFonts w:ascii="Arial" w:eastAsia="Times New Roman" w:hAnsi="Arial" w:cs="Arial"/>
                <w:b/>
                <w:bCs/>
                <w:color w:val="000000"/>
                <w:sz w:val="16"/>
                <w:szCs w:val="16"/>
                <w:lang w:eastAsia="zh-CN" w:bidi="hi-IN"/>
              </w:rPr>
              <w:t>2021</w:t>
            </w:r>
          </w:p>
        </w:tc>
        <w:tc>
          <w:tcPr>
            <w:tcW w:w="1280" w:type="dxa"/>
            <w:tcBorders>
              <w:top w:val="nil"/>
              <w:left w:val="nil"/>
              <w:bottom w:val="nil"/>
              <w:right w:val="nil"/>
            </w:tcBorders>
            <w:shd w:val="clear" w:color="000000" w:fill="F2F2F2"/>
            <w:noWrap/>
            <w:vAlign w:val="center"/>
            <w:hideMark/>
          </w:tcPr>
          <w:p w14:paraId="26F9547B" w14:textId="77777777" w:rsidR="00C86655" w:rsidRPr="00C86655" w:rsidRDefault="00C86655" w:rsidP="00C86655">
            <w:pPr>
              <w:spacing w:after="0" w:line="240" w:lineRule="auto"/>
              <w:jc w:val="right"/>
              <w:rPr>
                <w:rFonts w:ascii="Arial" w:eastAsia="Times New Roman" w:hAnsi="Arial" w:cs="Arial"/>
                <w:b/>
                <w:bCs/>
                <w:color w:val="000000"/>
                <w:sz w:val="16"/>
                <w:szCs w:val="16"/>
                <w:lang w:eastAsia="zh-CN" w:bidi="hi-IN"/>
              </w:rPr>
            </w:pPr>
            <w:r w:rsidRPr="00C86655">
              <w:rPr>
                <w:rFonts w:ascii="Arial" w:eastAsia="Times New Roman" w:hAnsi="Arial" w:cs="Arial"/>
                <w:b/>
                <w:bCs/>
                <w:color w:val="000000"/>
                <w:sz w:val="16"/>
                <w:szCs w:val="16"/>
                <w:lang w:eastAsia="zh-CN" w:bidi="hi-IN"/>
              </w:rPr>
              <w:t>2022</w:t>
            </w:r>
          </w:p>
        </w:tc>
        <w:tc>
          <w:tcPr>
            <w:tcW w:w="1280" w:type="dxa"/>
            <w:tcBorders>
              <w:top w:val="nil"/>
              <w:left w:val="nil"/>
              <w:bottom w:val="nil"/>
              <w:right w:val="nil"/>
            </w:tcBorders>
            <w:shd w:val="clear" w:color="000000" w:fill="F2F2F2"/>
            <w:noWrap/>
            <w:vAlign w:val="center"/>
            <w:hideMark/>
          </w:tcPr>
          <w:p w14:paraId="462AB080" w14:textId="77777777" w:rsidR="00C86655" w:rsidRPr="00C86655" w:rsidRDefault="00C86655" w:rsidP="00C86655">
            <w:pPr>
              <w:spacing w:after="0" w:line="240" w:lineRule="auto"/>
              <w:jc w:val="right"/>
              <w:rPr>
                <w:rFonts w:ascii="Arial" w:eastAsia="Times New Roman" w:hAnsi="Arial" w:cs="Arial"/>
                <w:b/>
                <w:bCs/>
                <w:color w:val="000000"/>
                <w:sz w:val="16"/>
                <w:szCs w:val="16"/>
                <w:lang w:eastAsia="zh-CN" w:bidi="hi-IN"/>
              </w:rPr>
            </w:pPr>
            <w:r w:rsidRPr="00C86655">
              <w:rPr>
                <w:rFonts w:ascii="Arial" w:eastAsia="Times New Roman" w:hAnsi="Arial" w:cs="Arial"/>
                <w:b/>
                <w:bCs/>
                <w:color w:val="000000"/>
                <w:sz w:val="16"/>
                <w:szCs w:val="16"/>
                <w:lang w:eastAsia="zh-CN" w:bidi="hi-IN"/>
              </w:rPr>
              <w:t>2023</w:t>
            </w:r>
          </w:p>
        </w:tc>
        <w:tc>
          <w:tcPr>
            <w:tcW w:w="1280" w:type="dxa"/>
            <w:tcBorders>
              <w:top w:val="nil"/>
              <w:left w:val="nil"/>
              <w:bottom w:val="nil"/>
              <w:right w:val="nil"/>
            </w:tcBorders>
            <w:shd w:val="clear" w:color="000000" w:fill="F2F2F2"/>
            <w:noWrap/>
            <w:vAlign w:val="center"/>
            <w:hideMark/>
          </w:tcPr>
          <w:p w14:paraId="6EC1F2B8" w14:textId="77777777" w:rsidR="00C86655" w:rsidRPr="00C86655" w:rsidRDefault="00C86655" w:rsidP="00C86655">
            <w:pPr>
              <w:spacing w:after="0" w:line="240" w:lineRule="auto"/>
              <w:jc w:val="right"/>
              <w:rPr>
                <w:rFonts w:ascii="Arial" w:eastAsia="Times New Roman" w:hAnsi="Arial" w:cs="Arial"/>
                <w:b/>
                <w:bCs/>
                <w:color w:val="000000"/>
                <w:sz w:val="16"/>
                <w:szCs w:val="16"/>
                <w:lang w:eastAsia="zh-CN" w:bidi="hi-IN"/>
              </w:rPr>
            </w:pPr>
            <w:r w:rsidRPr="00C86655">
              <w:rPr>
                <w:rFonts w:ascii="Arial" w:eastAsia="Times New Roman" w:hAnsi="Arial" w:cs="Arial"/>
                <w:b/>
                <w:bCs/>
                <w:color w:val="000000"/>
                <w:sz w:val="16"/>
                <w:szCs w:val="16"/>
                <w:lang w:eastAsia="zh-CN" w:bidi="hi-IN"/>
              </w:rPr>
              <w:t>2024</w:t>
            </w:r>
          </w:p>
        </w:tc>
      </w:tr>
      <w:tr w:rsidR="00C86655" w:rsidRPr="00C86655" w14:paraId="76ADC874" w14:textId="77777777" w:rsidTr="00C86655">
        <w:trPr>
          <w:trHeight w:val="300"/>
        </w:trPr>
        <w:tc>
          <w:tcPr>
            <w:tcW w:w="5040" w:type="dxa"/>
            <w:tcBorders>
              <w:top w:val="nil"/>
              <w:left w:val="nil"/>
              <w:bottom w:val="nil"/>
              <w:right w:val="nil"/>
            </w:tcBorders>
            <w:shd w:val="clear" w:color="auto" w:fill="auto"/>
            <w:noWrap/>
            <w:vAlign w:val="center"/>
            <w:hideMark/>
          </w:tcPr>
          <w:p w14:paraId="2DC0BE76" w14:textId="77777777" w:rsidR="00C86655" w:rsidRPr="00C86655" w:rsidRDefault="00C86655" w:rsidP="00C86655">
            <w:pPr>
              <w:spacing w:after="0" w:line="240" w:lineRule="auto"/>
              <w:rPr>
                <w:rFonts w:ascii="Arial" w:eastAsia="Times New Roman" w:hAnsi="Arial" w:cs="Arial"/>
                <w:b/>
                <w:bCs/>
                <w:color w:val="000000"/>
                <w:sz w:val="16"/>
                <w:szCs w:val="16"/>
                <w:lang w:eastAsia="zh-CN" w:bidi="hi-IN"/>
              </w:rPr>
            </w:pPr>
            <w:r w:rsidRPr="00C86655">
              <w:rPr>
                <w:rFonts w:ascii="Arial" w:eastAsia="Times New Roman" w:hAnsi="Arial" w:cs="Arial"/>
                <w:b/>
                <w:bCs/>
                <w:color w:val="000000"/>
                <w:sz w:val="16"/>
                <w:szCs w:val="16"/>
                <w:lang w:eastAsia="zh-CN" w:bidi="hi-IN"/>
              </w:rPr>
              <w:t>Inforce as of 2019</w:t>
            </w:r>
          </w:p>
        </w:tc>
        <w:tc>
          <w:tcPr>
            <w:tcW w:w="1280" w:type="dxa"/>
            <w:tcBorders>
              <w:top w:val="nil"/>
              <w:left w:val="nil"/>
              <w:bottom w:val="nil"/>
              <w:right w:val="nil"/>
            </w:tcBorders>
            <w:shd w:val="clear" w:color="auto" w:fill="auto"/>
            <w:noWrap/>
            <w:vAlign w:val="center"/>
            <w:hideMark/>
          </w:tcPr>
          <w:p w14:paraId="56576DF6" w14:textId="77777777" w:rsidR="00C86655" w:rsidRPr="00C86655" w:rsidRDefault="00C86655" w:rsidP="00C86655">
            <w:pPr>
              <w:spacing w:after="0" w:line="240" w:lineRule="auto"/>
              <w:rPr>
                <w:rFonts w:ascii="Arial" w:eastAsia="Times New Roman" w:hAnsi="Arial" w:cs="Arial"/>
                <w:b/>
                <w:bCs/>
                <w:color w:val="000000"/>
                <w:sz w:val="16"/>
                <w:szCs w:val="16"/>
                <w:lang w:eastAsia="zh-CN" w:bidi="hi-IN"/>
              </w:rPr>
            </w:pPr>
          </w:p>
        </w:tc>
        <w:tc>
          <w:tcPr>
            <w:tcW w:w="1280" w:type="dxa"/>
            <w:tcBorders>
              <w:top w:val="nil"/>
              <w:left w:val="nil"/>
              <w:bottom w:val="nil"/>
              <w:right w:val="nil"/>
            </w:tcBorders>
            <w:shd w:val="clear" w:color="auto" w:fill="auto"/>
            <w:noWrap/>
            <w:vAlign w:val="center"/>
            <w:hideMark/>
          </w:tcPr>
          <w:p w14:paraId="73225FF0"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08C777C5"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674A8486"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30CAFF38"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r>
      <w:tr w:rsidR="00C86655" w:rsidRPr="00C86655" w14:paraId="1AFC3EA4" w14:textId="77777777" w:rsidTr="00C86655">
        <w:trPr>
          <w:trHeight w:val="300"/>
        </w:trPr>
        <w:tc>
          <w:tcPr>
            <w:tcW w:w="5040" w:type="dxa"/>
            <w:tcBorders>
              <w:top w:val="nil"/>
              <w:left w:val="nil"/>
              <w:bottom w:val="nil"/>
              <w:right w:val="nil"/>
            </w:tcBorders>
            <w:shd w:val="clear" w:color="auto" w:fill="auto"/>
            <w:noWrap/>
            <w:vAlign w:val="center"/>
            <w:hideMark/>
          </w:tcPr>
          <w:p w14:paraId="03F0046D" w14:textId="77777777" w:rsidR="00C86655" w:rsidRPr="00C86655" w:rsidRDefault="00C86655" w:rsidP="00C86655">
            <w:pPr>
              <w:spacing w:after="0" w:line="240" w:lineRule="auto"/>
              <w:ind w:firstLineChars="200" w:firstLine="32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Net premiums written</w:t>
            </w:r>
          </w:p>
        </w:tc>
        <w:tc>
          <w:tcPr>
            <w:tcW w:w="1280" w:type="dxa"/>
            <w:tcBorders>
              <w:top w:val="nil"/>
              <w:left w:val="nil"/>
              <w:bottom w:val="nil"/>
              <w:right w:val="nil"/>
            </w:tcBorders>
            <w:shd w:val="clear" w:color="auto" w:fill="auto"/>
            <w:noWrap/>
            <w:vAlign w:val="center"/>
            <w:hideMark/>
          </w:tcPr>
          <w:p w14:paraId="29E68DDC"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294 </w:t>
            </w:r>
          </w:p>
        </w:tc>
        <w:tc>
          <w:tcPr>
            <w:tcW w:w="1280" w:type="dxa"/>
            <w:tcBorders>
              <w:top w:val="nil"/>
              <w:left w:val="nil"/>
              <w:bottom w:val="nil"/>
              <w:right w:val="nil"/>
            </w:tcBorders>
            <w:shd w:val="clear" w:color="auto" w:fill="auto"/>
            <w:noWrap/>
            <w:vAlign w:val="center"/>
            <w:hideMark/>
          </w:tcPr>
          <w:p w14:paraId="0CDCF69C"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280 </w:t>
            </w:r>
          </w:p>
        </w:tc>
        <w:tc>
          <w:tcPr>
            <w:tcW w:w="1280" w:type="dxa"/>
            <w:tcBorders>
              <w:top w:val="nil"/>
              <w:left w:val="nil"/>
              <w:bottom w:val="nil"/>
              <w:right w:val="nil"/>
            </w:tcBorders>
            <w:shd w:val="clear" w:color="auto" w:fill="auto"/>
            <w:noWrap/>
            <w:vAlign w:val="center"/>
            <w:hideMark/>
          </w:tcPr>
          <w:p w14:paraId="13ED6F4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266 </w:t>
            </w:r>
          </w:p>
        </w:tc>
        <w:tc>
          <w:tcPr>
            <w:tcW w:w="1280" w:type="dxa"/>
            <w:tcBorders>
              <w:top w:val="nil"/>
              <w:left w:val="nil"/>
              <w:bottom w:val="nil"/>
              <w:right w:val="nil"/>
            </w:tcBorders>
            <w:shd w:val="clear" w:color="auto" w:fill="auto"/>
            <w:noWrap/>
            <w:vAlign w:val="center"/>
            <w:hideMark/>
          </w:tcPr>
          <w:p w14:paraId="16D3B265"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253 </w:t>
            </w:r>
          </w:p>
        </w:tc>
        <w:tc>
          <w:tcPr>
            <w:tcW w:w="1280" w:type="dxa"/>
            <w:tcBorders>
              <w:top w:val="nil"/>
              <w:left w:val="nil"/>
              <w:bottom w:val="nil"/>
              <w:right w:val="nil"/>
            </w:tcBorders>
            <w:shd w:val="clear" w:color="auto" w:fill="auto"/>
            <w:noWrap/>
            <w:vAlign w:val="center"/>
            <w:hideMark/>
          </w:tcPr>
          <w:p w14:paraId="526F82DD"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239 </w:t>
            </w:r>
          </w:p>
        </w:tc>
      </w:tr>
      <w:tr w:rsidR="00C86655" w:rsidRPr="00C86655" w14:paraId="0B51F831" w14:textId="77777777" w:rsidTr="00C86655">
        <w:trPr>
          <w:trHeight w:val="315"/>
        </w:trPr>
        <w:tc>
          <w:tcPr>
            <w:tcW w:w="5040" w:type="dxa"/>
            <w:tcBorders>
              <w:top w:val="nil"/>
              <w:left w:val="nil"/>
              <w:bottom w:val="single" w:sz="8" w:space="0" w:color="auto"/>
              <w:right w:val="nil"/>
            </w:tcBorders>
            <w:shd w:val="clear" w:color="auto" w:fill="auto"/>
            <w:noWrap/>
            <w:vAlign w:val="center"/>
            <w:hideMark/>
          </w:tcPr>
          <w:p w14:paraId="59FBD1B3" w14:textId="77777777" w:rsidR="00C86655" w:rsidRPr="00C86655" w:rsidRDefault="00C86655" w:rsidP="00C86655">
            <w:pPr>
              <w:spacing w:after="0" w:line="240" w:lineRule="auto"/>
              <w:ind w:firstLineChars="200" w:firstLine="32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Decrease in unearned premium (PC only)</w:t>
            </w:r>
          </w:p>
        </w:tc>
        <w:tc>
          <w:tcPr>
            <w:tcW w:w="1280" w:type="dxa"/>
            <w:tcBorders>
              <w:top w:val="nil"/>
              <w:left w:val="nil"/>
              <w:bottom w:val="single" w:sz="8" w:space="0" w:color="auto"/>
              <w:right w:val="nil"/>
            </w:tcBorders>
            <w:shd w:val="clear" w:color="auto" w:fill="auto"/>
            <w:noWrap/>
            <w:vAlign w:val="center"/>
            <w:hideMark/>
          </w:tcPr>
          <w:p w14:paraId="2CA89BB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21 </w:t>
            </w:r>
          </w:p>
        </w:tc>
        <w:tc>
          <w:tcPr>
            <w:tcW w:w="1280" w:type="dxa"/>
            <w:tcBorders>
              <w:top w:val="nil"/>
              <w:left w:val="nil"/>
              <w:bottom w:val="single" w:sz="8" w:space="0" w:color="auto"/>
              <w:right w:val="nil"/>
            </w:tcBorders>
            <w:shd w:val="clear" w:color="auto" w:fill="auto"/>
            <w:noWrap/>
            <w:vAlign w:val="center"/>
            <w:hideMark/>
          </w:tcPr>
          <w:p w14:paraId="5B6B8816"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24 </w:t>
            </w:r>
          </w:p>
        </w:tc>
        <w:tc>
          <w:tcPr>
            <w:tcW w:w="1280" w:type="dxa"/>
            <w:tcBorders>
              <w:top w:val="nil"/>
              <w:left w:val="nil"/>
              <w:bottom w:val="single" w:sz="8" w:space="0" w:color="auto"/>
              <w:right w:val="nil"/>
            </w:tcBorders>
            <w:shd w:val="clear" w:color="auto" w:fill="auto"/>
            <w:noWrap/>
            <w:vAlign w:val="center"/>
            <w:hideMark/>
          </w:tcPr>
          <w:p w14:paraId="47509972"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20 </w:t>
            </w:r>
          </w:p>
        </w:tc>
        <w:tc>
          <w:tcPr>
            <w:tcW w:w="1280" w:type="dxa"/>
            <w:tcBorders>
              <w:top w:val="nil"/>
              <w:left w:val="nil"/>
              <w:bottom w:val="single" w:sz="8" w:space="0" w:color="auto"/>
              <w:right w:val="nil"/>
            </w:tcBorders>
            <w:shd w:val="clear" w:color="auto" w:fill="auto"/>
            <w:noWrap/>
            <w:vAlign w:val="center"/>
            <w:hideMark/>
          </w:tcPr>
          <w:p w14:paraId="7A1B8201"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46 </w:t>
            </w:r>
          </w:p>
        </w:tc>
        <w:tc>
          <w:tcPr>
            <w:tcW w:w="1280" w:type="dxa"/>
            <w:tcBorders>
              <w:top w:val="nil"/>
              <w:left w:val="nil"/>
              <w:bottom w:val="single" w:sz="8" w:space="0" w:color="auto"/>
              <w:right w:val="nil"/>
            </w:tcBorders>
            <w:shd w:val="clear" w:color="auto" w:fill="auto"/>
            <w:noWrap/>
            <w:vAlign w:val="center"/>
            <w:hideMark/>
          </w:tcPr>
          <w:p w14:paraId="0C57472B"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20 </w:t>
            </w:r>
          </w:p>
        </w:tc>
      </w:tr>
      <w:tr w:rsidR="00C86655" w:rsidRPr="00C86655" w14:paraId="48DD8A27" w14:textId="77777777" w:rsidTr="00C86655">
        <w:trPr>
          <w:trHeight w:val="300"/>
        </w:trPr>
        <w:tc>
          <w:tcPr>
            <w:tcW w:w="5040" w:type="dxa"/>
            <w:tcBorders>
              <w:top w:val="nil"/>
              <w:left w:val="nil"/>
              <w:bottom w:val="nil"/>
              <w:right w:val="nil"/>
            </w:tcBorders>
            <w:shd w:val="clear" w:color="auto" w:fill="auto"/>
            <w:noWrap/>
            <w:vAlign w:val="center"/>
            <w:hideMark/>
          </w:tcPr>
          <w:p w14:paraId="62AB32C9" w14:textId="77777777" w:rsidR="00C86655" w:rsidRPr="00C86655" w:rsidRDefault="00C86655" w:rsidP="00C86655">
            <w:pPr>
              <w:spacing w:after="0" w:line="240" w:lineRule="auto"/>
              <w:ind w:firstLineChars="100" w:firstLine="16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Total income</w:t>
            </w:r>
          </w:p>
        </w:tc>
        <w:tc>
          <w:tcPr>
            <w:tcW w:w="1280" w:type="dxa"/>
            <w:tcBorders>
              <w:top w:val="nil"/>
              <w:left w:val="nil"/>
              <w:bottom w:val="nil"/>
              <w:right w:val="nil"/>
            </w:tcBorders>
            <w:shd w:val="clear" w:color="auto" w:fill="auto"/>
            <w:noWrap/>
            <w:vAlign w:val="center"/>
            <w:hideMark/>
          </w:tcPr>
          <w:p w14:paraId="5CC831B1"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315 </w:t>
            </w:r>
          </w:p>
        </w:tc>
        <w:tc>
          <w:tcPr>
            <w:tcW w:w="1280" w:type="dxa"/>
            <w:tcBorders>
              <w:top w:val="nil"/>
              <w:left w:val="nil"/>
              <w:bottom w:val="nil"/>
              <w:right w:val="nil"/>
            </w:tcBorders>
            <w:shd w:val="clear" w:color="auto" w:fill="auto"/>
            <w:noWrap/>
            <w:vAlign w:val="center"/>
            <w:hideMark/>
          </w:tcPr>
          <w:p w14:paraId="072749F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303 </w:t>
            </w:r>
          </w:p>
        </w:tc>
        <w:tc>
          <w:tcPr>
            <w:tcW w:w="1280" w:type="dxa"/>
            <w:tcBorders>
              <w:top w:val="nil"/>
              <w:left w:val="nil"/>
              <w:bottom w:val="nil"/>
              <w:right w:val="nil"/>
            </w:tcBorders>
            <w:shd w:val="clear" w:color="auto" w:fill="auto"/>
            <w:noWrap/>
            <w:vAlign w:val="center"/>
            <w:hideMark/>
          </w:tcPr>
          <w:p w14:paraId="094E3DF7"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287 </w:t>
            </w:r>
          </w:p>
        </w:tc>
        <w:tc>
          <w:tcPr>
            <w:tcW w:w="1280" w:type="dxa"/>
            <w:tcBorders>
              <w:top w:val="nil"/>
              <w:left w:val="nil"/>
              <w:bottom w:val="nil"/>
              <w:right w:val="nil"/>
            </w:tcBorders>
            <w:shd w:val="clear" w:color="auto" w:fill="auto"/>
            <w:noWrap/>
            <w:vAlign w:val="center"/>
            <w:hideMark/>
          </w:tcPr>
          <w:p w14:paraId="19ABD20C"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300 </w:t>
            </w:r>
          </w:p>
        </w:tc>
        <w:tc>
          <w:tcPr>
            <w:tcW w:w="1280" w:type="dxa"/>
            <w:tcBorders>
              <w:top w:val="nil"/>
              <w:left w:val="nil"/>
              <w:bottom w:val="nil"/>
              <w:right w:val="nil"/>
            </w:tcBorders>
            <w:shd w:val="clear" w:color="auto" w:fill="auto"/>
            <w:noWrap/>
            <w:vAlign w:val="center"/>
            <w:hideMark/>
          </w:tcPr>
          <w:p w14:paraId="6FA5DB5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259 </w:t>
            </w:r>
          </w:p>
        </w:tc>
      </w:tr>
      <w:tr w:rsidR="00C86655" w:rsidRPr="00C86655" w14:paraId="72794FA4" w14:textId="77777777" w:rsidTr="00C86655">
        <w:trPr>
          <w:trHeight w:val="105"/>
        </w:trPr>
        <w:tc>
          <w:tcPr>
            <w:tcW w:w="5040" w:type="dxa"/>
            <w:tcBorders>
              <w:top w:val="nil"/>
              <w:left w:val="nil"/>
              <w:bottom w:val="nil"/>
              <w:right w:val="nil"/>
            </w:tcBorders>
            <w:shd w:val="clear" w:color="auto" w:fill="auto"/>
            <w:noWrap/>
            <w:vAlign w:val="center"/>
            <w:hideMark/>
          </w:tcPr>
          <w:p w14:paraId="7609CE4F"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p>
        </w:tc>
        <w:tc>
          <w:tcPr>
            <w:tcW w:w="1280" w:type="dxa"/>
            <w:tcBorders>
              <w:top w:val="nil"/>
              <w:left w:val="nil"/>
              <w:bottom w:val="nil"/>
              <w:right w:val="nil"/>
            </w:tcBorders>
            <w:shd w:val="clear" w:color="auto" w:fill="auto"/>
            <w:noWrap/>
            <w:vAlign w:val="center"/>
            <w:hideMark/>
          </w:tcPr>
          <w:p w14:paraId="713CAC39"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3FA80CE7"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2D03E00C"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08B6F5F1"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6E05E043"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r>
      <w:tr w:rsidR="00C86655" w:rsidRPr="00C86655" w14:paraId="4A4A33BA" w14:textId="77777777" w:rsidTr="00C86655">
        <w:trPr>
          <w:trHeight w:val="300"/>
        </w:trPr>
        <w:tc>
          <w:tcPr>
            <w:tcW w:w="5040" w:type="dxa"/>
            <w:tcBorders>
              <w:top w:val="nil"/>
              <w:left w:val="nil"/>
              <w:bottom w:val="nil"/>
              <w:right w:val="nil"/>
            </w:tcBorders>
            <w:shd w:val="clear" w:color="auto" w:fill="auto"/>
            <w:noWrap/>
            <w:vAlign w:val="center"/>
            <w:hideMark/>
          </w:tcPr>
          <w:p w14:paraId="32F13699" w14:textId="77777777" w:rsidR="00C86655" w:rsidRPr="00C86655" w:rsidRDefault="00C86655" w:rsidP="00C86655">
            <w:pPr>
              <w:spacing w:after="0" w:line="240" w:lineRule="auto"/>
              <w:ind w:firstLineChars="200" w:firstLine="32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Net loss and net loss expenses incurred (PC only)</w:t>
            </w:r>
          </w:p>
        </w:tc>
        <w:tc>
          <w:tcPr>
            <w:tcW w:w="1280" w:type="dxa"/>
            <w:tcBorders>
              <w:top w:val="nil"/>
              <w:left w:val="nil"/>
              <w:bottom w:val="nil"/>
              <w:right w:val="nil"/>
            </w:tcBorders>
            <w:shd w:val="clear" w:color="auto" w:fill="auto"/>
            <w:noWrap/>
            <w:vAlign w:val="center"/>
            <w:hideMark/>
          </w:tcPr>
          <w:p w14:paraId="6AC85456"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(496)</w:t>
            </w:r>
          </w:p>
        </w:tc>
        <w:tc>
          <w:tcPr>
            <w:tcW w:w="1280" w:type="dxa"/>
            <w:tcBorders>
              <w:top w:val="nil"/>
              <w:left w:val="nil"/>
              <w:bottom w:val="nil"/>
              <w:right w:val="nil"/>
            </w:tcBorders>
            <w:shd w:val="clear" w:color="auto" w:fill="auto"/>
            <w:noWrap/>
            <w:vAlign w:val="center"/>
            <w:hideMark/>
          </w:tcPr>
          <w:p w14:paraId="22584F65"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(412)</w:t>
            </w:r>
          </w:p>
        </w:tc>
        <w:tc>
          <w:tcPr>
            <w:tcW w:w="1280" w:type="dxa"/>
            <w:tcBorders>
              <w:top w:val="nil"/>
              <w:left w:val="nil"/>
              <w:bottom w:val="nil"/>
              <w:right w:val="nil"/>
            </w:tcBorders>
            <w:shd w:val="clear" w:color="auto" w:fill="auto"/>
            <w:noWrap/>
            <w:vAlign w:val="center"/>
            <w:hideMark/>
          </w:tcPr>
          <w:p w14:paraId="30EA9BC0"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(352)</w:t>
            </w:r>
          </w:p>
        </w:tc>
        <w:tc>
          <w:tcPr>
            <w:tcW w:w="1280" w:type="dxa"/>
            <w:tcBorders>
              <w:top w:val="nil"/>
              <w:left w:val="nil"/>
              <w:bottom w:val="nil"/>
              <w:right w:val="nil"/>
            </w:tcBorders>
            <w:shd w:val="clear" w:color="auto" w:fill="auto"/>
            <w:noWrap/>
            <w:vAlign w:val="center"/>
            <w:hideMark/>
          </w:tcPr>
          <w:p w14:paraId="3365E839"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(375)</w:t>
            </w:r>
          </w:p>
        </w:tc>
        <w:tc>
          <w:tcPr>
            <w:tcW w:w="1280" w:type="dxa"/>
            <w:tcBorders>
              <w:top w:val="nil"/>
              <w:left w:val="nil"/>
              <w:bottom w:val="nil"/>
              <w:right w:val="nil"/>
            </w:tcBorders>
            <w:shd w:val="clear" w:color="auto" w:fill="auto"/>
            <w:noWrap/>
            <w:vAlign w:val="center"/>
            <w:hideMark/>
          </w:tcPr>
          <w:p w14:paraId="678A9385"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(279)</w:t>
            </w:r>
          </w:p>
        </w:tc>
      </w:tr>
      <w:tr w:rsidR="00C86655" w:rsidRPr="00C86655" w14:paraId="355277DE" w14:textId="77777777" w:rsidTr="00C86655">
        <w:trPr>
          <w:trHeight w:val="300"/>
        </w:trPr>
        <w:tc>
          <w:tcPr>
            <w:tcW w:w="5040" w:type="dxa"/>
            <w:tcBorders>
              <w:top w:val="nil"/>
              <w:left w:val="nil"/>
              <w:bottom w:val="nil"/>
              <w:right w:val="nil"/>
            </w:tcBorders>
            <w:shd w:val="clear" w:color="auto" w:fill="auto"/>
            <w:noWrap/>
            <w:vAlign w:val="center"/>
            <w:hideMark/>
          </w:tcPr>
          <w:p w14:paraId="1BAF3B51" w14:textId="77777777" w:rsidR="00C86655" w:rsidRPr="00C86655" w:rsidRDefault="00C86655" w:rsidP="00C86655">
            <w:pPr>
              <w:spacing w:after="0" w:line="240" w:lineRule="auto"/>
              <w:ind w:firstLineChars="200" w:firstLine="32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Death claims (LR only)</w:t>
            </w:r>
          </w:p>
        </w:tc>
        <w:tc>
          <w:tcPr>
            <w:tcW w:w="1280" w:type="dxa"/>
            <w:tcBorders>
              <w:top w:val="nil"/>
              <w:left w:val="nil"/>
              <w:bottom w:val="nil"/>
              <w:right w:val="nil"/>
            </w:tcBorders>
            <w:shd w:val="clear" w:color="auto" w:fill="auto"/>
            <w:noWrap/>
            <w:vAlign w:val="center"/>
            <w:hideMark/>
          </w:tcPr>
          <w:p w14:paraId="2C83569D"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(304)</w:t>
            </w:r>
          </w:p>
        </w:tc>
        <w:tc>
          <w:tcPr>
            <w:tcW w:w="1280" w:type="dxa"/>
            <w:tcBorders>
              <w:top w:val="nil"/>
              <w:left w:val="nil"/>
              <w:bottom w:val="nil"/>
              <w:right w:val="nil"/>
            </w:tcBorders>
            <w:shd w:val="clear" w:color="auto" w:fill="auto"/>
            <w:noWrap/>
            <w:vAlign w:val="center"/>
            <w:hideMark/>
          </w:tcPr>
          <w:p w14:paraId="459E83C0"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(299)</w:t>
            </w:r>
          </w:p>
        </w:tc>
        <w:tc>
          <w:tcPr>
            <w:tcW w:w="1280" w:type="dxa"/>
            <w:tcBorders>
              <w:top w:val="nil"/>
              <w:left w:val="nil"/>
              <w:bottom w:val="nil"/>
              <w:right w:val="nil"/>
            </w:tcBorders>
            <w:shd w:val="clear" w:color="auto" w:fill="auto"/>
            <w:noWrap/>
            <w:vAlign w:val="center"/>
            <w:hideMark/>
          </w:tcPr>
          <w:p w14:paraId="6D3137DC"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(295)</w:t>
            </w:r>
          </w:p>
        </w:tc>
        <w:tc>
          <w:tcPr>
            <w:tcW w:w="1280" w:type="dxa"/>
            <w:tcBorders>
              <w:top w:val="nil"/>
              <w:left w:val="nil"/>
              <w:bottom w:val="nil"/>
              <w:right w:val="nil"/>
            </w:tcBorders>
            <w:shd w:val="clear" w:color="auto" w:fill="auto"/>
            <w:noWrap/>
            <w:vAlign w:val="center"/>
            <w:hideMark/>
          </w:tcPr>
          <w:p w14:paraId="1438EE55"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(290)</w:t>
            </w:r>
          </w:p>
        </w:tc>
        <w:tc>
          <w:tcPr>
            <w:tcW w:w="1280" w:type="dxa"/>
            <w:tcBorders>
              <w:top w:val="nil"/>
              <w:left w:val="nil"/>
              <w:bottom w:val="nil"/>
              <w:right w:val="nil"/>
            </w:tcBorders>
            <w:shd w:val="clear" w:color="auto" w:fill="auto"/>
            <w:noWrap/>
            <w:vAlign w:val="center"/>
            <w:hideMark/>
          </w:tcPr>
          <w:p w14:paraId="671BECA6"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(284)</w:t>
            </w:r>
          </w:p>
        </w:tc>
      </w:tr>
      <w:tr w:rsidR="00C86655" w:rsidRPr="00C86655" w14:paraId="6A11D2AC" w14:textId="77777777" w:rsidTr="00C86655">
        <w:trPr>
          <w:trHeight w:val="300"/>
        </w:trPr>
        <w:tc>
          <w:tcPr>
            <w:tcW w:w="5040" w:type="dxa"/>
            <w:tcBorders>
              <w:top w:val="nil"/>
              <w:left w:val="nil"/>
              <w:bottom w:val="nil"/>
              <w:right w:val="nil"/>
            </w:tcBorders>
            <w:shd w:val="clear" w:color="auto" w:fill="auto"/>
            <w:noWrap/>
            <w:vAlign w:val="center"/>
            <w:hideMark/>
          </w:tcPr>
          <w:p w14:paraId="37CD5824" w14:textId="77777777" w:rsidR="00C86655" w:rsidRPr="00C86655" w:rsidRDefault="00C86655" w:rsidP="00C86655">
            <w:pPr>
              <w:spacing w:after="0" w:line="240" w:lineRule="auto"/>
              <w:ind w:firstLineChars="200" w:firstLine="32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Surrenders (LR only)</w:t>
            </w:r>
          </w:p>
        </w:tc>
        <w:tc>
          <w:tcPr>
            <w:tcW w:w="1280" w:type="dxa"/>
            <w:tcBorders>
              <w:top w:val="nil"/>
              <w:left w:val="nil"/>
              <w:bottom w:val="nil"/>
              <w:right w:val="nil"/>
            </w:tcBorders>
            <w:shd w:val="clear" w:color="auto" w:fill="auto"/>
            <w:noWrap/>
            <w:vAlign w:val="center"/>
            <w:hideMark/>
          </w:tcPr>
          <w:p w14:paraId="5BBB2469"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(186)</w:t>
            </w:r>
          </w:p>
        </w:tc>
        <w:tc>
          <w:tcPr>
            <w:tcW w:w="1280" w:type="dxa"/>
            <w:tcBorders>
              <w:top w:val="nil"/>
              <w:left w:val="nil"/>
              <w:bottom w:val="nil"/>
              <w:right w:val="nil"/>
            </w:tcBorders>
            <w:shd w:val="clear" w:color="auto" w:fill="auto"/>
            <w:noWrap/>
            <w:vAlign w:val="center"/>
            <w:hideMark/>
          </w:tcPr>
          <w:p w14:paraId="3570A6FD"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(177)</w:t>
            </w:r>
          </w:p>
        </w:tc>
        <w:tc>
          <w:tcPr>
            <w:tcW w:w="1280" w:type="dxa"/>
            <w:tcBorders>
              <w:top w:val="nil"/>
              <w:left w:val="nil"/>
              <w:bottom w:val="nil"/>
              <w:right w:val="nil"/>
            </w:tcBorders>
            <w:shd w:val="clear" w:color="auto" w:fill="auto"/>
            <w:noWrap/>
            <w:vAlign w:val="center"/>
            <w:hideMark/>
          </w:tcPr>
          <w:p w14:paraId="3DC2FF64"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(174)</w:t>
            </w:r>
          </w:p>
        </w:tc>
        <w:tc>
          <w:tcPr>
            <w:tcW w:w="1280" w:type="dxa"/>
            <w:tcBorders>
              <w:top w:val="nil"/>
              <w:left w:val="nil"/>
              <w:bottom w:val="nil"/>
              <w:right w:val="nil"/>
            </w:tcBorders>
            <w:shd w:val="clear" w:color="auto" w:fill="auto"/>
            <w:noWrap/>
            <w:vAlign w:val="center"/>
            <w:hideMark/>
          </w:tcPr>
          <w:p w14:paraId="7CCC841A"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(189)</w:t>
            </w:r>
          </w:p>
        </w:tc>
        <w:tc>
          <w:tcPr>
            <w:tcW w:w="1280" w:type="dxa"/>
            <w:tcBorders>
              <w:top w:val="nil"/>
              <w:left w:val="nil"/>
              <w:bottom w:val="nil"/>
              <w:right w:val="nil"/>
            </w:tcBorders>
            <w:shd w:val="clear" w:color="auto" w:fill="auto"/>
            <w:noWrap/>
            <w:vAlign w:val="center"/>
            <w:hideMark/>
          </w:tcPr>
          <w:p w14:paraId="4CF4E569"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(216)</w:t>
            </w:r>
          </w:p>
        </w:tc>
      </w:tr>
      <w:tr w:rsidR="00C86655" w:rsidRPr="00C86655" w14:paraId="215AA429" w14:textId="77777777" w:rsidTr="00C86655">
        <w:trPr>
          <w:trHeight w:val="300"/>
        </w:trPr>
        <w:tc>
          <w:tcPr>
            <w:tcW w:w="5040" w:type="dxa"/>
            <w:tcBorders>
              <w:top w:val="nil"/>
              <w:left w:val="nil"/>
              <w:bottom w:val="nil"/>
              <w:right w:val="nil"/>
            </w:tcBorders>
            <w:shd w:val="clear" w:color="auto" w:fill="auto"/>
            <w:noWrap/>
            <w:vAlign w:val="center"/>
            <w:hideMark/>
          </w:tcPr>
          <w:p w14:paraId="48CBEF0B" w14:textId="77777777" w:rsidR="00C86655" w:rsidRPr="00C86655" w:rsidRDefault="00C86655" w:rsidP="00C86655">
            <w:pPr>
              <w:spacing w:after="0" w:line="240" w:lineRule="auto"/>
              <w:ind w:firstLineChars="200" w:firstLine="32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Maturities (LR only)</w:t>
            </w:r>
          </w:p>
        </w:tc>
        <w:tc>
          <w:tcPr>
            <w:tcW w:w="1280" w:type="dxa"/>
            <w:tcBorders>
              <w:top w:val="nil"/>
              <w:left w:val="nil"/>
              <w:bottom w:val="nil"/>
              <w:right w:val="nil"/>
            </w:tcBorders>
            <w:shd w:val="clear" w:color="auto" w:fill="auto"/>
            <w:noWrap/>
            <w:vAlign w:val="center"/>
            <w:hideMark/>
          </w:tcPr>
          <w:p w14:paraId="529E5BAD"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(27)</w:t>
            </w:r>
          </w:p>
        </w:tc>
        <w:tc>
          <w:tcPr>
            <w:tcW w:w="1280" w:type="dxa"/>
            <w:tcBorders>
              <w:top w:val="nil"/>
              <w:left w:val="nil"/>
              <w:bottom w:val="nil"/>
              <w:right w:val="nil"/>
            </w:tcBorders>
            <w:shd w:val="clear" w:color="auto" w:fill="auto"/>
            <w:noWrap/>
            <w:vAlign w:val="center"/>
            <w:hideMark/>
          </w:tcPr>
          <w:p w14:paraId="202FDE28"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(27)</w:t>
            </w:r>
          </w:p>
        </w:tc>
        <w:tc>
          <w:tcPr>
            <w:tcW w:w="1280" w:type="dxa"/>
            <w:tcBorders>
              <w:top w:val="nil"/>
              <w:left w:val="nil"/>
              <w:bottom w:val="nil"/>
              <w:right w:val="nil"/>
            </w:tcBorders>
            <w:shd w:val="clear" w:color="auto" w:fill="auto"/>
            <w:noWrap/>
            <w:vAlign w:val="center"/>
            <w:hideMark/>
          </w:tcPr>
          <w:p w14:paraId="676A63F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(24)</w:t>
            </w:r>
          </w:p>
        </w:tc>
        <w:tc>
          <w:tcPr>
            <w:tcW w:w="1280" w:type="dxa"/>
            <w:tcBorders>
              <w:top w:val="nil"/>
              <w:left w:val="nil"/>
              <w:bottom w:val="nil"/>
              <w:right w:val="nil"/>
            </w:tcBorders>
            <w:shd w:val="clear" w:color="auto" w:fill="auto"/>
            <w:noWrap/>
            <w:vAlign w:val="center"/>
            <w:hideMark/>
          </w:tcPr>
          <w:p w14:paraId="778B01B4"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(27)</w:t>
            </w:r>
          </w:p>
        </w:tc>
        <w:tc>
          <w:tcPr>
            <w:tcW w:w="1280" w:type="dxa"/>
            <w:tcBorders>
              <w:top w:val="nil"/>
              <w:left w:val="nil"/>
              <w:bottom w:val="nil"/>
              <w:right w:val="nil"/>
            </w:tcBorders>
            <w:shd w:val="clear" w:color="auto" w:fill="auto"/>
            <w:noWrap/>
            <w:vAlign w:val="center"/>
            <w:hideMark/>
          </w:tcPr>
          <w:p w14:paraId="2ACD4EF4"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(24)</w:t>
            </w:r>
          </w:p>
        </w:tc>
      </w:tr>
      <w:tr w:rsidR="00C86655" w:rsidRPr="00C86655" w14:paraId="21690175" w14:textId="77777777" w:rsidTr="00C86655">
        <w:trPr>
          <w:trHeight w:val="300"/>
        </w:trPr>
        <w:tc>
          <w:tcPr>
            <w:tcW w:w="5040" w:type="dxa"/>
            <w:tcBorders>
              <w:top w:val="nil"/>
              <w:left w:val="nil"/>
              <w:bottom w:val="nil"/>
              <w:right w:val="nil"/>
            </w:tcBorders>
            <w:shd w:val="clear" w:color="auto" w:fill="auto"/>
            <w:noWrap/>
            <w:vAlign w:val="center"/>
            <w:hideMark/>
          </w:tcPr>
          <w:p w14:paraId="2D58713E" w14:textId="77777777" w:rsidR="00C86655" w:rsidRPr="00C86655" w:rsidRDefault="00C86655" w:rsidP="00C86655">
            <w:pPr>
              <w:spacing w:after="0" w:line="240" w:lineRule="auto"/>
              <w:ind w:firstLineChars="200" w:firstLine="32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Annuities (LR only)</w:t>
            </w:r>
          </w:p>
        </w:tc>
        <w:tc>
          <w:tcPr>
            <w:tcW w:w="1280" w:type="dxa"/>
            <w:tcBorders>
              <w:top w:val="nil"/>
              <w:left w:val="nil"/>
              <w:bottom w:val="nil"/>
              <w:right w:val="nil"/>
            </w:tcBorders>
            <w:shd w:val="clear" w:color="auto" w:fill="auto"/>
            <w:noWrap/>
            <w:vAlign w:val="center"/>
            <w:hideMark/>
          </w:tcPr>
          <w:p w14:paraId="34FD21C7"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(1,671)</w:t>
            </w:r>
          </w:p>
        </w:tc>
        <w:tc>
          <w:tcPr>
            <w:tcW w:w="1280" w:type="dxa"/>
            <w:tcBorders>
              <w:top w:val="nil"/>
              <w:left w:val="nil"/>
              <w:bottom w:val="nil"/>
              <w:right w:val="nil"/>
            </w:tcBorders>
            <w:shd w:val="clear" w:color="auto" w:fill="auto"/>
            <w:noWrap/>
            <w:vAlign w:val="center"/>
            <w:hideMark/>
          </w:tcPr>
          <w:p w14:paraId="6E05A95B"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(1,644)</w:t>
            </w:r>
          </w:p>
        </w:tc>
        <w:tc>
          <w:tcPr>
            <w:tcW w:w="1280" w:type="dxa"/>
            <w:tcBorders>
              <w:top w:val="nil"/>
              <w:left w:val="nil"/>
              <w:bottom w:val="nil"/>
              <w:right w:val="nil"/>
            </w:tcBorders>
            <w:shd w:val="clear" w:color="auto" w:fill="auto"/>
            <w:noWrap/>
            <w:vAlign w:val="center"/>
            <w:hideMark/>
          </w:tcPr>
          <w:p w14:paraId="6A3EEEA2"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(1,603)</w:t>
            </w:r>
          </w:p>
        </w:tc>
        <w:tc>
          <w:tcPr>
            <w:tcW w:w="1280" w:type="dxa"/>
            <w:tcBorders>
              <w:top w:val="nil"/>
              <w:left w:val="nil"/>
              <w:bottom w:val="nil"/>
              <w:right w:val="nil"/>
            </w:tcBorders>
            <w:shd w:val="clear" w:color="auto" w:fill="auto"/>
            <w:noWrap/>
            <w:vAlign w:val="center"/>
            <w:hideMark/>
          </w:tcPr>
          <w:p w14:paraId="0B55B052"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(1,573)</w:t>
            </w:r>
          </w:p>
        </w:tc>
        <w:tc>
          <w:tcPr>
            <w:tcW w:w="1280" w:type="dxa"/>
            <w:tcBorders>
              <w:top w:val="nil"/>
              <w:left w:val="nil"/>
              <w:bottom w:val="nil"/>
              <w:right w:val="nil"/>
            </w:tcBorders>
            <w:shd w:val="clear" w:color="auto" w:fill="auto"/>
            <w:noWrap/>
            <w:vAlign w:val="center"/>
            <w:hideMark/>
          </w:tcPr>
          <w:p w14:paraId="7159E9B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(1,521)</w:t>
            </w:r>
          </w:p>
        </w:tc>
      </w:tr>
      <w:tr w:rsidR="00C86655" w:rsidRPr="00C86655" w14:paraId="55C13C0C" w14:textId="77777777" w:rsidTr="00C86655">
        <w:trPr>
          <w:trHeight w:val="300"/>
        </w:trPr>
        <w:tc>
          <w:tcPr>
            <w:tcW w:w="5040" w:type="dxa"/>
            <w:tcBorders>
              <w:top w:val="nil"/>
              <w:left w:val="nil"/>
              <w:bottom w:val="nil"/>
              <w:right w:val="nil"/>
            </w:tcBorders>
            <w:shd w:val="clear" w:color="auto" w:fill="auto"/>
            <w:noWrap/>
            <w:vAlign w:val="center"/>
            <w:hideMark/>
          </w:tcPr>
          <w:p w14:paraId="54699A7A" w14:textId="77777777" w:rsidR="00C86655" w:rsidRPr="00C86655" w:rsidRDefault="00C86655" w:rsidP="00C86655">
            <w:pPr>
              <w:spacing w:after="0" w:line="240" w:lineRule="auto"/>
              <w:ind w:firstLineChars="200" w:firstLine="32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A&amp;H benefits (LR only)</w:t>
            </w:r>
          </w:p>
        </w:tc>
        <w:tc>
          <w:tcPr>
            <w:tcW w:w="1280" w:type="dxa"/>
            <w:tcBorders>
              <w:top w:val="nil"/>
              <w:left w:val="nil"/>
              <w:bottom w:val="nil"/>
              <w:right w:val="nil"/>
            </w:tcBorders>
            <w:shd w:val="clear" w:color="auto" w:fill="auto"/>
            <w:noWrap/>
            <w:vAlign w:val="center"/>
            <w:hideMark/>
          </w:tcPr>
          <w:p w14:paraId="72582444"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(96)</w:t>
            </w:r>
          </w:p>
        </w:tc>
        <w:tc>
          <w:tcPr>
            <w:tcW w:w="1280" w:type="dxa"/>
            <w:tcBorders>
              <w:top w:val="nil"/>
              <w:left w:val="nil"/>
              <w:bottom w:val="nil"/>
              <w:right w:val="nil"/>
            </w:tcBorders>
            <w:shd w:val="clear" w:color="auto" w:fill="auto"/>
            <w:noWrap/>
            <w:vAlign w:val="center"/>
            <w:hideMark/>
          </w:tcPr>
          <w:p w14:paraId="3A743EC3"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(99)</w:t>
            </w:r>
          </w:p>
        </w:tc>
        <w:tc>
          <w:tcPr>
            <w:tcW w:w="1280" w:type="dxa"/>
            <w:tcBorders>
              <w:top w:val="nil"/>
              <w:left w:val="nil"/>
              <w:bottom w:val="nil"/>
              <w:right w:val="nil"/>
            </w:tcBorders>
            <w:shd w:val="clear" w:color="auto" w:fill="auto"/>
            <w:noWrap/>
            <w:vAlign w:val="center"/>
            <w:hideMark/>
          </w:tcPr>
          <w:p w14:paraId="189894A3"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(101)</w:t>
            </w:r>
          </w:p>
        </w:tc>
        <w:tc>
          <w:tcPr>
            <w:tcW w:w="1280" w:type="dxa"/>
            <w:tcBorders>
              <w:top w:val="nil"/>
              <w:left w:val="nil"/>
              <w:bottom w:val="nil"/>
              <w:right w:val="nil"/>
            </w:tcBorders>
            <w:shd w:val="clear" w:color="auto" w:fill="auto"/>
            <w:noWrap/>
            <w:vAlign w:val="center"/>
            <w:hideMark/>
          </w:tcPr>
          <w:p w14:paraId="308AE3D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(101)</w:t>
            </w:r>
          </w:p>
        </w:tc>
        <w:tc>
          <w:tcPr>
            <w:tcW w:w="1280" w:type="dxa"/>
            <w:tcBorders>
              <w:top w:val="nil"/>
              <w:left w:val="nil"/>
              <w:bottom w:val="nil"/>
              <w:right w:val="nil"/>
            </w:tcBorders>
            <w:shd w:val="clear" w:color="auto" w:fill="auto"/>
            <w:noWrap/>
            <w:vAlign w:val="center"/>
            <w:hideMark/>
          </w:tcPr>
          <w:p w14:paraId="5B548D65"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(101)</w:t>
            </w:r>
          </w:p>
        </w:tc>
      </w:tr>
      <w:tr w:rsidR="00C86655" w:rsidRPr="00C86655" w14:paraId="10A24DE0" w14:textId="77777777" w:rsidTr="00C86655">
        <w:trPr>
          <w:trHeight w:val="300"/>
        </w:trPr>
        <w:tc>
          <w:tcPr>
            <w:tcW w:w="5040" w:type="dxa"/>
            <w:tcBorders>
              <w:top w:val="nil"/>
              <w:left w:val="nil"/>
              <w:bottom w:val="nil"/>
              <w:right w:val="nil"/>
            </w:tcBorders>
            <w:shd w:val="clear" w:color="auto" w:fill="auto"/>
            <w:noWrap/>
            <w:vAlign w:val="center"/>
            <w:hideMark/>
          </w:tcPr>
          <w:p w14:paraId="712988D3" w14:textId="77777777" w:rsidR="00C86655" w:rsidRPr="00C86655" w:rsidRDefault="00C86655" w:rsidP="00C86655">
            <w:pPr>
              <w:spacing w:after="0" w:line="240" w:lineRule="auto"/>
              <w:ind w:firstLineChars="200" w:firstLine="32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Cash dividends (LR only)</w:t>
            </w:r>
          </w:p>
        </w:tc>
        <w:tc>
          <w:tcPr>
            <w:tcW w:w="1280" w:type="dxa"/>
            <w:tcBorders>
              <w:top w:val="nil"/>
              <w:left w:val="nil"/>
              <w:bottom w:val="nil"/>
              <w:right w:val="nil"/>
            </w:tcBorders>
            <w:shd w:val="clear" w:color="auto" w:fill="auto"/>
            <w:noWrap/>
            <w:vAlign w:val="center"/>
            <w:hideMark/>
          </w:tcPr>
          <w:p w14:paraId="6172F924"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w:t>
            </w:r>
          </w:p>
        </w:tc>
        <w:tc>
          <w:tcPr>
            <w:tcW w:w="1280" w:type="dxa"/>
            <w:tcBorders>
              <w:top w:val="nil"/>
              <w:left w:val="nil"/>
              <w:bottom w:val="nil"/>
              <w:right w:val="nil"/>
            </w:tcBorders>
            <w:shd w:val="clear" w:color="auto" w:fill="auto"/>
            <w:noWrap/>
            <w:vAlign w:val="center"/>
            <w:hideMark/>
          </w:tcPr>
          <w:p w14:paraId="12CCC8E6"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w:t>
            </w:r>
          </w:p>
        </w:tc>
        <w:tc>
          <w:tcPr>
            <w:tcW w:w="1280" w:type="dxa"/>
            <w:tcBorders>
              <w:top w:val="nil"/>
              <w:left w:val="nil"/>
              <w:bottom w:val="nil"/>
              <w:right w:val="nil"/>
            </w:tcBorders>
            <w:shd w:val="clear" w:color="auto" w:fill="auto"/>
            <w:noWrap/>
            <w:vAlign w:val="center"/>
            <w:hideMark/>
          </w:tcPr>
          <w:p w14:paraId="5543EBD5"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w:t>
            </w:r>
          </w:p>
        </w:tc>
        <w:tc>
          <w:tcPr>
            <w:tcW w:w="1280" w:type="dxa"/>
            <w:tcBorders>
              <w:top w:val="nil"/>
              <w:left w:val="nil"/>
              <w:bottom w:val="nil"/>
              <w:right w:val="nil"/>
            </w:tcBorders>
            <w:shd w:val="clear" w:color="auto" w:fill="auto"/>
            <w:noWrap/>
            <w:vAlign w:val="center"/>
            <w:hideMark/>
          </w:tcPr>
          <w:p w14:paraId="29BB20C6"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w:t>
            </w:r>
          </w:p>
        </w:tc>
        <w:tc>
          <w:tcPr>
            <w:tcW w:w="1280" w:type="dxa"/>
            <w:tcBorders>
              <w:top w:val="nil"/>
              <w:left w:val="nil"/>
              <w:bottom w:val="nil"/>
              <w:right w:val="nil"/>
            </w:tcBorders>
            <w:shd w:val="clear" w:color="auto" w:fill="auto"/>
            <w:noWrap/>
            <w:vAlign w:val="center"/>
            <w:hideMark/>
          </w:tcPr>
          <w:p w14:paraId="0AE50FF8"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w:t>
            </w:r>
          </w:p>
        </w:tc>
      </w:tr>
      <w:tr w:rsidR="00C86655" w:rsidRPr="00C86655" w14:paraId="6AE98626" w14:textId="77777777" w:rsidTr="00C86655">
        <w:trPr>
          <w:trHeight w:val="300"/>
        </w:trPr>
        <w:tc>
          <w:tcPr>
            <w:tcW w:w="5040" w:type="dxa"/>
            <w:tcBorders>
              <w:top w:val="nil"/>
              <w:left w:val="nil"/>
              <w:bottom w:val="nil"/>
              <w:right w:val="nil"/>
            </w:tcBorders>
            <w:shd w:val="clear" w:color="auto" w:fill="auto"/>
            <w:noWrap/>
            <w:vAlign w:val="center"/>
            <w:hideMark/>
          </w:tcPr>
          <w:p w14:paraId="3D92475E" w14:textId="77777777" w:rsidR="00C86655" w:rsidRPr="00C86655" w:rsidRDefault="00C86655" w:rsidP="00C86655">
            <w:pPr>
              <w:spacing w:after="0" w:line="240" w:lineRule="auto"/>
              <w:ind w:firstLineChars="200" w:firstLine="32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Commissions and Premium Tax (LR Only)</w:t>
            </w:r>
          </w:p>
        </w:tc>
        <w:tc>
          <w:tcPr>
            <w:tcW w:w="1280" w:type="dxa"/>
            <w:tcBorders>
              <w:top w:val="nil"/>
              <w:left w:val="nil"/>
              <w:bottom w:val="nil"/>
              <w:right w:val="nil"/>
            </w:tcBorders>
            <w:shd w:val="clear" w:color="auto" w:fill="auto"/>
            <w:noWrap/>
            <w:vAlign w:val="center"/>
            <w:hideMark/>
          </w:tcPr>
          <w:p w14:paraId="2FC8B572"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(9)</w:t>
            </w:r>
          </w:p>
        </w:tc>
        <w:tc>
          <w:tcPr>
            <w:tcW w:w="1280" w:type="dxa"/>
            <w:tcBorders>
              <w:top w:val="nil"/>
              <w:left w:val="nil"/>
              <w:bottom w:val="nil"/>
              <w:right w:val="nil"/>
            </w:tcBorders>
            <w:shd w:val="clear" w:color="auto" w:fill="auto"/>
            <w:noWrap/>
            <w:vAlign w:val="center"/>
            <w:hideMark/>
          </w:tcPr>
          <w:p w14:paraId="41E59727"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(9)</w:t>
            </w:r>
          </w:p>
        </w:tc>
        <w:tc>
          <w:tcPr>
            <w:tcW w:w="1280" w:type="dxa"/>
            <w:tcBorders>
              <w:top w:val="nil"/>
              <w:left w:val="nil"/>
              <w:bottom w:val="nil"/>
              <w:right w:val="nil"/>
            </w:tcBorders>
            <w:shd w:val="clear" w:color="auto" w:fill="auto"/>
            <w:noWrap/>
            <w:vAlign w:val="center"/>
            <w:hideMark/>
          </w:tcPr>
          <w:p w14:paraId="1FE48A9D"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(9)</w:t>
            </w:r>
          </w:p>
        </w:tc>
        <w:tc>
          <w:tcPr>
            <w:tcW w:w="1280" w:type="dxa"/>
            <w:tcBorders>
              <w:top w:val="nil"/>
              <w:left w:val="nil"/>
              <w:bottom w:val="nil"/>
              <w:right w:val="nil"/>
            </w:tcBorders>
            <w:shd w:val="clear" w:color="auto" w:fill="auto"/>
            <w:noWrap/>
            <w:vAlign w:val="center"/>
            <w:hideMark/>
          </w:tcPr>
          <w:p w14:paraId="1DA65B8A"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(9)</w:t>
            </w:r>
          </w:p>
        </w:tc>
        <w:tc>
          <w:tcPr>
            <w:tcW w:w="1280" w:type="dxa"/>
            <w:tcBorders>
              <w:top w:val="nil"/>
              <w:left w:val="nil"/>
              <w:bottom w:val="nil"/>
              <w:right w:val="nil"/>
            </w:tcBorders>
            <w:shd w:val="clear" w:color="auto" w:fill="auto"/>
            <w:noWrap/>
            <w:vAlign w:val="center"/>
            <w:hideMark/>
          </w:tcPr>
          <w:p w14:paraId="121280F2"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(9)</w:t>
            </w:r>
          </w:p>
        </w:tc>
      </w:tr>
      <w:tr w:rsidR="00C86655" w:rsidRPr="00C86655" w14:paraId="5AAB9342" w14:textId="77777777" w:rsidTr="00C86655">
        <w:trPr>
          <w:trHeight w:val="315"/>
        </w:trPr>
        <w:tc>
          <w:tcPr>
            <w:tcW w:w="5040" w:type="dxa"/>
            <w:tcBorders>
              <w:top w:val="nil"/>
              <w:left w:val="nil"/>
              <w:bottom w:val="single" w:sz="8" w:space="0" w:color="auto"/>
              <w:right w:val="nil"/>
            </w:tcBorders>
            <w:shd w:val="clear" w:color="auto" w:fill="auto"/>
            <w:noWrap/>
            <w:vAlign w:val="center"/>
            <w:hideMark/>
          </w:tcPr>
          <w:p w14:paraId="1BCC4F86" w14:textId="77777777" w:rsidR="00C86655" w:rsidRPr="00C86655" w:rsidRDefault="00C86655" w:rsidP="00C86655">
            <w:pPr>
              <w:spacing w:after="0" w:line="240" w:lineRule="auto"/>
              <w:ind w:firstLineChars="200" w:firstLine="32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Change in reserves and reinsurance recoverables</w:t>
            </w:r>
          </w:p>
        </w:tc>
        <w:tc>
          <w:tcPr>
            <w:tcW w:w="1280" w:type="dxa"/>
            <w:tcBorders>
              <w:top w:val="nil"/>
              <w:left w:val="nil"/>
              <w:bottom w:val="single" w:sz="8" w:space="0" w:color="auto"/>
              <w:right w:val="nil"/>
            </w:tcBorders>
            <w:shd w:val="clear" w:color="auto" w:fill="auto"/>
            <w:noWrap/>
            <w:vAlign w:val="center"/>
            <w:hideMark/>
          </w:tcPr>
          <w:p w14:paraId="08139AE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1,106 </w:t>
            </w:r>
          </w:p>
        </w:tc>
        <w:tc>
          <w:tcPr>
            <w:tcW w:w="1280" w:type="dxa"/>
            <w:tcBorders>
              <w:top w:val="nil"/>
              <w:left w:val="nil"/>
              <w:bottom w:val="single" w:sz="8" w:space="0" w:color="auto"/>
              <w:right w:val="nil"/>
            </w:tcBorders>
            <w:shd w:val="clear" w:color="auto" w:fill="auto"/>
            <w:noWrap/>
            <w:vAlign w:val="center"/>
            <w:hideMark/>
          </w:tcPr>
          <w:p w14:paraId="732B485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1,040 </w:t>
            </w:r>
          </w:p>
        </w:tc>
        <w:tc>
          <w:tcPr>
            <w:tcW w:w="1280" w:type="dxa"/>
            <w:tcBorders>
              <w:top w:val="nil"/>
              <w:left w:val="nil"/>
              <w:bottom w:val="single" w:sz="8" w:space="0" w:color="auto"/>
              <w:right w:val="nil"/>
            </w:tcBorders>
            <w:shd w:val="clear" w:color="auto" w:fill="auto"/>
            <w:noWrap/>
            <w:vAlign w:val="center"/>
            <w:hideMark/>
          </w:tcPr>
          <w:p w14:paraId="5E8428EB"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992 </w:t>
            </w:r>
          </w:p>
        </w:tc>
        <w:tc>
          <w:tcPr>
            <w:tcW w:w="1280" w:type="dxa"/>
            <w:tcBorders>
              <w:top w:val="nil"/>
              <w:left w:val="nil"/>
              <w:bottom w:val="single" w:sz="8" w:space="0" w:color="auto"/>
              <w:right w:val="nil"/>
            </w:tcBorders>
            <w:shd w:val="clear" w:color="auto" w:fill="auto"/>
            <w:noWrap/>
            <w:vAlign w:val="center"/>
            <w:hideMark/>
          </w:tcPr>
          <w:p w14:paraId="0F22B96F"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1,020 </w:t>
            </w:r>
          </w:p>
        </w:tc>
        <w:tc>
          <w:tcPr>
            <w:tcW w:w="1280" w:type="dxa"/>
            <w:tcBorders>
              <w:top w:val="nil"/>
              <w:left w:val="nil"/>
              <w:bottom w:val="single" w:sz="8" w:space="0" w:color="auto"/>
              <w:right w:val="nil"/>
            </w:tcBorders>
            <w:shd w:val="clear" w:color="auto" w:fill="auto"/>
            <w:noWrap/>
            <w:vAlign w:val="center"/>
            <w:hideMark/>
          </w:tcPr>
          <w:p w14:paraId="423086A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975 </w:t>
            </w:r>
          </w:p>
        </w:tc>
      </w:tr>
      <w:tr w:rsidR="00C86655" w:rsidRPr="00C86655" w14:paraId="5082D6B8" w14:textId="77777777" w:rsidTr="00C86655">
        <w:trPr>
          <w:trHeight w:val="300"/>
        </w:trPr>
        <w:tc>
          <w:tcPr>
            <w:tcW w:w="5040" w:type="dxa"/>
            <w:tcBorders>
              <w:top w:val="nil"/>
              <w:left w:val="nil"/>
              <w:bottom w:val="nil"/>
              <w:right w:val="nil"/>
            </w:tcBorders>
            <w:shd w:val="clear" w:color="auto" w:fill="auto"/>
            <w:noWrap/>
            <w:vAlign w:val="center"/>
            <w:hideMark/>
          </w:tcPr>
          <w:p w14:paraId="033D20D9" w14:textId="77777777" w:rsidR="00C86655" w:rsidRPr="00C86655" w:rsidRDefault="00C86655" w:rsidP="00C86655">
            <w:pPr>
              <w:spacing w:after="0" w:line="240" w:lineRule="auto"/>
              <w:ind w:firstLineChars="100" w:firstLine="16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Total disbursements</w:t>
            </w:r>
          </w:p>
        </w:tc>
        <w:tc>
          <w:tcPr>
            <w:tcW w:w="1280" w:type="dxa"/>
            <w:tcBorders>
              <w:top w:val="nil"/>
              <w:left w:val="nil"/>
              <w:bottom w:val="nil"/>
              <w:right w:val="nil"/>
            </w:tcBorders>
            <w:shd w:val="clear" w:color="auto" w:fill="auto"/>
            <w:noWrap/>
            <w:vAlign w:val="center"/>
            <w:hideMark/>
          </w:tcPr>
          <w:p w14:paraId="5B21DE73"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(1,685)</w:t>
            </w:r>
          </w:p>
        </w:tc>
        <w:tc>
          <w:tcPr>
            <w:tcW w:w="1280" w:type="dxa"/>
            <w:tcBorders>
              <w:top w:val="nil"/>
              <w:left w:val="nil"/>
              <w:bottom w:val="nil"/>
              <w:right w:val="nil"/>
            </w:tcBorders>
            <w:shd w:val="clear" w:color="auto" w:fill="auto"/>
            <w:noWrap/>
            <w:vAlign w:val="center"/>
            <w:hideMark/>
          </w:tcPr>
          <w:p w14:paraId="3D5FD5C5"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(1,629)</w:t>
            </w:r>
          </w:p>
        </w:tc>
        <w:tc>
          <w:tcPr>
            <w:tcW w:w="1280" w:type="dxa"/>
            <w:tcBorders>
              <w:top w:val="nil"/>
              <w:left w:val="nil"/>
              <w:bottom w:val="nil"/>
              <w:right w:val="nil"/>
            </w:tcBorders>
            <w:shd w:val="clear" w:color="auto" w:fill="auto"/>
            <w:noWrap/>
            <w:vAlign w:val="center"/>
            <w:hideMark/>
          </w:tcPr>
          <w:p w14:paraId="2098B7F1"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(1,567)</w:t>
            </w:r>
          </w:p>
        </w:tc>
        <w:tc>
          <w:tcPr>
            <w:tcW w:w="1280" w:type="dxa"/>
            <w:tcBorders>
              <w:top w:val="nil"/>
              <w:left w:val="nil"/>
              <w:bottom w:val="nil"/>
              <w:right w:val="nil"/>
            </w:tcBorders>
            <w:shd w:val="clear" w:color="auto" w:fill="auto"/>
            <w:noWrap/>
            <w:vAlign w:val="center"/>
            <w:hideMark/>
          </w:tcPr>
          <w:p w14:paraId="1DD55612"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(1,545)</w:t>
            </w:r>
          </w:p>
        </w:tc>
        <w:tc>
          <w:tcPr>
            <w:tcW w:w="1280" w:type="dxa"/>
            <w:tcBorders>
              <w:top w:val="nil"/>
              <w:left w:val="nil"/>
              <w:bottom w:val="nil"/>
              <w:right w:val="nil"/>
            </w:tcBorders>
            <w:shd w:val="clear" w:color="auto" w:fill="auto"/>
            <w:noWrap/>
            <w:vAlign w:val="center"/>
            <w:hideMark/>
          </w:tcPr>
          <w:p w14:paraId="1C53A8E3"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(1,461)</w:t>
            </w:r>
          </w:p>
        </w:tc>
      </w:tr>
      <w:tr w:rsidR="00C86655" w:rsidRPr="00C86655" w14:paraId="70490DB0" w14:textId="77777777" w:rsidTr="00C86655">
        <w:trPr>
          <w:trHeight w:val="105"/>
        </w:trPr>
        <w:tc>
          <w:tcPr>
            <w:tcW w:w="5040" w:type="dxa"/>
            <w:tcBorders>
              <w:top w:val="nil"/>
              <w:left w:val="nil"/>
              <w:bottom w:val="nil"/>
              <w:right w:val="nil"/>
            </w:tcBorders>
            <w:shd w:val="clear" w:color="auto" w:fill="auto"/>
            <w:noWrap/>
            <w:vAlign w:val="center"/>
            <w:hideMark/>
          </w:tcPr>
          <w:p w14:paraId="46742AE8"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p>
        </w:tc>
        <w:tc>
          <w:tcPr>
            <w:tcW w:w="1280" w:type="dxa"/>
            <w:tcBorders>
              <w:top w:val="nil"/>
              <w:left w:val="nil"/>
              <w:bottom w:val="nil"/>
              <w:right w:val="nil"/>
            </w:tcBorders>
            <w:shd w:val="clear" w:color="auto" w:fill="auto"/>
            <w:noWrap/>
            <w:vAlign w:val="center"/>
            <w:hideMark/>
          </w:tcPr>
          <w:p w14:paraId="719EECDB"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78F180F2"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63ECB9A0"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0B9A16C1"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3167A59C"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r>
      <w:tr w:rsidR="00C86655" w:rsidRPr="00C86655" w14:paraId="2E7F54C2" w14:textId="77777777" w:rsidTr="00C86655">
        <w:trPr>
          <w:trHeight w:val="300"/>
        </w:trPr>
        <w:tc>
          <w:tcPr>
            <w:tcW w:w="5040" w:type="dxa"/>
            <w:tcBorders>
              <w:top w:val="nil"/>
              <w:left w:val="nil"/>
              <w:bottom w:val="nil"/>
              <w:right w:val="nil"/>
            </w:tcBorders>
            <w:shd w:val="clear" w:color="auto" w:fill="auto"/>
            <w:noWrap/>
            <w:vAlign w:val="center"/>
            <w:hideMark/>
          </w:tcPr>
          <w:p w14:paraId="3D9F05BC" w14:textId="77777777" w:rsidR="00C86655" w:rsidRPr="00C86655" w:rsidRDefault="00C86655" w:rsidP="00C86655">
            <w:pPr>
              <w:spacing w:after="0" w:line="240" w:lineRule="auto"/>
              <w:ind w:firstLineChars="200" w:firstLine="32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Maintenance expenses</w:t>
            </w:r>
          </w:p>
        </w:tc>
        <w:tc>
          <w:tcPr>
            <w:tcW w:w="1280" w:type="dxa"/>
            <w:tcBorders>
              <w:top w:val="nil"/>
              <w:left w:val="nil"/>
              <w:bottom w:val="nil"/>
              <w:right w:val="nil"/>
            </w:tcBorders>
            <w:shd w:val="clear" w:color="auto" w:fill="auto"/>
            <w:noWrap/>
            <w:vAlign w:val="center"/>
            <w:hideMark/>
          </w:tcPr>
          <w:p w14:paraId="18ABCD40"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(49)</w:t>
            </w:r>
          </w:p>
        </w:tc>
        <w:tc>
          <w:tcPr>
            <w:tcW w:w="1280" w:type="dxa"/>
            <w:tcBorders>
              <w:top w:val="nil"/>
              <w:left w:val="nil"/>
              <w:bottom w:val="nil"/>
              <w:right w:val="nil"/>
            </w:tcBorders>
            <w:shd w:val="clear" w:color="auto" w:fill="auto"/>
            <w:noWrap/>
            <w:vAlign w:val="center"/>
            <w:hideMark/>
          </w:tcPr>
          <w:p w14:paraId="11EDBC76"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(47)</w:t>
            </w:r>
          </w:p>
        </w:tc>
        <w:tc>
          <w:tcPr>
            <w:tcW w:w="1280" w:type="dxa"/>
            <w:tcBorders>
              <w:top w:val="nil"/>
              <w:left w:val="nil"/>
              <w:bottom w:val="nil"/>
              <w:right w:val="nil"/>
            </w:tcBorders>
            <w:shd w:val="clear" w:color="auto" w:fill="auto"/>
            <w:noWrap/>
            <w:vAlign w:val="center"/>
            <w:hideMark/>
          </w:tcPr>
          <w:p w14:paraId="6863B4C9"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(45)</w:t>
            </w:r>
          </w:p>
        </w:tc>
        <w:tc>
          <w:tcPr>
            <w:tcW w:w="1280" w:type="dxa"/>
            <w:tcBorders>
              <w:top w:val="nil"/>
              <w:left w:val="nil"/>
              <w:bottom w:val="nil"/>
              <w:right w:val="nil"/>
            </w:tcBorders>
            <w:shd w:val="clear" w:color="auto" w:fill="auto"/>
            <w:noWrap/>
            <w:vAlign w:val="center"/>
            <w:hideMark/>
          </w:tcPr>
          <w:p w14:paraId="541B6C85"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(44)</w:t>
            </w:r>
          </w:p>
        </w:tc>
        <w:tc>
          <w:tcPr>
            <w:tcW w:w="1280" w:type="dxa"/>
            <w:tcBorders>
              <w:top w:val="nil"/>
              <w:left w:val="nil"/>
              <w:bottom w:val="nil"/>
              <w:right w:val="nil"/>
            </w:tcBorders>
            <w:shd w:val="clear" w:color="auto" w:fill="auto"/>
            <w:noWrap/>
            <w:vAlign w:val="center"/>
            <w:hideMark/>
          </w:tcPr>
          <w:p w14:paraId="3B1EFA91"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(42)</w:t>
            </w:r>
          </w:p>
        </w:tc>
      </w:tr>
      <w:tr w:rsidR="00C86655" w:rsidRPr="00C86655" w14:paraId="63833B75" w14:textId="77777777" w:rsidTr="00C86655">
        <w:trPr>
          <w:trHeight w:val="315"/>
        </w:trPr>
        <w:tc>
          <w:tcPr>
            <w:tcW w:w="5040" w:type="dxa"/>
            <w:tcBorders>
              <w:top w:val="nil"/>
              <w:left w:val="nil"/>
              <w:bottom w:val="single" w:sz="8" w:space="0" w:color="auto"/>
              <w:right w:val="nil"/>
            </w:tcBorders>
            <w:shd w:val="clear" w:color="auto" w:fill="auto"/>
            <w:noWrap/>
            <w:vAlign w:val="center"/>
            <w:hideMark/>
          </w:tcPr>
          <w:p w14:paraId="65E36646" w14:textId="77777777" w:rsidR="00C86655" w:rsidRPr="00C86655" w:rsidRDefault="00C86655" w:rsidP="00C86655">
            <w:pPr>
              <w:spacing w:after="0" w:line="240" w:lineRule="auto"/>
              <w:ind w:firstLineChars="200" w:firstLine="32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General overhead expenses</w:t>
            </w:r>
          </w:p>
        </w:tc>
        <w:tc>
          <w:tcPr>
            <w:tcW w:w="1280" w:type="dxa"/>
            <w:tcBorders>
              <w:top w:val="nil"/>
              <w:left w:val="nil"/>
              <w:bottom w:val="single" w:sz="8" w:space="0" w:color="auto"/>
              <w:right w:val="nil"/>
            </w:tcBorders>
            <w:shd w:val="clear" w:color="auto" w:fill="auto"/>
            <w:noWrap/>
            <w:vAlign w:val="center"/>
            <w:hideMark/>
          </w:tcPr>
          <w:p w14:paraId="5FD7766D"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(57)</w:t>
            </w:r>
          </w:p>
        </w:tc>
        <w:tc>
          <w:tcPr>
            <w:tcW w:w="1280" w:type="dxa"/>
            <w:tcBorders>
              <w:top w:val="nil"/>
              <w:left w:val="nil"/>
              <w:bottom w:val="single" w:sz="8" w:space="0" w:color="auto"/>
              <w:right w:val="nil"/>
            </w:tcBorders>
            <w:shd w:val="clear" w:color="auto" w:fill="auto"/>
            <w:noWrap/>
            <w:vAlign w:val="center"/>
            <w:hideMark/>
          </w:tcPr>
          <w:p w14:paraId="67E71C1F"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(54)</w:t>
            </w:r>
          </w:p>
        </w:tc>
        <w:tc>
          <w:tcPr>
            <w:tcW w:w="1280" w:type="dxa"/>
            <w:tcBorders>
              <w:top w:val="nil"/>
              <w:left w:val="nil"/>
              <w:bottom w:val="single" w:sz="8" w:space="0" w:color="auto"/>
              <w:right w:val="nil"/>
            </w:tcBorders>
            <w:shd w:val="clear" w:color="auto" w:fill="auto"/>
            <w:noWrap/>
            <w:vAlign w:val="center"/>
            <w:hideMark/>
          </w:tcPr>
          <w:p w14:paraId="282EBA03"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(51)</w:t>
            </w:r>
          </w:p>
        </w:tc>
        <w:tc>
          <w:tcPr>
            <w:tcW w:w="1280" w:type="dxa"/>
            <w:tcBorders>
              <w:top w:val="nil"/>
              <w:left w:val="nil"/>
              <w:bottom w:val="single" w:sz="8" w:space="0" w:color="auto"/>
              <w:right w:val="nil"/>
            </w:tcBorders>
            <w:shd w:val="clear" w:color="auto" w:fill="auto"/>
            <w:noWrap/>
            <w:vAlign w:val="center"/>
            <w:hideMark/>
          </w:tcPr>
          <w:p w14:paraId="23A2DC62"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(48)</w:t>
            </w:r>
          </w:p>
        </w:tc>
        <w:tc>
          <w:tcPr>
            <w:tcW w:w="1280" w:type="dxa"/>
            <w:tcBorders>
              <w:top w:val="nil"/>
              <w:left w:val="nil"/>
              <w:bottom w:val="single" w:sz="8" w:space="0" w:color="auto"/>
              <w:right w:val="nil"/>
            </w:tcBorders>
            <w:shd w:val="clear" w:color="auto" w:fill="auto"/>
            <w:noWrap/>
            <w:vAlign w:val="center"/>
            <w:hideMark/>
          </w:tcPr>
          <w:p w14:paraId="39ED6688"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(45)</w:t>
            </w:r>
          </w:p>
        </w:tc>
      </w:tr>
      <w:tr w:rsidR="00C86655" w:rsidRPr="00C86655" w14:paraId="4A8B56B9" w14:textId="77777777" w:rsidTr="00C86655">
        <w:trPr>
          <w:trHeight w:val="300"/>
        </w:trPr>
        <w:tc>
          <w:tcPr>
            <w:tcW w:w="5040" w:type="dxa"/>
            <w:tcBorders>
              <w:top w:val="nil"/>
              <w:left w:val="nil"/>
              <w:bottom w:val="nil"/>
              <w:right w:val="nil"/>
            </w:tcBorders>
            <w:shd w:val="clear" w:color="auto" w:fill="auto"/>
            <w:noWrap/>
            <w:vAlign w:val="center"/>
            <w:hideMark/>
          </w:tcPr>
          <w:p w14:paraId="3C8CDF5B" w14:textId="77777777" w:rsidR="00C86655" w:rsidRPr="00C86655" w:rsidRDefault="00C86655" w:rsidP="00C86655">
            <w:pPr>
              <w:spacing w:after="0" w:line="240" w:lineRule="auto"/>
              <w:ind w:firstLineChars="100" w:firstLine="16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Operating expenses</w:t>
            </w:r>
          </w:p>
        </w:tc>
        <w:tc>
          <w:tcPr>
            <w:tcW w:w="1280" w:type="dxa"/>
            <w:tcBorders>
              <w:top w:val="nil"/>
              <w:left w:val="nil"/>
              <w:bottom w:val="nil"/>
              <w:right w:val="nil"/>
            </w:tcBorders>
            <w:shd w:val="clear" w:color="auto" w:fill="auto"/>
            <w:noWrap/>
            <w:vAlign w:val="center"/>
            <w:hideMark/>
          </w:tcPr>
          <w:p w14:paraId="03617676"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(106)</w:t>
            </w:r>
          </w:p>
        </w:tc>
        <w:tc>
          <w:tcPr>
            <w:tcW w:w="1280" w:type="dxa"/>
            <w:tcBorders>
              <w:top w:val="nil"/>
              <w:left w:val="nil"/>
              <w:bottom w:val="nil"/>
              <w:right w:val="nil"/>
            </w:tcBorders>
            <w:shd w:val="clear" w:color="auto" w:fill="auto"/>
            <w:noWrap/>
            <w:vAlign w:val="center"/>
            <w:hideMark/>
          </w:tcPr>
          <w:p w14:paraId="4D0A3C85"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(100)</w:t>
            </w:r>
          </w:p>
        </w:tc>
        <w:tc>
          <w:tcPr>
            <w:tcW w:w="1280" w:type="dxa"/>
            <w:tcBorders>
              <w:top w:val="nil"/>
              <w:left w:val="nil"/>
              <w:bottom w:val="nil"/>
              <w:right w:val="nil"/>
            </w:tcBorders>
            <w:shd w:val="clear" w:color="auto" w:fill="auto"/>
            <w:noWrap/>
            <w:vAlign w:val="center"/>
            <w:hideMark/>
          </w:tcPr>
          <w:p w14:paraId="1CC0A83D"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(96)</w:t>
            </w:r>
          </w:p>
        </w:tc>
        <w:tc>
          <w:tcPr>
            <w:tcW w:w="1280" w:type="dxa"/>
            <w:tcBorders>
              <w:top w:val="nil"/>
              <w:left w:val="nil"/>
              <w:bottom w:val="nil"/>
              <w:right w:val="nil"/>
            </w:tcBorders>
            <w:shd w:val="clear" w:color="auto" w:fill="auto"/>
            <w:noWrap/>
            <w:vAlign w:val="center"/>
            <w:hideMark/>
          </w:tcPr>
          <w:p w14:paraId="2602F18C"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(92)</w:t>
            </w:r>
          </w:p>
        </w:tc>
        <w:tc>
          <w:tcPr>
            <w:tcW w:w="1280" w:type="dxa"/>
            <w:tcBorders>
              <w:top w:val="nil"/>
              <w:left w:val="nil"/>
              <w:bottom w:val="nil"/>
              <w:right w:val="nil"/>
            </w:tcBorders>
            <w:shd w:val="clear" w:color="auto" w:fill="auto"/>
            <w:noWrap/>
            <w:vAlign w:val="center"/>
            <w:hideMark/>
          </w:tcPr>
          <w:p w14:paraId="59F942FA"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(88)</w:t>
            </w:r>
          </w:p>
        </w:tc>
      </w:tr>
      <w:tr w:rsidR="00C86655" w:rsidRPr="00C86655" w14:paraId="0DC334E4" w14:textId="77777777" w:rsidTr="00C86655">
        <w:trPr>
          <w:trHeight w:val="105"/>
        </w:trPr>
        <w:tc>
          <w:tcPr>
            <w:tcW w:w="5040" w:type="dxa"/>
            <w:tcBorders>
              <w:top w:val="nil"/>
              <w:left w:val="nil"/>
              <w:bottom w:val="nil"/>
              <w:right w:val="nil"/>
            </w:tcBorders>
            <w:shd w:val="clear" w:color="auto" w:fill="auto"/>
            <w:noWrap/>
            <w:vAlign w:val="center"/>
            <w:hideMark/>
          </w:tcPr>
          <w:p w14:paraId="5E8AD23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p>
        </w:tc>
        <w:tc>
          <w:tcPr>
            <w:tcW w:w="1280" w:type="dxa"/>
            <w:tcBorders>
              <w:top w:val="nil"/>
              <w:left w:val="nil"/>
              <w:bottom w:val="nil"/>
              <w:right w:val="nil"/>
            </w:tcBorders>
            <w:shd w:val="clear" w:color="auto" w:fill="auto"/>
            <w:noWrap/>
            <w:vAlign w:val="center"/>
            <w:hideMark/>
          </w:tcPr>
          <w:p w14:paraId="0EB088F7"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2583298C"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33DDB414"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5B524366"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7DF07B9D"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r>
      <w:tr w:rsidR="00C86655" w:rsidRPr="00C86655" w14:paraId="502B0AF3" w14:textId="77777777" w:rsidTr="00C86655">
        <w:trPr>
          <w:trHeight w:val="300"/>
        </w:trPr>
        <w:tc>
          <w:tcPr>
            <w:tcW w:w="5040" w:type="dxa"/>
            <w:tcBorders>
              <w:top w:val="nil"/>
              <w:left w:val="nil"/>
              <w:bottom w:val="nil"/>
              <w:right w:val="nil"/>
            </w:tcBorders>
            <w:shd w:val="clear" w:color="auto" w:fill="auto"/>
            <w:noWrap/>
            <w:vAlign w:val="center"/>
            <w:hideMark/>
          </w:tcPr>
          <w:p w14:paraId="14D0D63D" w14:textId="77777777" w:rsidR="00C86655" w:rsidRPr="00C86655" w:rsidRDefault="00C86655" w:rsidP="00C86655">
            <w:pPr>
              <w:spacing w:after="0" w:line="240" w:lineRule="auto"/>
              <w:ind w:firstLineChars="100" w:firstLine="16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Net investment income</w:t>
            </w:r>
          </w:p>
        </w:tc>
        <w:tc>
          <w:tcPr>
            <w:tcW w:w="1280" w:type="dxa"/>
            <w:tcBorders>
              <w:top w:val="nil"/>
              <w:left w:val="nil"/>
              <w:bottom w:val="nil"/>
              <w:right w:val="nil"/>
            </w:tcBorders>
            <w:shd w:val="clear" w:color="auto" w:fill="auto"/>
            <w:noWrap/>
            <w:vAlign w:val="center"/>
            <w:hideMark/>
          </w:tcPr>
          <w:p w14:paraId="2AB7999C"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1,673 </w:t>
            </w:r>
          </w:p>
        </w:tc>
        <w:tc>
          <w:tcPr>
            <w:tcW w:w="1280" w:type="dxa"/>
            <w:tcBorders>
              <w:top w:val="nil"/>
              <w:left w:val="nil"/>
              <w:bottom w:val="nil"/>
              <w:right w:val="nil"/>
            </w:tcBorders>
            <w:shd w:val="clear" w:color="auto" w:fill="auto"/>
            <w:noWrap/>
            <w:vAlign w:val="center"/>
            <w:hideMark/>
          </w:tcPr>
          <w:p w14:paraId="608CB908"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1,753 </w:t>
            </w:r>
          </w:p>
        </w:tc>
        <w:tc>
          <w:tcPr>
            <w:tcW w:w="1280" w:type="dxa"/>
            <w:tcBorders>
              <w:top w:val="nil"/>
              <w:left w:val="nil"/>
              <w:bottom w:val="nil"/>
              <w:right w:val="nil"/>
            </w:tcBorders>
            <w:shd w:val="clear" w:color="auto" w:fill="auto"/>
            <w:noWrap/>
            <w:vAlign w:val="center"/>
            <w:hideMark/>
          </w:tcPr>
          <w:p w14:paraId="11A34D10"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1,651 </w:t>
            </w:r>
          </w:p>
        </w:tc>
        <w:tc>
          <w:tcPr>
            <w:tcW w:w="1280" w:type="dxa"/>
            <w:tcBorders>
              <w:top w:val="nil"/>
              <w:left w:val="nil"/>
              <w:bottom w:val="nil"/>
              <w:right w:val="nil"/>
            </w:tcBorders>
            <w:shd w:val="clear" w:color="auto" w:fill="auto"/>
            <w:noWrap/>
            <w:vAlign w:val="center"/>
            <w:hideMark/>
          </w:tcPr>
          <w:p w14:paraId="40D01A88"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1,559 </w:t>
            </w:r>
          </w:p>
        </w:tc>
        <w:tc>
          <w:tcPr>
            <w:tcW w:w="1280" w:type="dxa"/>
            <w:tcBorders>
              <w:top w:val="nil"/>
              <w:left w:val="nil"/>
              <w:bottom w:val="nil"/>
              <w:right w:val="nil"/>
            </w:tcBorders>
            <w:shd w:val="clear" w:color="auto" w:fill="auto"/>
            <w:noWrap/>
            <w:vAlign w:val="center"/>
            <w:hideMark/>
          </w:tcPr>
          <w:p w14:paraId="0A96A455"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1,491 </w:t>
            </w:r>
          </w:p>
        </w:tc>
      </w:tr>
      <w:tr w:rsidR="00C86655" w:rsidRPr="00C86655" w14:paraId="2FF978FF" w14:textId="77777777" w:rsidTr="00C86655">
        <w:trPr>
          <w:trHeight w:val="300"/>
        </w:trPr>
        <w:tc>
          <w:tcPr>
            <w:tcW w:w="5040" w:type="dxa"/>
            <w:tcBorders>
              <w:top w:val="nil"/>
              <w:left w:val="nil"/>
              <w:bottom w:val="nil"/>
              <w:right w:val="nil"/>
            </w:tcBorders>
            <w:shd w:val="clear" w:color="auto" w:fill="auto"/>
            <w:noWrap/>
            <w:vAlign w:val="center"/>
            <w:hideMark/>
          </w:tcPr>
          <w:p w14:paraId="1E4FDD5A" w14:textId="77777777" w:rsidR="00C86655" w:rsidRPr="00C86655" w:rsidRDefault="00C86655" w:rsidP="00C86655">
            <w:pPr>
              <w:spacing w:after="0" w:line="240" w:lineRule="auto"/>
              <w:ind w:firstLineChars="100" w:firstLine="16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Amortization of deferred gains</w:t>
            </w:r>
          </w:p>
        </w:tc>
        <w:tc>
          <w:tcPr>
            <w:tcW w:w="1280" w:type="dxa"/>
            <w:tcBorders>
              <w:top w:val="nil"/>
              <w:left w:val="nil"/>
              <w:bottom w:val="nil"/>
              <w:right w:val="nil"/>
            </w:tcBorders>
            <w:shd w:val="clear" w:color="auto" w:fill="auto"/>
            <w:noWrap/>
            <w:vAlign w:val="center"/>
            <w:hideMark/>
          </w:tcPr>
          <w:p w14:paraId="78EB8DB3"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153 </w:t>
            </w:r>
          </w:p>
        </w:tc>
        <w:tc>
          <w:tcPr>
            <w:tcW w:w="1280" w:type="dxa"/>
            <w:tcBorders>
              <w:top w:val="nil"/>
              <w:left w:val="nil"/>
              <w:bottom w:val="nil"/>
              <w:right w:val="nil"/>
            </w:tcBorders>
            <w:shd w:val="clear" w:color="auto" w:fill="auto"/>
            <w:noWrap/>
            <w:vAlign w:val="center"/>
            <w:hideMark/>
          </w:tcPr>
          <w:p w14:paraId="7FA7FB38"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136 </w:t>
            </w:r>
          </w:p>
        </w:tc>
        <w:tc>
          <w:tcPr>
            <w:tcW w:w="1280" w:type="dxa"/>
            <w:tcBorders>
              <w:top w:val="nil"/>
              <w:left w:val="nil"/>
              <w:bottom w:val="nil"/>
              <w:right w:val="nil"/>
            </w:tcBorders>
            <w:shd w:val="clear" w:color="auto" w:fill="auto"/>
            <w:noWrap/>
            <w:vAlign w:val="center"/>
            <w:hideMark/>
          </w:tcPr>
          <w:p w14:paraId="6A5D8276"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123 </w:t>
            </w:r>
          </w:p>
        </w:tc>
        <w:tc>
          <w:tcPr>
            <w:tcW w:w="1280" w:type="dxa"/>
            <w:tcBorders>
              <w:top w:val="nil"/>
              <w:left w:val="nil"/>
              <w:bottom w:val="nil"/>
              <w:right w:val="nil"/>
            </w:tcBorders>
            <w:shd w:val="clear" w:color="auto" w:fill="auto"/>
            <w:noWrap/>
            <w:vAlign w:val="center"/>
            <w:hideMark/>
          </w:tcPr>
          <w:p w14:paraId="2062D118"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113 </w:t>
            </w:r>
          </w:p>
        </w:tc>
        <w:tc>
          <w:tcPr>
            <w:tcW w:w="1280" w:type="dxa"/>
            <w:tcBorders>
              <w:top w:val="nil"/>
              <w:left w:val="nil"/>
              <w:bottom w:val="nil"/>
              <w:right w:val="nil"/>
            </w:tcBorders>
            <w:shd w:val="clear" w:color="auto" w:fill="auto"/>
            <w:noWrap/>
            <w:vAlign w:val="center"/>
            <w:hideMark/>
          </w:tcPr>
          <w:p w14:paraId="09FC5299"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105 </w:t>
            </w:r>
          </w:p>
        </w:tc>
      </w:tr>
      <w:tr w:rsidR="00C86655" w:rsidRPr="00C86655" w14:paraId="2E3244A2" w14:textId="77777777" w:rsidTr="00C86655">
        <w:trPr>
          <w:trHeight w:val="300"/>
        </w:trPr>
        <w:tc>
          <w:tcPr>
            <w:tcW w:w="5040" w:type="dxa"/>
            <w:tcBorders>
              <w:top w:val="nil"/>
              <w:left w:val="nil"/>
              <w:bottom w:val="nil"/>
              <w:right w:val="nil"/>
            </w:tcBorders>
            <w:shd w:val="clear" w:color="auto" w:fill="auto"/>
            <w:noWrap/>
            <w:vAlign w:val="center"/>
            <w:hideMark/>
          </w:tcPr>
          <w:p w14:paraId="10A39812" w14:textId="77777777" w:rsidR="00C86655" w:rsidRPr="00C86655" w:rsidRDefault="00C86655" w:rsidP="00C86655">
            <w:pPr>
              <w:spacing w:after="0" w:line="240" w:lineRule="auto"/>
              <w:ind w:firstLineChars="100" w:firstLine="16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Realized capital gains (losses) on embedded derivative</w:t>
            </w:r>
          </w:p>
        </w:tc>
        <w:tc>
          <w:tcPr>
            <w:tcW w:w="1280" w:type="dxa"/>
            <w:tcBorders>
              <w:top w:val="nil"/>
              <w:left w:val="nil"/>
              <w:bottom w:val="nil"/>
              <w:right w:val="nil"/>
            </w:tcBorders>
            <w:shd w:val="clear" w:color="auto" w:fill="auto"/>
            <w:noWrap/>
            <w:vAlign w:val="center"/>
            <w:hideMark/>
          </w:tcPr>
          <w:p w14:paraId="6F0D9E50"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(349)</w:t>
            </w:r>
          </w:p>
        </w:tc>
        <w:tc>
          <w:tcPr>
            <w:tcW w:w="1280" w:type="dxa"/>
            <w:tcBorders>
              <w:top w:val="nil"/>
              <w:left w:val="nil"/>
              <w:bottom w:val="nil"/>
              <w:right w:val="nil"/>
            </w:tcBorders>
            <w:shd w:val="clear" w:color="auto" w:fill="auto"/>
            <w:noWrap/>
            <w:vAlign w:val="center"/>
            <w:hideMark/>
          </w:tcPr>
          <w:p w14:paraId="787F509B"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(363)</w:t>
            </w:r>
          </w:p>
        </w:tc>
        <w:tc>
          <w:tcPr>
            <w:tcW w:w="1280" w:type="dxa"/>
            <w:tcBorders>
              <w:top w:val="nil"/>
              <w:left w:val="nil"/>
              <w:bottom w:val="nil"/>
              <w:right w:val="nil"/>
            </w:tcBorders>
            <w:shd w:val="clear" w:color="auto" w:fill="auto"/>
            <w:noWrap/>
            <w:vAlign w:val="center"/>
            <w:hideMark/>
          </w:tcPr>
          <w:p w14:paraId="474439BA"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(357)</w:t>
            </w:r>
          </w:p>
        </w:tc>
        <w:tc>
          <w:tcPr>
            <w:tcW w:w="1280" w:type="dxa"/>
            <w:tcBorders>
              <w:top w:val="nil"/>
              <w:left w:val="nil"/>
              <w:bottom w:val="nil"/>
              <w:right w:val="nil"/>
            </w:tcBorders>
            <w:shd w:val="clear" w:color="auto" w:fill="auto"/>
            <w:noWrap/>
            <w:vAlign w:val="center"/>
            <w:hideMark/>
          </w:tcPr>
          <w:p w14:paraId="1F67724F"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(296)</w:t>
            </w:r>
          </w:p>
        </w:tc>
        <w:tc>
          <w:tcPr>
            <w:tcW w:w="1280" w:type="dxa"/>
            <w:tcBorders>
              <w:top w:val="nil"/>
              <w:left w:val="nil"/>
              <w:bottom w:val="nil"/>
              <w:right w:val="nil"/>
            </w:tcBorders>
            <w:shd w:val="clear" w:color="auto" w:fill="auto"/>
            <w:noWrap/>
            <w:vAlign w:val="center"/>
            <w:hideMark/>
          </w:tcPr>
          <w:p w14:paraId="5E98FD17"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(287)</w:t>
            </w:r>
          </w:p>
        </w:tc>
      </w:tr>
      <w:tr w:rsidR="00C86655" w:rsidRPr="00C86655" w14:paraId="24161EAB" w14:textId="77777777" w:rsidTr="00C86655">
        <w:trPr>
          <w:trHeight w:val="300"/>
        </w:trPr>
        <w:tc>
          <w:tcPr>
            <w:tcW w:w="5040" w:type="dxa"/>
            <w:tcBorders>
              <w:top w:val="nil"/>
              <w:left w:val="nil"/>
              <w:bottom w:val="nil"/>
              <w:right w:val="nil"/>
            </w:tcBorders>
            <w:shd w:val="clear" w:color="auto" w:fill="auto"/>
            <w:noWrap/>
            <w:vAlign w:val="center"/>
            <w:hideMark/>
          </w:tcPr>
          <w:p w14:paraId="597FB632" w14:textId="77777777" w:rsidR="00C86655" w:rsidRPr="00C86655" w:rsidRDefault="00C86655" w:rsidP="00C86655">
            <w:pPr>
              <w:spacing w:after="0" w:line="240" w:lineRule="auto"/>
              <w:ind w:firstLineChars="100" w:firstLine="160"/>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Cost of LOC/Term Loan/Debt</w:t>
            </w:r>
          </w:p>
        </w:tc>
        <w:tc>
          <w:tcPr>
            <w:tcW w:w="1280" w:type="dxa"/>
            <w:tcBorders>
              <w:top w:val="nil"/>
              <w:left w:val="nil"/>
              <w:bottom w:val="nil"/>
              <w:right w:val="nil"/>
            </w:tcBorders>
            <w:shd w:val="clear" w:color="auto" w:fill="auto"/>
            <w:noWrap/>
            <w:vAlign w:val="center"/>
            <w:hideMark/>
          </w:tcPr>
          <w:p w14:paraId="137D709C"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(17)</w:t>
            </w:r>
          </w:p>
        </w:tc>
        <w:tc>
          <w:tcPr>
            <w:tcW w:w="1280" w:type="dxa"/>
            <w:tcBorders>
              <w:top w:val="nil"/>
              <w:left w:val="nil"/>
              <w:bottom w:val="nil"/>
              <w:right w:val="nil"/>
            </w:tcBorders>
            <w:shd w:val="clear" w:color="auto" w:fill="auto"/>
            <w:noWrap/>
            <w:vAlign w:val="center"/>
            <w:hideMark/>
          </w:tcPr>
          <w:p w14:paraId="4E55DF59"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(19)</w:t>
            </w:r>
          </w:p>
        </w:tc>
        <w:tc>
          <w:tcPr>
            <w:tcW w:w="1280" w:type="dxa"/>
            <w:tcBorders>
              <w:top w:val="nil"/>
              <w:left w:val="nil"/>
              <w:bottom w:val="nil"/>
              <w:right w:val="nil"/>
            </w:tcBorders>
            <w:shd w:val="clear" w:color="auto" w:fill="auto"/>
            <w:noWrap/>
            <w:vAlign w:val="center"/>
            <w:hideMark/>
          </w:tcPr>
          <w:p w14:paraId="4F662888"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(19)</w:t>
            </w:r>
          </w:p>
        </w:tc>
        <w:tc>
          <w:tcPr>
            <w:tcW w:w="1280" w:type="dxa"/>
            <w:tcBorders>
              <w:top w:val="nil"/>
              <w:left w:val="nil"/>
              <w:bottom w:val="nil"/>
              <w:right w:val="nil"/>
            </w:tcBorders>
            <w:shd w:val="clear" w:color="auto" w:fill="auto"/>
            <w:noWrap/>
            <w:vAlign w:val="center"/>
            <w:hideMark/>
          </w:tcPr>
          <w:p w14:paraId="1D2DC306"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(19)</w:t>
            </w:r>
          </w:p>
        </w:tc>
        <w:tc>
          <w:tcPr>
            <w:tcW w:w="1280" w:type="dxa"/>
            <w:tcBorders>
              <w:top w:val="nil"/>
              <w:left w:val="nil"/>
              <w:bottom w:val="nil"/>
              <w:right w:val="nil"/>
            </w:tcBorders>
            <w:shd w:val="clear" w:color="auto" w:fill="auto"/>
            <w:noWrap/>
            <w:vAlign w:val="center"/>
            <w:hideMark/>
          </w:tcPr>
          <w:p w14:paraId="7F9F79F1"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(19)</w:t>
            </w:r>
          </w:p>
        </w:tc>
      </w:tr>
      <w:tr w:rsidR="00C86655" w:rsidRPr="00C86655" w14:paraId="0B33BBEF" w14:textId="77777777" w:rsidTr="00C86655">
        <w:trPr>
          <w:trHeight w:val="90"/>
        </w:trPr>
        <w:tc>
          <w:tcPr>
            <w:tcW w:w="5040" w:type="dxa"/>
            <w:tcBorders>
              <w:top w:val="nil"/>
              <w:left w:val="nil"/>
              <w:bottom w:val="nil"/>
              <w:right w:val="nil"/>
            </w:tcBorders>
            <w:shd w:val="clear" w:color="auto" w:fill="auto"/>
            <w:noWrap/>
            <w:vAlign w:val="center"/>
            <w:hideMark/>
          </w:tcPr>
          <w:p w14:paraId="7FA3535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p>
        </w:tc>
        <w:tc>
          <w:tcPr>
            <w:tcW w:w="1280" w:type="dxa"/>
            <w:tcBorders>
              <w:top w:val="nil"/>
              <w:left w:val="nil"/>
              <w:bottom w:val="nil"/>
              <w:right w:val="nil"/>
            </w:tcBorders>
            <w:shd w:val="clear" w:color="auto" w:fill="auto"/>
            <w:noWrap/>
            <w:vAlign w:val="center"/>
            <w:hideMark/>
          </w:tcPr>
          <w:p w14:paraId="37C247C4"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3348058B"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6D096914"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1D111E54"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34C52BF2"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r>
      <w:tr w:rsidR="00C86655" w:rsidRPr="00C86655" w14:paraId="4C41CA15" w14:textId="77777777" w:rsidTr="00C86655">
        <w:trPr>
          <w:trHeight w:val="300"/>
        </w:trPr>
        <w:tc>
          <w:tcPr>
            <w:tcW w:w="5040" w:type="dxa"/>
            <w:tcBorders>
              <w:top w:val="nil"/>
              <w:left w:val="nil"/>
              <w:bottom w:val="nil"/>
              <w:right w:val="nil"/>
            </w:tcBorders>
            <w:shd w:val="clear" w:color="auto" w:fill="auto"/>
            <w:noWrap/>
            <w:vAlign w:val="center"/>
            <w:hideMark/>
          </w:tcPr>
          <w:p w14:paraId="5ABD6B35" w14:textId="77777777" w:rsidR="00C86655" w:rsidRPr="00C86655" w:rsidRDefault="00C86655" w:rsidP="00C86655">
            <w:pPr>
              <w:spacing w:after="0" w:line="240" w:lineRule="auto"/>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Income before taxes</w:t>
            </w:r>
          </w:p>
        </w:tc>
        <w:tc>
          <w:tcPr>
            <w:tcW w:w="1280" w:type="dxa"/>
            <w:tcBorders>
              <w:top w:val="nil"/>
              <w:left w:val="nil"/>
              <w:bottom w:val="nil"/>
              <w:right w:val="nil"/>
            </w:tcBorders>
            <w:shd w:val="clear" w:color="auto" w:fill="auto"/>
            <w:noWrap/>
            <w:vAlign w:val="center"/>
            <w:hideMark/>
          </w:tcPr>
          <w:p w14:paraId="2FC6B09D"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(17)</w:t>
            </w:r>
          </w:p>
        </w:tc>
        <w:tc>
          <w:tcPr>
            <w:tcW w:w="1280" w:type="dxa"/>
            <w:tcBorders>
              <w:top w:val="nil"/>
              <w:left w:val="nil"/>
              <w:bottom w:val="nil"/>
              <w:right w:val="nil"/>
            </w:tcBorders>
            <w:shd w:val="clear" w:color="auto" w:fill="auto"/>
            <w:noWrap/>
            <w:vAlign w:val="center"/>
            <w:hideMark/>
          </w:tcPr>
          <w:p w14:paraId="74724123"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81 </w:t>
            </w:r>
          </w:p>
        </w:tc>
        <w:tc>
          <w:tcPr>
            <w:tcW w:w="1280" w:type="dxa"/>
            <w:tcBorders>
              <w:top w:val="nil"/>
              <w:left w:val="nil"/>
              <w:bottom w:val="nil"/>
              <w:right w:val="nil"/>
            </w:tcBorders>
            <w:shd w:val="clear" w:color="auto" w:fill="auto"/>
            <w:noWrap/>
            <w:vAlign w:val="center"/>
            <w:hideMark/>
          </w:tcPr>
          <w:p w14:paraId="5E39CE34"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22 </w:t>
            </w:r>
          </w:p>
        </w:tc>
        <w:tc>
          <w:tcPr>
            <w:tcW w:w="1280" w:type="dxa"/>
            <w:tcBorders>
              <w:top w:val="nil"/>
              <w:left w:val="nil"/>
              <w:bottom w:val="nil"/>
              <w:right w:val="nil"/>
            </w:tcBorders>
            <w:shd w:val="clear" w:color="auto" w:fill="auto"/>
            <w:noWrap/>
            <w:vAlign w:val="center"/>
            <w:hideMark/>
          </w:tcPr>
          <w:p w14:paraId="6AA88FB5"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19 </w:t>
            </w:r>
          </w:p>
        </w:tc>
        <w:tc>
          <w:tcPr>
            <w:tcW w:w="1280" w:type="dxa"/>
            <w:tcBorders>
              <w:top w:val="nil"/>
              <w:left w:val="nil"/>
              <w:bottom w:val="nil"/>
              <w:right w:val="nil"/>
            </w:tcBorders>
            <w:shd w:val="clear" w:color="auto" w:fill="auto"/>
            <w:noWrap/>
            <w:vAlign w:val="center"/>
            <w:hideMark/>
          </w:tcPr>
          <w:p w14:paraId="5F9E0565"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(0)</w:t>
            </w:r>
          </w:p>
        </w:tc>
      </w:tr>
      <w:tr w:rsidR="00C86655" w:rsidRPr="00C86655" w14:paraId="6DD0F965" w14:textId="77777777" w:rsidTr="00C86655">
        <w:trPr>
          <w:trHeight w:val="300"/>
        </w:trPr>
        <w:tc>
          <w:tcPr>
            <w:tcW w:w="5040" w:type="dxa"/>
            <w:tcBorders>
              <w:top w:val="nil"/>
              <w:left w:val="nil"/>
              <w:bottom w:val="nil"/>
              <w:right w:val="nil"/>
            </w:tcBorders>
            <w:shd w:val="clear" w:color="auto" w:fill="auto"/>
            <w:noWrap/>
            <w:vAlign w:val="center"/>
            <w:hideMark/>
          </w:tcPr>
          <w:p w14:paraId="12F27208" w14:textId="77777777" w:rsidR="00C86655" w:rsidRPr="00C86655" w:rsidRDefault="00C86655" w:rsidP="00C86655">
            <w:pPr>
              <w:spacing w:after="0" w:line="240" w:lineRule="auto"/>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Income tax provisions</w:t>
            </w:r>
          </w:p>
        </w:tc>
        <w:tc>
          <w:tcPr>
            <w:tcW w:w="1280" w:type="dxa"/>
            <w:tcBorders>
              <w:top w:val="nil"/>
              <w:left w:val="nil"/>
              <w:bottom w:val="nil"/>
              <w:right w:val="nil"/>
            </w:tcBorders>
            <w:shd w:val="clear" w:color="auto" w:fill="auto"/>
            <w:noWrap/>
            <w:vAlign w:val="center"/>
            <w:hideMark/>
          </w:tcPr>
          <w:p w14:paraId="7A0D4DA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4 </w:t>
            </w:r>
          </w:p>
        </w:tc>
        <w:tc>
          <w:tcPr>
            <w:tcW w:w="1280" w:type="dxa"/>
            <w:tcBorders>
              <w:top w:val="nil"/>
              <w:left w:val="nil"/>
              <w:bottom w:val="nil"/>
              <w:right w:val="nil"/>
            </w:tcBorders>
            <w:shd w:val="clear" w:color="auto" w:fill="auto"/>
            <w:noWrap/>
            <w:vAlign w:val="center"/>
            <w:hideMark/>
          </w:tcPr>
          <w:p w14:paraId="6B6A15ED"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(17)</w:t>
            </w:r>
          </w:p>
        </w:tc>
        <w:tc>
          <w:tcPr>
            <w:tcW w:w="1280" w:type="dxa"/>
            <w:tcBorders>
              <w:top w:val="nil"/>
              <w:left w:val="nil"/>
              <w:bottom w:val="nil"/>
              <w:right w:val="nil"/>
            </w:tcBorders>
            <w:shd w:val="clear" w:color="auto" w:fill="auto"/>
            <w:noWrap/>
            <w:vAlign w:val="center"/>
            <w:hideMark/>
          </w:tcPr>
          <w:p w14:paraId="5FD81FE7"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(5)</w:t>
            </w:r>
          </w:p>
        </w:tc>
        <w:tc>
          <w:tcPr>
            <w:tcW w:w="1280" w:type="dxa"/>
            <w:tcBorders>
              <w:top w:val="nil"/>
              <w:left w:val="nil"/>
              <w:bottom w:val="nil"/>
              <w:right w:val="nil"/>
            </w:tcBorders>
            <w:shd w:val="clear" w:color="auto" w:fill="auto"/>
            <w:noWrap/>
            <w:vAlign w:val="center"/>
            <w:hideMark/>
          </w:tcPr>
          <w:p w14:paraId="014CD609"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(4)</w:t>
            </w:r>
          </w:p>
        </w:tc>
        <w:tc>
          <w:tcPr>
            <w:tcW w:w="1280" w:type="dxa"/>
            <w:tcBorders>
              <w:top w:val="nil"/>
              <w:left w:val="nil"/>
              <w:bottom w:val="nil"/>
              <w:right w:val="nil"/>
            </w:tcBorders>
            <w:shd w:val="clear" w:color="auto" w:fill="auto"/>
            <w:noWrap/>
            <w:vAlign w:val="center"/>
            <w:hideMark/>
          </w:tcPr>
          <w:p w14:paraId="7BBBC712"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0 </w:t>
            </w:r>
          </w:p>
        </w:tc>
      </w:tr>
      <w:tr w:rsidR="00C86655" w:rsidRPr="00C86655" w14:paraId="73CC0D4C" w14:textId="77777777" w:rsidTr="00C86655">
        <w:trPr>
          <w:trHeight w:val="120"/>
        </w:trPr>
        <w:tc>
          <w:tcPr>
            <w:tcW w:w="5040" w:type="dxa"/>
            <w:tcBorders>
              <w:top w:val="nil"/>
              <w:left w:val="nil"/>
              <w:bottom w:val="nil"/>
              <w:right w:val="nil"/>
            </w:tcBorders>
            <w:shd w:val="clear" w:color="auto" w:fill="auto"/>
            <w:noWrap/>
            <w:vAlign w:val="center"/>
            <w:hideMark/>
          </w:tcPr>
          <w:p w14:paraId="04FC86D0"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p>
        </w:tc>
        <w:tc>
          <w:tcPr>
            <w:tcW w:w="1280" w:type="dxa"/>
            <w:tcBorders>
              <w:top w:val="nil"/>
              <w:left w:val="nil"/>
              <w:bottom w:val="nil"/>
              <w:right w:val="nil"/>
            </w:tcBorders>
            <w:shd w:val="clear" w:color="auto" w:fill="auto"/>
            <w:noWrap/>
            <w:vAlign w:val="center"/>
            <w:hideMark/>
          </w:tcPr>
          <w:p w14:paraId="66CC9B6C" w14:textId="77777777" w:rsidR="00C86655" w:rsidRPr="00C86655" w:rsidRDefault="00C86655" w:rsidP="00C86655">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52737179"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31D516BC"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56D5F3BA"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68F400B5"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r>
      <w:tr w:rsidR="00C86655" w:rsidRPr="00C86655" w14:paraId="5BD35013" w14:textId="77777777" w:rsidTr="00C86655">
        <w:trPr>
          <w:trHeight w:val="300"/>
        </w:trPr>
        <w:tc>
          <w:tcPr>
            <w:tcW w:w="5040" w:type="dxa"/>
            <w:tcBorders>
              <w:top w:val="nil"/>
              <w:left w:val="nil"/>
              <w:bottom w:val="nil"/>
              <w:right w:val="nil"/>
            </w:tcBorders>
            <w:shd w:val="clear" w:color="auto" w:fill="auto"/>
            <w:noWrap/>
            <w:vAlign w:val="center"/>
            <w:hideMark/>
          </w:tcPr>
          <w:p w14:paraId="76270BE0" w14:textId="77777777" w:rsidR="00C86655" w:rsidRPr="00C86655" w:rsidRDefault="00C86655" w:rsidP="00C86655">
            <w:pPr>
              <w:spacing w:after="0" w:line="240" w:lineRule="auto"/>
              <w:rPr>
                <w:rFonts w:ascii="Arial" w:eastAsia="Times New Roman" w:hAnsi="Arial" w:cs="Arial"/>
                <w:b/>
                <w:bCs/>
                <w:color w:val="000000"/>
                <w:sz w:val="16"/>
                <w:szCs w:val="16"/>
                <w:lang w:eastAsia="zh-CN" w:bidi="hi-IN"/>
              </w:rPr>
            </w:pPr>
            <w:r w:rsidRPr="00C86655">
              <w:rPr>
                <w:rFonts w:ascii="Arial" w:eastAsia="Times New Roman" w:hAnsi="Arial" w:cs="Arial"/>
                <w:b/>
                <w:bCs/>
                <w:color w:val="000000"/>
                <w:sz w:val="16"/>
                <w:szCs w:val="16"/>
                <w:lang w:eastAsia="zh-CN" w:bidi="hi-IN"/>
              </w:rPr>
              <w:t>New Business</w:t>
            </w:r>
          </w:p>
        </w:tc>
        <w:tc>
          <w:tcPr>
            <w:tcW w:w="1280" w:type="dxa"/>
            <w:tcBorders>
              <w:top w:val="nil"/>
              <w:left w:val="nil"/>
              <w:bottom w:val="nil"/>
              <w:right w:val="nil"/>
            </w:tcBorders>
            <w:shd w:val="clear" w:color="auto" w:fill="auto"/>
            <w:noWrap/>
            <w:vAlign w:val="center"/>
            <w:hideMark/>
          </w:tcPr>
          <w:p w14:paraId="52FF8689" w14:textId="77777777" w:rsidR="00C86655" w:rsidRPr="00C86655" w:rsidRDefault="00C86655" w:rsidP="00C86655">
            <w:pPr>
              <w:spacing w:after="0" w:line="240" w:lineRule="auto"/>
              <w:rPr>
                <w:rFonts w:ascii="Arial" w:eastAsia="Times New Roman" w:hAnsi="Arial" w:cs="Arial"/>
                <w:b/>
                <w:bCs/>
                <w:color w:val="000000"/>
                <w:sz w:val="16"/>
                <w:szCs w:val="16"/>
                <w:lang w:eastAsia="zh-CN" w:bidi="hi-IN"/>
              </w:rPr>
            </w:pPr>
          </w:p>
        </w:tc>
        <w:tc>
          <w:tcPr>
            <w:tcW w:w="1280" w:type="dxa"/>
            <w:tcBorders>
              <w:top w:val="nil"/>
              <w:left w:val="nil"/>
              <w:bottom w:val="nil"/>
              <w:right w:val="nil"/>
            </w:tcBorders>
            <w:shd w:val="clear" w:color="auto" w:fill="auto"/>
            <w:noWrap/>
            <w:vAlign w:val="center"/>
            <w:hideMark/>
          </w:tcPr>
          <w:p w14:paraId="2FD920D8"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37CDC799"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6C6F1D35"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7DC07848" w14:textId="77777777" w:rsidR="00C86655" w:rsidRPr="00C86655" w:rsidRDefault="00C86655" w:rsidP="00C86655">
            <w:pPr>
              <w:spacing w:after="0" w:line="240" w:lineRule="auto"/>
              <w:jc w:val="right"/>
              <w:rPr>
                <w:rFonts w:ascii="Times New Roman" w:eastAsia="Times New Roman" w:hAnsi="Times New Roman"/>
                <w:sz w:val="20"/>
                <w:szCs w:val="20"/>
                <w:lang w:eastAsia="zh-CN" w:bidi="hi-IN"/>
              </w:rPr>
            </w:pPr>
          </w:p>
        </w:tc>
      </w:tr>
      <w:tr w:rsidR="00C86655" w:rsidRPr="00C86655" w14:paraId="77C871BD" w14:textId="77777777" w:rsidTr="00C86655">
        <w:trPr>
          <w:trHeight w:val="315"/>
        </w:trPr>
        <w:tc>
          <w:tcPr>
            <w:tcW w:w="5040" w:type="dxa"/>
            <w:tcBorders>
              <w:top w:val="nil"/>
              <w:left w:val="nil"/>
              <w:bottom w:val="single" w:sz="8" w:space="0" w:color="auto"/>
              <w:right w:val="nil"/>
            </w:tcBorders>
            <w:shd w:val="clear" w:color="auto" w:fill="auto"/>
            <w:noWrap/>
            <w:vAlign w:val="center"/>
            <w:hideMark/>
          </w:tcPr>
          <w:p w14:paraId="54B3D4B9" w14:textId="77777777" w:rsidR="00C86655" w:rsidRPr="00C86655" w:rsidRDefault="00C86655" w:rsidP="00C86655">
            <w:pPr>
              <w:spacing w:after="0" w:line="240" w:lineRule="auto"/>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Return from New Business</w:t>
            </w:r>
          </w:p>
        </w:tc>
        <w:tc>
          <w:tcPr>
            <w:tcW w:w="1280" w:type="dxa"/>
            <w:tcBorders>
              <w:top w:val="nil"/>
              <w:left w:val="nil"/>
              <w:bottom w:val="single" w:sz="8" w:space="0" w:color="auto"/>
              <w:right w:val="nil"/>
            </w:tcBorders>
            <w:shd w:val="clear" w:color="auto" w:fill="auto"/>
            <w:noWrap/>
            <w:vAlign w:val="center"/>
            <w:hideMark/>
          </w:tcPr>
          <w:p w14:paraId="11F4A5A9"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0 </w:t>
            </w:r>
          </w:p>
        </w:tc>
        <w:tc>
          <w:tcPr>
            <w:tcW w:w="1280" w:type="dxa"/>
            <w:tcBorders>
              <w:top w:val="nil"/>
              <w:left w:val="nil"/>
              <w:bottom w:val="single" w:sz="8" w:space="0" w:color="auto"/>
              <w:right w:val="nil"/>
            </w:tcBorders>
            <w:shd w:val="clear" w:color="auto" w:fill="auto"/>
            <w:noWrap/>
            <w:vAlign w:val="center"/>
            <w:hideMark/>
          </w:tcPr>
          <w:p w14:paraId="7183FFCF"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0 </w:t>
            </w:r>
          </w:p>
        </w:tc>
        <w:tc>
          <w:tcPr>
            <w:tcW w:w="1280" w:type="dxa"/>
            <w:tcBorders>
              <w:top w:val="nil"/>
              <w:left w:val="nil"/>
              <w:bottom w:val="single" w:sz="8" w:space="0" w:color="auto"/>
              <w:right w:val="nil"/>
            </w:tcBorders>
            <w:shd w:val="clear" w:color="auto" w:fill="auto"/>
            <w:noWrap/>
            <w:vAlign w:val="center"/>
            <w:hideMark/>
          </w:tcPr>
          <w:p w14:paraId="6FF9A9F9"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65 </w:t>
            </w:r>
          </w:p>
        </w:tc>
        <w:tc>
          <w:tcPr>
            <w:tcW w:w="1280" w:type="dxa"/>
            <w:tcBorders>
              <w:top w:val="nil"/>
              <w:left w:val="nil"/>
              <w:bottom w:val="single" w:sz="8" w:space="0" w:color="auto"/>
              <w:right w:val="nil"/>
            </w:tcBorders>
            <w:shd w:val="clear" w:color="auto" w:fill="auto"/>
            <w:noWrap/>
            <w:vAlign w:val="center"/>
            <w:hideMark/>
          </w:tcPr>
          <w:p w14:paraId="57FAA65F"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133 </w:t>
            </w:r>
          </w:p>
        </w:tc>
        <w:tc>
          <w:tcPr>
            <w:tcW w:w="1280" w:type="dxa"/>
            <w:tcBorders>
              <w:top w:val="nil"/>
              <w:left w:val="nil"/>
              <w:bottom w:val="single" w:sz="8" w:space="0" w:color="auto"/>
              <w:right w:val="nil"/>
            </w:tcBorders>
            <w:shd w:val="clear" w:color="auto" w:fill="auto"/>
            <w:noWrap/>
            <w:vAlign w:val="center"/>
            <w:hideMark/>
          </w:tcPr>
          <w:p w14:paraId="45CD8086"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180 </w:t>
            </w:r>
          </w:p>
        </w:tc>
      </w:tr>
      <w:tr w:rsidR="00C86655" w:rsidRPr="00C86655" w14:paraId="7B0497EA" w14:textId="77777777" w:rsidTr="00C86655">
        <w:trPr>
          <w:trHeight w:val="330"/>
        </w:trPr>
        <w:tc>
          <w:tcPr>
            <w:tcW w:w="5040" w:type="dxa"/>
            <w:tcBorders>
              <w:top w:val="nil"/>
              <w:left w:val="nil"/>
              <w:bottom w:val="single" w:sz="8" w:space="0" w:color="auto"/>
              <w:right w:val="nil"/>
            </w:tcBorders>
            <w:shd w:val="clear" w:color="auto" w:fill="auto"/>
            <w:noWrap/>
            <w:vAlign w:val="center"/>
            <w:hideMark/>
          </w:tcPr>
          <w:p w14:paraId="5FC0506D" w14:textId="77777777" w:rsidR="00C86655" w:rsidRPr="00C86655" w:rsidRDefault="00C86655" w:rsidP="00C86655">
            <w:pPr>
              <w:spacing w:after="0" w:line="240" w:lineRule="auto"/>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Net Income</w:t>
            </w:r>
          </w:p>
        </w:tc>
        <w:tc>
          <w:tcPr>
            <w:tcW w:w="1280" w:type="dxa"/>
            <w:tcBorders>
              <w:top w:val="nil"/>
              <w:left w:val="nil"/>
              <w:bottom w:val="single" w:sz="8" w:space="0" w:color="auto"/>
              <w:right w:val="nil"/>
            </w:tcBorders>
            <w:shd w:val="clear" w:color="auto" w:fill="auto"/>
            <w:noWrap/>
            <w:vAlign w:val="center"/>
            <w:hideMark/>
          </w:tcPr>
          <w:p w14:paraId="6FDA4DAC"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(13)</w:t>
            </w:r>
          </w:p>
        </w:tc>
        <w:tc>
          <w:tcPr>
            <w:tcW w:w="1280" w:type="dxa"/>
            <w:tcBorders>
              <w:top w:val="nil"/>
              <w:left w:val="nil"/>
              <w:bottom w:val="single" w:sz="8" w:space="0" w:color="auto"/>
              <w:right w:val="nil"/>
            </w:tcBorders>
            <w:shd w:val="clear" w:color="auto" w:fill="auto"/>
            <w:noWrap/>
            <w:vAlign w:val="center"/>
            <w:hideMark/>
          </w:tcPr>
          <w:p w14:paraId="24E2A4CA"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64 </w:t>
            </w:r>
          </w:p>
        </w:tc>
        <w:tc>
          <w:tcPr>
            <w:tcW w:w="1280" w:type="dxa"/>
            <w:tcBorders>
              <w:top w:val="nil"/>
              <w:left w:val="nil"/>
              <w:bottom w:val="single" w:sz="8" w:space="0" w:color="auto"/>
              <w:right w:val="nil"/>
            </w:tcBorders>
            <w:shd w:val="clear" w:color="auto" w:fill="auto"/>
            <w:noWrap/>
            <w:vAlign w:val="center"/>
            <w:hideMark/>
          </w:tcPr>
          <w:p w14:paraId="25D8A30A"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82 </w:t>
            </w:r>
          </w:p>
        </w:tc>
        <w:tc>
          <w:tcPr>
            <w:tcW w:w="1280" w:type="dxa"/>
            <w:tcBorders>
              <w:top w:val="nil"/>
              <w:left w:val="nil"/>
              <w:bottom w:val="single" w:sz="8" w:space="0" w:color="auto"/>
              <w:right w:val="nil"/>
            </w:tcBorders>
            <w:shd w:val="clear" w:color="auto" w:fill="auto"/>
            <w:noWrap/>
            <w:vAlign w:val="center"/>
            <w:hideMark/>
          </w:tcPr>
          <w:p w14:paraId="02F37F51"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148 </w:t>
            </w:r>
          </w:p>
        </w:tc>
        <w:tc>
          <w:tcPr>
            <w:tcW w:w="1280" w:type="dxa"/>
            <w:tcBorders>
              <w:top w:val="nil"/>
              <w:left w:val="nil"/>
              <w:bottom w:val="single" w:sz="8" w:space="0" w:color="auto"/>
              <w:right w:val="nil"/>
            </w:tcBorders>
            <w:shd w:val="clear" w:color="auto" w:fill="auto"/>
            <w:noWrap/>
            <w:vAlign w:val="center"/>
            <w:hideMark/>
          </w:tcPr>
          <w:p w14:paraId="5268013E" w14:textId="77777777" w:rsidR="00C86655" w:rsidRPr="00C86655" w:rsidRDefault="00C86655" w:rsidP="00C86655">
            <w:pPr>
              <w:spacing w:after="0" w:line="240" w:lineRule="auto"/>
              <w:jc w:val="right"/>
              <w:rPr>
                <w:rFonts w:ascii="Arial" w:eastAsia="Times New Roman" w:hAnsi="Arial" w:cs="Arial"/>
                <w:color w:val="000000"/>
                <w:sz w:val="16"/>
                <w:szCs w:val="16"/>
                <w:lang w:eastAsia="zh-CN" w:bidi="hi-IN"/>
              </w:rPr>
            </w:pPr>
            <w:r w:rsidRPr="00C86655">
              <w:rPr>
                <w:rFonts w:ascii="Arial" w:eastAsia="Times New Roman" w:hAnsi="Arial" w:cs="Arial"/>
                <w:color w:val="000000"/>
                <w:sz w:val="16"/>
                <w:szCs w:val="16"/>
                <w:lang w:eastAsia="zh-CN" w:bidi="hi-IN"/>
              </w:rPr>
              <w:t xml:space="preserve">180 </w:t>
            </w:r>
          </w:p>
        </w:tc>
      </w:tr>
    </w:tbl>
    <w:p w14:paraId="66C39BD2" w14:textId="77777777" w:rsidR="005F6E4D" w:rsidRDefault="005F6E4D" w:rsidP="005F6E4D">
      <w:pPr>
        <w:keepNext/>
        <w:keepLines/>
        <w:spacing w:before="120" w:after="240" w:line="240" w:lineRule="auto"/>
        <w:outlineLvl w:val="0"/>
        <w:rPr>
          <w:rFonts w:ascii="Arial" w:eastAsia="MS Mincho" w:hAnsi="Arial"/>
          <w:b/>
          <w:sz w:val="20"/>
          <w:szCs w:val="24"/>
          <w:lang w:val="en-GB" w:eastAsia="ja-JP"/>
        </w:rPr>
      </w:pPr>
      <w:r>
        <w:rPr>
          <w:rFonts w:ascii="Arial" w:eastAsia="MS Mincho" w:hAnsi="Arial"/>
          <w:b/>
          <w:color w:val="00B0F0"/>
          <w:sz w:val="20"/>
          <w:szCs w:val="24"/>
          <w:lang w:val="en-GB" w:eastAsia="ja-JP"/>
        </w:rPr>
        <w:lastRenderedPageBreak/>
        <w:t>Five-year Statutory Capital and Surplus Statement</w:t>
      </w:r>
    </w:p>
    <w:tbl>
      <w:tblPr>
        <w:tblW w:w="13428" w:type="dxa"/>
        <w:tblLayout w:type="fixed"/>
        <w:tblLook w:val="04A0" w:firstRow="1" w:lastRow="0" w:firstColumn="1" w:lastColumn="0" w:noHBand="0" w:noVBand="1"/>
      </w:tblPr>
      <w:tblGrid>
        <w:gridCol w:w="5917"/>
        <w:gridCol w:w="1503"/>
        <w:gridCol w:w="1502"/>
        <w:gridCol w:w="1502"/>
        <w:gridCol w:w="1502"/>
        <w:gridCol w:w="1502"/>
      </w:tblGrid>
      <w:tr w:rsidR="0083335F" w:rsidRPr="0083335F" w14:paraId="7F906833" w14:textId="77777777" w:rsidTr="0083335F">
        <w:trPr>
          <w:trHeight w:val="315"/>
        </w:trPr>
        <w:tc>
          <w:tcPr>
            <w:tcW w:w="5040" w:type="dxa"/>
            <w:tcBorders>
              <w:top w:val="nil"/>
              <w:left w:val="nil"/>
              <w:bottom w:val="single" w:sz="8" w:space="0" w:color="auto"/>
              <w:right w:val="nil"/>
            </w:tcBorders>
            <w:shd w:val="clear" w:color="000000" w:fill="F2F2F2"/>
            <w:noWrap/>
            <w:vAlign w:val="center"/>
            <w:hideMark/>
          </w:tcPr>
          <w:p w14:paraId="4DC2803C" w14:textId="77777777" w:rsidR="0083335F" w:rsidRPr="0083335F" w:rsidRDefault="0083335F" w:rsidP="0083335F">
            <w:pPr>
              <w:spacing w:after="0" w:line="240" w:lineRule="auto"/>
              <w:rPr>
                <w:rFonts w:ascii="Arial" w:eastAsia="Times New Roman" w:hAnsi="Arial" w:cs="Arial"/>
                <w:b/>
                <w:bCs/>
                <w:color w:val="000000"/>
                <w:sz w:val="16"/>
                <w:szCs w:val="16"/>
                <w:lang w:eastAsia="zh-CN" w:bidi="hi-IN"/>
              </w:rPr>
            </w:pPr>
            <w:r w:rsidRPr="0083335F">
              <w:rPr>
                <w:rFonts w:ascii="Arial" w:eastAsia="Times New Roman" w:hAnsi="Arial" w:cs="Arial"/>
                <w:b/>
                <w:bCs/>
                <w:color w:val="000000"/>
                <w:sz w:val="16"/>
                <w:szCs w:val="16"/>
                <w:lang w:eastAsia="zh-CN" w:bidi="hi-IN"/>
              </w:rPr>
              <w:t>BERMUDA STATUTORY CAPITAL &amp; SURPLUS</w:t>
            </w:r>
          </w:p>
        </w:tc>
        <w:tc>
          <w:tcPr>
            <w:tcW w:w="1280" w:type="dxa"/>
            <w:tcBorders>
              <w:top w:val="nil"/>
              <w:left w:val="nil"/>
              <w:bottom w:val="single" w:sz="8" w:space="0" w:color="auto"/>
              <w:right w:val="nil"/>
            </w:tcBorders>
            <w:shd w:val="clear" w:color="000000" w:fill="F2F2F2"/>
            <w:noWrap/>
            <w:vAlign w:val="center"/>
            <w:hideMark/>
          </w:tcPr>
          <w:p w14:paraId="39BE51CB" w14:textId="77777777" w:rsidR="0083335F" w:rsidRPr="0083335F" w:rsidRDefault="0083335F" w:rsidP="0083335F">
            <w:pPr>
              <w:spacing w:after="0" w:line="240" w:lineRule="auto"/>
              <w:jc w:val="right"/>
              <w:rPr>
                <w:rFonts w:ascii="Arial" w:eastAsia="Times New Roman" w:hAnsi="Arial" w:cs="Arial"/>
                <w:b/>
                <w:bCs/>
                <w:color w:val="000000"/>
                <w:sz w:val="16"/>
                <w:szCs w:val="16"/>
                <w:lang w:eastAsia="zh-CN" w:bidi="hi-IN"/>
              </w:rPr>
            </w:pPr>
            <w:r w:rsidRPr="0083335F">
              <w:rPr>
                <w:rFonts w:ascii="Arial" w:eastAsia="Times New Roman" w:hAnsi="Arial" w:cs="Arial"/>
                <w:b/>
                <w:bCs/>
                <w:color w:val="000000"/>
                <w:sz w:val="16"/>
                <w:szCs w:val="16"/>
                <w:lang w:eastAsia="zh-CN" w:bidi="hi-IN"/>
              </w:rPr>
              <w:t>2020</w:t>
            </w:r>
          </w:p>
        </w:tc>
        <w:tc>
          <w:tcPr>
            <w:tcW w:w="1280" w:type="dxa"/>
            <w:tcBorders>
              <w:top w:val="nil"/>
              <w:left w:val="nil"/>
              <w:bottom w:val="single" w:sz="8" w:space="0" w:color="auto"/>
              <w:right w:val="nil"/>
            </w:tcBorders>
            <w:shd w:val="clear" w:color="000000" w:fill="F2F2F2"/>
            <w:noWrap/>
            <w:vAlign w:val="center"/>
            <w:hideMark/>
          </w:tcPr>
          <w:p w14:paraId="5554A3F9" w14:textId="77777777" w:rsidR="0083335F" w:rsidRPr="0083335F" w:rsidRDefault="0083335F" w:rsidP="0083335F">
            <w:pPr>
              <w:spacing w:after="0" w:line="240" w:lineRule="auto"/>
              <w:jc w:val="right"/>
              <w:rPr>
                <w:rFonts w:ascii="Arial" w:eastAsia="Times New Roman" w:hAnsi="Arial" w:cs="Arial"/>
                <w:b/>
                <w:bCs/>
                <w:color w:val="000000"/>
                <w:sz w:val="16"/>
                <w:szCs w:val="16"/>
                <w:lang w:eastAsia="zh-CN" w:bidi="hi-IN"/>
              </w:rPr>
            </w:pPr>
            <w:r w:rsidRPr="0083335F">
              <w:rPr>
                <w:rFonts w:ascii="Arial" w:eastAsia="Times New Roman" w:hAnsi="Arial" w:cs="Arial"/>
                <w:b/>
                <w:bCs/>
                <w:color w:val="000000"/>
                <w:sz w:val="16"/>
                <w:szCs w:val="16"/>
                <w:lang w:eastAsia="zh-CN" w:bidi="hi-IN"/>
              </w:rPr>
              <w:t>2021</w:t>
            </w:r>
          </w:p>
        </w:tc>
        <w:tc>
          <w:tcPr>
            <w:tcW w:w="1280" w:type="dxa"/>
            <w:tcBorders>
              <w:top w:val="nil"/>
              <w:left w:val="nil"/>
              <w:bottom w:val="single" w:sz="8" w:space="0" w:color="auto"/>
              <w:right w:val="nil"/>
            </w:tcBorders>
            <w:shd w:val="clear" w:color="000000" w:fill="F2F2F2"/>
            <w:noWrap/>
            <w:vAlign w:val="center"/>
            <w:hideMark/>
          </w:tcPr>
          <w:p w14:paraId="2B236F62" w14:textId="77777777" w:rsidR="0083335F" w:rsidRPr="0083335F" w:rsidRDefault="0083335F" w:rsidP="0083335F">
            <w:pPr>
              <w:spacing w:after="0" w:line="240" w:lineRule="auto"/>
              <w:jc w:val="right"/>
              <w:rPr>
                <w:rFonts w:ascii="Arial" w:eastAsia="Times New Roman" w:hAnsi="Arial" w:cs="Arial"/>
                <w:b/>
                <w:bCs/>
                <w:color w:val="000000"/>
                <w:sz w:val="16"/>
                <w:szCs w:val="16"/>
                <w:lang w:eastAsia="zh-CN" w:bidi="hi-IN"/>
              </w:rPr>
            </w:pPr>
            <w:r w:rsidRPr="0083335F">
              <w:rPr>
                <w:rFonts w:ascii="Arial" w:eastAsia="Times New Roman" w:hAnsi="Arial" w:cs="Arial"/>
                <w:b/>
                <w:bCs/>
                <w:color w:val="000000"/>
                <w:sz w:val="16"/>
                <w:szCs w:val="16"/>
                <w:lang w:eastAsia="zh-CN" w:bidi="hi-IN"/>
              </w:rPr>
              <w:t>2022</w:t>
            </w:r>
          </w:p>
        </w:tc>
        <w:tc>
          <w:tcPr>
            <w:tcW w:w="1280" w:type="dxa"/>
            <w:tcBorders>
              <w:top w:val="nil"/>
              <w:left w:val="nil"/>
              <w:bottom w:val="single" w:sz="8" w:space="0" w:color="auto"/>
              <w:right w:val="nil"/>
            </w:tcBorders>
            <w:shd w:val="clear" w:color="000000" w:fill="F2F2F2"/>
            <w:noWrap/>
            <w:vAlign w:val="center"/>
            <w:hideMark/>
          </w:tcPr>
          <w:p w14:paraId="0974D9F9" w14:textId="77777777" w:rsidR="0083335F" w:rsidRPr="0083335F" w:rsidRDefault="0083335F" w:rsidP="0083335F">
            <w:pPr>
              <w:spacing w:after="0" w:line="240" w:lineRule="auto"/>
              <w:jc w:val="right"/>
              <w:rPr>
                <w:rFonts w:ascii="Arial" w:eastAsia="Times New Roman" w:hAnsi="Arial" w:cs="Arial"/>
                <w:b/>
                <w:bCs/>
                <w:color w:val="000000"/>
                <w:sz w:val="16"/>
                <w:szCs w:val="16"/>
                <w:lang w:eastAsia="zh-CN" w:bidi="hi-IN"/>
              </w:rPr>
            </w:pPr>
            <w:r w:rsidRPr="0083335F">
              <w:rPr>
                <w:rFonts w:ascii="Arial" w:eastAsia="Times New Roman" w:hAnsi="Arial" w:cs="Arial"/>
                <w:b/>
                <w:bCs/>
                <w:color w:val="000000"/>
                <w:sz w:val="16"/>
                <w:szCs w:val="16"/>
                <w:lang w:eastAsia="zh-CN" w:bidi="hi-IN"/>
              </w:rPr>
              <w:t>2023</w:t>
            </w:r>
          </w:p>
        </w:tc>
        <w:tc>
          <w:tcPr>
            <w:tcW w:w="1280" w:type="dxa"/>
            <w:tcBorders>
              <w:top w:val="nil"/>
              <w:left w:val="nil"/>
              <w:bottom w:val="single" w:sz="8" w:space="0" w:color="auto"/>
              <w:right w:val="nil"/>
            </w:tcBorders>
            <w:shd w:val="clear" w:color="000000" w:fill="F2F2F2"/>
            <w:noWrap/>
            <w:vAlign w:val="center"/>
            <w:hideMark/>
          </w:tcPr>
          <w:p w14:paraId="62DAD0FD" w14:textId="77777777" w:rsidR="0083335F" w:rsidRPr="0083335F" w:rsidRDefault="0083335F" w:rsidP="0083335F">
            <w:pPr>
              <w:spacing w:after="0" w:line="240" w:lineRule="auto"/>
              <w:jc w:val="right"/>
              <w:rPr>
                <w:rFonts w:ascii="Arial" w:eastAsia="Times New Roman" w:hAnsi="Arial" w:cs="Arial"/>
                <w:b/>
                <w:bCs/>
                <w:color w:val="000000"/>
                <w:sz w:val="16"/>
                <w:szCs w:val="16"/>
                <w:lang w:eastAsia="zh-CN" w:bidi="hi-IN"/>
              </w:rPr>
            </w:pPr>
            <w:r w:rsidRPr="0083335F">
              <w:rPr>
                <w:rFonts w:ascii="Arial" w:eastAsia="Times New Roman" w:hAnsi="Arial" w:cs="Arial"/>
                <w:b/>
                <w:bCs/>
                <w:color w:val="000000"/>
                <w:sz w:val="16"/>
                <w:szCs w:val="16"/>
                <w:lang w:eastAsia="zh-CN" w:bidi="hi-IN"/>
              </w:rPr>
              <w:t>2024</w:t>
            </w:r>
          </w:p>
        </w:tc>
      </w:tr>
      <w:tr w:rsidR="0083335F" w:rsidRPr="0083335F" w14:paraId="4EBCF712" w14:textId="77777777" w:rsidTr="0083335F">
        <w:trPr>
          <w:trHeight w:val="300"/>
        </w:trPr>
        <w:tc>
          <w:tcPr>
            <w:tcW w:w="5040" w:type="dxa"/>
            <w:tcBorders>
              <w:top w:val="nil"/>
              <w:left w:val="nil"/>
              <w:bottom w:val="nil"/>
              <w:right w:val="nil"/>
            </w:tcBorders>
            <w:shd w:val="clear" w:color="auto" w:fill="auto"/>
            <w:noWrap/>
            <w:vAlign w:val="center"/>
            <w:hideMark/>
          </w:tcPr>
          <w:p w14:paraId="61FA7B1D" w14:textId="77777777" w:rsidR="0083335F" w:rsidRPr="0083335F" w:rsidRDefault="0083335F" w:rsidP="0083335F">
            <w:pPr>
              <w:spacing w:after="0" w:line="240" w:lineRule="auto"/>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Statutory capital</w:t>
            </w:r>
          </w:p>
        </w:tc>
        <w:tc>
          <w:tcPr>
            <w:tcW w:w="1280" w:type="dxa"/>
            <w:tcBorders>
              <w:top w:val="nil"/>
              <w:left w:val="nil"/>
              <w:bottom w:val="nil"/>
              <w:right w:val="nil"/>
            </w:tcBorders>
            <w:shd w:val="clear" w:color="auto" w:fill="auto"/>
            <w:noWrap/>
            <w:vAlign w:val="center"/>
            <w:hideMark/>
          </w:tcPr>
          <w:p w14:paraId="6151FAD9" w14:textId="77777777" w:rsidR="0083335F" w:rsidRPr="0083335F" w:rsidRDefault="0083335F" w:rsidP="0083335F">
            <w:pPr>
              <w:spacing w:after="0" w:line="240" w:lineRule="auto"/>
              <w:rPr>
                <w:rFonts w:ascii="Arial" w:eastAsia="Times New Roman" w:hAnsi="Arial" w:cs="Arial"/>
                <w:color w:val="000000"/>
                <w:sz w:val="16"/>
                <w:szCs w:val="16"/>
                <w:lang w:eastAsia="zh-CN" w:bidi="hi-IN"/>
              </w:rPr>
            </w:pPr>
          </w:p>
        </w:tc>
        <w:tc>
          <w:tcPr>
            <w:tcW w:w="1280" w:type="dxa"/>
            <w:tcBorders>
              <w:top w:val="nil"/>
              <w:left w:val="nil"/>
              <w:bottom w:val="nil"/>
              <w:right w:val="nil"/>
            </w:tcBorders>
            <w:shd w:val="clear" w:color="auto" w:fill="auto"/>
            <w:noWrap/>
            <w:vAlign w:val="center"/>
            <w:hideMark/>
          </w:tcPr>
          <w:p w14:paraId="21114594" w14:textId="77777777" w:rsidR="0083335F" w:rsidRPr="0083335F" w:rsidRDefault="0083335F" w:rsidP="0083335F">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2EA70413" w14:textId="77777777" w:rsidR="0083335F" w:rsidRPr="0083335F" w:rsidRDefault="0083335F" w:rsidP="0083335F">
            <w:pPr>
              <w:spacing w:after="0" w:line="240" w:lineRule="auto"/>
              <w:rPr>
                <w:rFonts w:eastAsia="Times New Roman" w:cs="Calibri"/>
                <w:color w:val="000000"/>
                <w:sz w:val="20"/>
                <w:szCs w:val="20"/>
                <w:lang w:eastAsia="zh-CN" w:bidi="hi-IN"/>
              </w:rPr>
            </w:pPr>
            <w:r w:rsidRPr="0083335F">
              <w:rPr>
                <w:rFonts w:eastAsia="Times New Roman" w:cs="Calibri"/>
                <w:color w:val="000000"/>
                <w:sz w:val="20"/>
                <w:szCs w:val="20"/>
                <w:lang w:eastAsia="zh-CN" w:bidi="hi-IN"/>
              </w:rPr>
              <w:t> </w:t>
            </w:r>
          </w:p>
        </w:tc>
        <w:tc>
          <w:tcPr>
            <w:tcW w:w="1280" w:type="dxa"/>
            <w:tcBorders>
              <w:top w:val="nil"/>
              <w:left w:val="nil"/>
              <w:bottom w:val="nil"/>
              <w:right w:val="nil"/>
            </w:tcBorders>
            <w:shd w:val="clear" w:color="auto" w:fill="auto"/>
            <w:noWrap/>
            <w:vAlign w:val="center"/>
            <w:hideMark/>
          </w:tcPr>
          <w:p w14:paraId="5854276A" w14:textId="77777777" w:rsidR="0083335F" w:rsidRPr="0083335F" w:rsidRDefault="0083335F" w:rsidP="0083335F">
            <w:pPr>
              <w:spacing w:after="0" w:line="240" w:lineRule="auto"/>
              <w:rPr>
                <w:rFonts w:eastAsia="Times New Roman" w:cs="Calibri"/>
                <w:color w:val="000000"/>
                <w:sz w:val="20"/>
                <w:szCs w:val="20"/>
                <w:lang w:eastAsia="zh-CN" w:bidi="hi-IN"/>
              </w:rPr>
            </w:pPr>
            <w:r w:rsidRPr="0083335F">
              <w:rPr>
                <w:rFonts w:eastAsia="Times New Roman" w:cs="Calibri"/>
                <w:color w:val="000000"/>
                <w:sz w:val="20"/>
                <w:szCs w:val="20"/>
                <w:lang w:eastAsia="zh-CN" w:bidi="hi-IN"/>
              </w:rPr>
              <w:t> </w:t>
            </w:r>
          </w:p>
        </w:tc>
        <w:tc>
          <w:tcPr>
            <w:tcW w:w="1280" w:type="dxa"/>
            <w:tcBorders>
              <w:top w:val="nil"/>
              <w:left w:val="nil"/>
              <w:bottom w:val="nil"/>
              <w:right w:val="nil"/>
            </w:tcBorders>
            <w:shd w:val="clear" w:color="auto" w:fill="auto"/>
            <w:noWrap/>
            <w:vAlign w:val="center"/>
            <w:hideMark/>
          </w:tcPr>
          <w:p w14:paraId="2F78F788" w14:textId="77777777" w:rsidR="0083335F" w:rsidRPr="0083335F" w:rsidRDefault="0083335F" w:rsidP="0083335F">
            <w:pPr>
              <w:spacing w:after="0" w:line="240" w:lineRule="auto"/>
              <w:rPr>
                <w:rFonts w:eastAsia="Times New Roman" w:cs="Calibri"/>
                <w:color w:val="000000"/>
                <w:sz w:val="20"/>
                <w:szCs w:val="20"/>
                <w:lang w:eastAsia="zh-CN" w:bidi="hi-IN"/>
              </w:rPr>
            </w:pPr>
            <w:r w:rsidRPr="0083335F">
              <w:rPr>
                <w:rFonts w:eastAsia="Times New Roman" w:cs="Calibri"/>
                <w:color w:val="000000"/>
                <w:sz w:val="20"/>
                <w:szCs w:val="20"/>
                <w:lang w:eastAsia="zh-CN" w:bidi="hi-IN"/>
              </w:rPr>
              <w:t> </w:t>
            </w:r>
          </w:p>
        </w:tc>
      </w:tr>
      <w:tr w:rsidR="0083335F" w:rsidRPr="0083335F" w14:paraId="0F9A3FBB" w14:textId="77777777" w:rsidTr="0083335F">
        <w:trPr>
          <w:trHeight w:val="300"/>
        </w:trPr>
        <w:tc>
          <w:tcPr>
            <w:tcW w:w="5040" w:type="dxa"/>
            <w:tcBorders>
              <w:top w:val="nil"/>
              <w:left w:val="nil"/>
              <w:bottom w:val="nil"/>
              <w:right w:val="nil"/>
            </w:tcBorders>
            <w:shd w:val="clear" w:color="auto" w:fill="auto"/>
            <w:noWrap/>
            <w:vAlign w:val="center"/>
            <w:hideMark/>
          </w:tcPr>
          <w:p w14:paraId="425F3F23" w14:textId="77777777" w:rsidR="0083335F" w:rsidRPr="0083335F" w:rsidRDefault="0083335F" w:rsidP="0083335F">
            <w:pPr>
              <w:spacing w:after="0" w:line="240" w:lineRule="auto"/>
              <w:ind w:firstLineChars="100" w:firstLine="160"/>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Common shares</w:t>
            </w:r>
          </w:p>
        </w:tc>
        <w:tc>
          <w:tcPr>
            <w:tcW w:w="1280" w:type="dxa"/>
            <w:tcBorders>
              <w:top w:val="nil"/>
              <w:left w:val="nil"/>
              <w:bottom w:val="nil"/>
              <w:right w:val="nil"/>
            </w:tcBorders>
            <w:shd w:val="clear" w:color="auto" w:fill="auto"/>
            <w:noWrap/>
            <w:vAlign w:val="center"/>
            <w:hideMark/>
          </w:tcPr>
          <w:p w14:paraId="5B05F422"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1 </w:t>
            </w:r>
          </w:p>
        </w:tc>
        <w:tc>
          <w:tcPr>
            <w:tcW w:w="1280" w:type="dxa"/>
            <w:tcBorders>
              <w:top w:val="nil"/>
              <w:left w:val="nil"/>
              <w:bottom w:val="nil"/>
              <w:right w:val="nil"/>
            </w:tcBorders>
            <w:shd w:val="clear" w:color="auto" w:fill="auto"/>
            <w:noWrap/>
            <w:vAlign w:val="center"/>
            <w:hideMark/>
          </w:tcPr>
          <w:p w14:paraId="0E73B510"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1 </w:t>
            </w:r>
          </w:p>
        </w:tc>
        <w:tc>
          <w:tcPr>
            <w:tcW w:w="1280" w:type="dxa"/>
            <w:tcBorders>
              <w:top w:val="nil"/>
              <w:left w:val="nil"/>
              <w:bottom w:val="nil"/>
              <w:right w:val="nil"/>
            </w:tcBorders>
            <w:shd w:val="clear" w:color="auto" w:fill="auto"/>
            <w:noWrap/>
            <w:vAlign w:val="center"/>
            <w:hideMark/>
          </w:tcPr>
          <w:p w14:paraId="07F5F232"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1 </w:t>
            </w:r>
          </w:p>
        </w:tc>
        <w:tc>
          <w:tcPr>
            <w:tcW w:w="1280" w:type="dxa"/>
            <w:tcBorders>
              <w:top w:val="nil"/>
              <w:left w:val="nil"/>
              <w:bottom w:val="nil"/>
              <w:right w:val="nil"/>
            </w:tcBorders>
            <w:shd w:val="clear" w:color="auto" w:fill="auto"/>
            <w:noWrap/>
            <w:vAlign w:val="center"/>
            <w:hideMark/>
          </w:tcPr>
          <w:p w14:paraId="0159114E"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1 </w:t>
            </w:r>
          </w:p>
        </w:tc>
        <w:tc>
          <w:tcPr>
            <w:tcW w:w="1280" w:type="dxa"/>
            <w:tcBorders>
              <w:top w:val="nil"/>
              <w:left w:val="nil"/>
              <w:bottom w:val="nil"/>
              <w:right w:val="nil"/>
            </w:tcBorders>
            <w:shd w:val="clear" w:color="auto" w:fill="auto"/>
            <w:noWrap/>
            <w:vAlign w:val="center"/>
            <w:hideMark/>
          </w:tcPr>
          <w:p w14:paraId="50F98619"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1 </w:t>
            </w:r>
          </w:p>
        </w:tc>
      </w:tr>
      <w:tr w:rsidR="0083335F" w:rsidRPr="0083335F" w14:paraId="6900D1C7" w14:textId="77777777" w:rsidTr="0083335F">
        <w:trPr>
          <w:trHeight w:val="300"/>
        </w:trPr>
        <w:tc>
          <w:tcPr>
            <w:tcW w:w="5040" w:type="dxa"/>
            <w:tcBorders>
              <w:top w:val="nil"/>
              <w:left w:val="nil"/>
              <w:bottom w:val="nil"/>
              <w:right w:val="nil"/>
            </w:tcBorders>
            <w:shd w:val="clear" w:color="auto" w:fill="auto"/>
            <w:noWrap/>
            <w:vAlign w:val="center"/>
            <w:hideMark/>
          </w:tcPr>
          <w:p w14:paraId="2B8BB549" w14:textId="77777777" w:rsidR="0083335F" w:rsidRPr="0083335F" w:rsidRDefault="0083335F" w:rsidP="0083335F">
            <w:pPr>
              <w:spacing w:after="0" w:line="240" w:lineRule="auto"/>
              <w:ind w:firstLineChars="100" w:firstLine="160"/>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Preferred shares</w:t>
            </w:r>
          </w:p>
        </w:tc>
        <w:tc>
          <w:tcPr>
            <w:tcW w:w="1280" w:type="dxa"/>
            <w:tcBorders>
              <w:top w:val="nil"/>
              <w:left w:val="nil"/>
              <w:bottom w:val="nil"/>
              <w:right w:val="nil"/>
            </w:tcBorders>
            <w:shd w:val="clear" w:color="auto" w:fill="auto"/>
            <w:noWrap/>
            <w:vAlign w:val="center"/>
            <w:hideMark/>
          </w:tcPr>
          <w:p w14:paraId="29B68EE2"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0 </w:t>
            </w:r>
          </w:p>
        </w:tc>
        <w:tc>
          <w:tcPr>
            <w:tcW w:w="1280" w:type="dxa"/>
            <w:tcBorders>
              <w:top w:val="nil"/>
              <w:left w:val="nil"/>
              <w:bottom w:val="nil"/>
              <w:right w:val="nil"/>
            </w:tcBorders>
            <w:shd w:val="clear" w:color="auto" w:fill="auto"/>
            <w:noWrap/>
            <w:vAlign w:val="center"/>
            <w:hideMark/>
          </w:tcPr>
          <w:p w14:paraId="5B943404"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0 </w:t>
            </w:r>
          </w:p>
        </w:tc>
        <w:tc>
          <w:tcPr>
            <w:tcW w:w="1280" w:type="dxa"/>
            <w:tcBorders>
              <w:top w:val="nil"/>
              <w:left w:val="nil"/>
              <w:bottom w:val="nil"/>
              <w:right w:val="nil"/>
            </w:tcBorders>
            <w:shd w:val="clear" w:color="auto" w:fill="auto"/>
            <w:noWrap/>
            <w:vAlign w:val="center"/>
            <w:hideMark/>
          </w:tcPr>
          <w:p w14:paraId="5F9C54F8"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0 </w:t>
            </w:r>
          </w:p>
        </w:tc>
        <w:tc>
          <w:tcPr>
            <w:tcW w:w="1280" w:type="dxa"/>
            <w:tcBorders>
              <w:top w:val="nil"/>
              <w:left w:val="nil"/>
              <w:bottom w:val="nil"/>
              <w:right w:val="nil"/>
            </w:tcBorders>
            <w:shd w:val="clear" w:color="auto" w:fill="auto"/>
            <w:noWrap/>
            <w:vAlign w:val="center"/>
            <w:hideMark/>
          </w:tcPr>
          <w:p w14:paraId="0B748DEE"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0 </w:t>
            </w:r>
          </w:p>
        </w:tc>
        <w:tc>
          <w:tcPr>
            <w:tcW w:w="1280" w:type="dxa"/>
            <w:tcBorders>
              <w:top w:val="nil"/>
              <w:left w:val="nil"/>
              <w:bottom w:val="nil"/>
              <w:right w:val="nil"/>
            </w:tcBorders>
            <w:shd w:val="clear" w:color="auto" w:fill="auto"/>
            <w:noWrap/>
            <w:vAlign w:val="center"/>
            <w:hideMark/>
          </w:tcPr>
          <w:p w14:paraId="1175A327"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0 </w:t>
            </w:r>
          </w:p>
        </w:tc>
      </w:tr>
      <w:tr w:rsidR="0083335F" w:rsidRPr="0083335F" w14:paraId="2CEF996A" w14:textId="77777777" w:rsidTr="0083335F">
        <w:trPr>
          <w:trHeight w:val="300"/>
        </w:trPr>
        <w:tc>
          <w:tcPr>
            <w:tcW w:w="5040" w:type="dxa"/>
            <w:tcBorders>
              <w:top w:val="nil"/>
              <w:left w:val="nil"/>
              <w:bottom w:val="nil"/>
              <w:right w:val="nil"/>
            </w:tcBorders>
            <w:shd w:val="clear" w:color="auto" w:fill="auto"/>
            <w:noWrap/>
            <w:vAlign w:val="center"/>
            <w:hideMark/>
          </w:tcPr>
          <w:p w14:paraId="5F7CAB7D" w14:textId="77777777" w:rsidR="0083335F" w:rsidRPr="0083335F" w:rsidRDefault="0083335F" w:rsidP="0083335F">
            <w:pPr>
              <w:spacing w:after="0" w:line="240" w:lineRule="auto"/>
              <w:ind w:firstLineChars="100" w:firstLine="160"/>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Treasury shares</w:t>
            </w:r>
          </w:p>
        </w:tc>
        <w:tc>
          <w:tcPr>
            <w:tcW w:w="1280" w:type="dxa"/>
            <w:tcBorders>
              <w:top w:val="nil"/>
              <w:left w:val="nil"/>
              <w:bottom w:val="nil"/>
              <w:right w:val="nil"/>
            </w:tcBorders>
            <w:shd w:val="clear" w:color="auto" w:fill="auto"/>
            <w:noWrap/>
            <w:vAlign w:val="center"/>
            <w:hideMark/>
          </w:tcPr>
          <w:p w14:paraId="4CCBBF57"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0 </w:t>
            </w:r>
          </w:p>
        </w:tc>
        <w:tc>
          <w:tcPr>
            <w:tcW w:w="1280" w:type="dxa"/>
            <w:tcBorders>
              <w:top w:val="nil"/>
              <w:left w:val="nil"/>
              <w:bottom w:val="nil"/>
              <w:right w:val="nil"/>
            </w:tcBorders>
            <w:shd w:val="clear" w:color="auto" w:fill="auto"/>
            <w:noWrap/>
            <w:vAlign w:val="center"/>
            <w:hideMark/>
          </w:tcPr>
          <w:p w14:paraId="3F7839C8"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0 </w:t>
            </w:r>
          </w:p>
        </w:tc>
        <w:tc>
          <w:tcPr>
            <w:tcW w:w="1280" w:type="dxa"/>
            <w:tcBorders>
              <w:top w:val="nil"/>
              <w:left w:val="nil"/>
              <w:bottom w:val="nil"/>
              <w:right w:val="nil"/>
            </w:tcBorders>
            <w:shd w:val="clear" w:color="auto" w:fill="auto"/>
            <w:noWrap/>
            <w:vAlign w:val="center"/>
            <w:hideMark/>
          </w:tcPr>
          <w:p w14:paraId="024D8AF2"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0 </w:t>
            </w:r>
          </w:p>
        </w:tc>
        <w:tc>
          <w:tcPr>
            <w:tcW w:w="1280" w:type="dxa"/>
            <w:tcBorders>
              <w:top w:val="nil"/>
              <w:left w:val="nil"/>
              <w:bottom w:val="nil"/>
              <w:right w:val="nil"/>
            </w:tcBorders>
            <w:shd w:val="clear" w:color="auto" w:fill="auto"/>
            <w:noWrap/>
            <w:vAlign w:val="center"/>
            <w:hideMark/>
          </w:tcPr>
          <w:p w14:paraId="73D81EDB"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0 </w:t>
            </w:r>
          </w:p>
        </w:tc>
        <w:tc>
          <w:tcPr>
            <w:tcW w:w="1280" w:type="dxa"/>
            <w:tcBorders>
              <w:top w:val="nil"/>
              <w:left w:val="nil"/>
              <w:bottom w:val="nil"/>
              <w:right w:val="nil"/>
            </w:tcBorders>
            <w:shd w:val="clear" w:color="auto" w:fill="auto"/>
            <w:noWrap/>
            <w:vAlign w:val="center"/>
            <w:hideMark/>
          </w:tcPr>
          <w:p w14:paraId="4524B990"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0 </w:t>
            </w:r>
          </w:p>
        </w:tc>
      </w:tr>
      <w:tr w:rsidR="0083335F" w:rsidRPr="0083335F" w14:paraId="381F7FD8" w14:textId="77777777" w:rsidTr="0083335F">
        <w:trPr>
          <w:trHeight w:val="300"/>
        </w:trPr>
        <w:tc>
          <w:tcPr>
            <w:tcW w:w="5040" w:type="dxa"/>
            <w:tcBorders>
              <w:top w:val="nil"/>
              <w:left w:val="nil"/>
              <w:bottom w:val="nil"/>
              <w:right w:val="nil"/>
            </w:tcBorders>
            <w:shd w:val="clear" w:color="auto" w:fill="auto"/>
            <w:noWrap/>
            <w:vAlign w:val="center"/>
            <w:hideMark/>
          </w:tcPr>
          <w:p w14:paraId="7EDD31A6" w14:textId="77777777" w:rsidR="0083335F" w:rsidRPr="0083335F" w:rsidRDefault="0083335F" w:rsidP="0083335F">
            <w:pPr>
              <w:spacing w:after="0" w:line="240" w:lineRule="auto"/>
              <w:ind w:firstLineChars="100" w:firstLine="160"/>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Contributed surplus</w:t>
            </w:r>
          </w:p>
        </w:tc>
        <w:tc>
          <w:tcPr>
            <w:tcW w:w="1280" w:type="dxa"/>
            <w:tcBorders>
              <w:top w:val="nil"/>
              <w:left w:val="nil"/>
              <w:bottom w:val="nil"/>
              <w:right w:val="nil"/>
            </w:tcBorders>
            <w:shd w:val="clear" w:color="auto" w:fill="auto"/>
            <w:noWrap/>
            <w:vAlign w:val="center"/>
            <w:hideMark/>
          </w:tcPr>
          <w:p w14:paraId="06C6ABB6"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2,626 </w:t>
            </w:r>
          </w:p>
        </w:tc>
        <w:tc>
          <w:tcPr>
            <w:tcW w:w="1280" w:type="dxa"/>
            <w:tcBorders>
              <w:top w:val="nil"/>
              <w:left w:val="nil"/>
              <w:bottom w:val="nil"/>
              <w:right w:val="nil"/>
            </w:tcBorders>
            <w:shd w:val="clear" w:color="auto" w:fill="auto"/>
            <w:noWrap/>
            <w:vAlign w:val="center"/>
            <w:hideMark/>
          </w:tcPr>
          <w:p w14:paraId="0EB62915"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2,626 </w:t>
            </w:r>
          </w:p>
        </w:tc>
        <w:tc>
          <w:tcPr>
            <w:tcW w:w="1280" w:type="dxa"/>
            <w:tcBorders>
              <w:top w:val="nil"/>
              <w:left w:val="nil"/>
              <w:bottom w:val="nil"/>
              <w:right w:val="nil"/>
            </w:tcBorders>
            <w:shd w:val="clear" w:color="auto" w:fill="auto"/>
            <w:noWrap/>
            <w:vAlign w:val="center"/>
            <w:hideMark/>
          </w:tcPr>
          <w:p w14:paraId="7D52B46F"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2,626 </w:t>
            </w:r>
          </w:p>
        </w:tc>
        <w:tc>
          <w:tcPr>
            <w:tcW w:w="1280" w:type="dxa"/>
            <w:tcBorders>
              <w:top w:val="nil"/>
              <w:left w:val="nil"/>
              <w:bottom w:val="nil"/>
              <w:right w:val="nil"/>
            </w:tcBorders>
            <w:shd w:val="clear" w:color="auto" w:fill="auto"/>
            <w:noWrap/>
            <w:vAlign w:val="center"/>
            <w:hideMark/>
          </w:tcPr>
          <w:p w14:paraId="68E11429"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2,626 </w:t>
            </w:r>
          </w:p>
        </w:tc>
        <w:tc>
          <w:tcPr>
            <w:tcW w:w="1280" w:type="dxa"/>
            <w:tcBorders>
              <w:top w:val="nil"/>
              <w:left w:val="nil"/>
              <w:bottom w:val="nil"/>
              <w:right w:val="nil"/>
            </w:tcBorders>
            <w:shd w:val="clear" w:color="auto" w:fill="auto"/>
            <w:noWrap/>
            <w:vAlign w:val="center"/>
            <w:hideMark/>
          </w:tcPr>
          <w:p w14:paraId="1DCF6341"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2,626 </w:t>
            </w:r>
          </w:p>
        </w:tc>
      </w:tr>
      <w:tr w:rsidR="0083335F" w:rsidRPr="0083335F" w14:paraId="528BFF4D" w14:textId="77777777" w:rsidTr="0083335F">
        <w:trPr>
          <w:trHeight w:val="300"/>
        </w:trPr>
        <w:tc>
          <w:tcPr>
            <w:tcW w:w="5040" w:type="dxa"/>
            <w:tcBorders>
              <w:top w:val="nil"/>
              <w:left w:val="nil"/>
              <w:bottom w:val="nil"/>
              <w:right w:val="nil"/>
            </w:tcBorders>
            <w:shd w:val="clear" w:color="auto" w:fill="auto"/>
            <w:noWrap/>
            <w:vAlign w:val="center"/>
            <w:hideMark/>
          </w:tcPr>
          <w:p w14:paraId="2B784308" w14:textId="77777777" w:rsidR="0083335F" w:rsidRPr="0083335F" w:rsidRDefault="0083335F" w:rsidP="0083335F">
            <w:pPr>
              <w:spacing w:after="0" w:line="240" w:lineRule="auto"/>
              <w:ind w:firstLineChars="200" w:firstLine="320"/>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Return of contributed surplus</w:t>
            </w:r>
          </w:p>
        </w:tc>
        <w:tc>
          <w:tcPr>
            <w:tcW w:w="1280" w:type="dxa"/>
            <w:tcBorders>
              <w:top w:val="nil"/>
              <w:left w:val="nil"/>
              <w:bottom w:val="nil"/>
              <w:right w:val="nil"/>
            </w:tcBorders>
            <w:shd w:val="clear" w:color="auto" w:fill="auto"/>
            <w:noWrap/>
            <w:vAlign w:val="center"/>
            <w:hideMark/>
          </w:tcPr>
          <w:p w14:paraId="3FB06146"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(1,117)</w:t>
            </w:r>
          </w:p>
        </w:tc>
        <w:tc>
          <w:tcPr>
            <w:tcW w:w="1280" w:type="dxa"/>
            <w:tcBorders>
              <w:top w:val="nil"/>
              <w:left w:val="nil"/>
              <w:bottom w:val="nil"/>
              <w:right w:val="nil"/>
            </w:tcBorders>
            <w:shd w:val="clear" w:color="auto" w:fill="auto"/>
            <w:noWrap/>
            <w:vAlign w:val="center"/>
            <w:hideMark/>
          </w:tcPr>
          <w:p w14:paraId="6C908C53"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(1,477)</w:t>
            </w:r>
          </w:p>
        </w:tc>
        <w:tc>
          <w:tcPr>
            <w:tcW w:w="1280" w:type="dxa"/>
            <w:tcBorders>
              <w:top w:val="nil"/>
              <w:left w:val="nil"/>
              <w:bottom w:val="nil"/>
              <w:right w:val="nil"/>
            </w:tcBorders>
            <w:shd w:val="clear" w:color="auto" w:fill="auto"/>
            <w:noWrap/>
            <w:vAlign w:val="center"/>
            <w:hideMark/>
          </w:tcPr>
          <w:p w14:paraId="00643A73"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(1,837)</w:t>
            </w:r>
          </w:p>
        </w:tc>
        <w:tc>
          <w:tcPr>
            <w:tcW w:w="1280" w:type="dxa"/>
            <w:tcBorders>
              <w:top w:val="nil"/>
              <w:left w:val="nil"/>
              <w:bottom w:val="nil"/>
              <w:right w:val="nil"/>
            </w:tcBorders>
            <w:shd w:val="clear" w:color="auto" w:fill="auto"/>
            <w:noWrap/>
            <w:vAlign w:val="center"/>
            <w:hideMark/>
          </w:tcPr>
          <w:p w14:paraId="20230FA4"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(2,222)</w:t>
            </w:r>
          </w:p>
        </w:tc>
        <w:tc>
          <w:tcPr>
            <w:tcW w:w="1280" w:type="dxa"/>
            <w:tcBorders>
              <w:top w:val="nil"/>
              <w:left w:val="nil"/>
              <w:bottom w:val="nil"/>
              <w:right w:val="nil"/>
            </w:tcBorders>
            <w:shd w:val="clear" w:color="auto" w:fill="auto"/>
            <w:noWrap/>
            <w:vAlign w:val="center"/>
            <w:hideMark/>
          </w:tcPr>
          <w:p w14:paraId="7C1BD374"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(2,550)</w:t>
            </w:r>
          </w:p>
        </w:tc>
      </w:tr>
      <w:tr w:rsidR="0083335F" w:rsidRPr="0083335F" w14:paraId="334A5F2C" w14:textId="77777777" w:rsidTr="0083335F">
        <w:trPr>
          <w:trHeight w:val="300"/>
        </w:trPr>
        <w:tc>
          <w:tcPr>
            <w:tcW w:w="5040" w:type="dxa"/>
            <w:tcBorders>
              <w:top w:val="nil"/>
              <w:left w:val="nil"/>
              <w:bottom w:val="nil"/>
              <w:right w:val="nil"/>
            </w:tcBorders>
            <w:shd w:val="clear" w:color="auto" w:fill="auto"/>
            <w:noWrap/>
            <w:vAlign w:val="center"/>
            <w:hideMark/>
          </w:tcPr>
          <w:p w14:paraId="5FCE180B" w14:textId="77777777" w:rsidR="0083335F" w:rsidRPr="0083335F" w:rsidRDefault="0083335F" w:rsidP="0083335F">
            <w:pPr>
              <w:spacing w:after="0" w:line="240" w:lineRule="auto"/>
              <w:ind w:firstLineChars="100" w:firstLine="160"/>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Other fixed capital</w:t>
            </w:r>
          </w:p>
        </w:tc>
        <w:tc>
          <w:tcPr>
            <w:tcW w:w="1280" w:type="dxa"/>
            <w:tcBorders>
              <w:top w:val="nil"/>
              <w:left w:val="nil"/>
              <w:bottom w:val="nil"/>
              <w:right w:val="nil"/>
            </w:tcBorders>
            <w:shd w:val="clear" w:color="auto" w:fill="auto"/>
            <w:noWrap/>
            <w:vAlign w:val="center"/>
            <w:hideMark/>
          </w:tcPr>
          <w:p w14:paraId="007D4D7E"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550 </w:t>
            </w:r>
          </w:p>
        </w:tc>
        <w:tc>
          <w:tcPr>
            <w:tcW w:w="1280" w:type="dxa"/>
            <w:tcBorders>
              <w:top w:val="nil"/>
              <w:left w:val="nil"/>
              <w:bottom w:val="nil"/>
              <w:right w:val="nil"/>
            </w:tcBorders>
            <w:shd w:val="clear" w:color="auto" w:fill="auto"/>
            <w:noWrap/>
            <w:vAlign w:val="center"/>
            <w:hideMark/>
          </w:tcPr>
          <w:p w14:paraId="62129909"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550 </w:t>
            </w:r>
          </w:p>
        </w:tc>
        <w:tc>
          <w:tcPr>
            <w:tcW w:w="1280" w:type="dxa"/>
            <w:tcBorders>
              <w:top w:val="nil"/>
              <w:left w:val="nil"/>
              <w:bottom w:val="nil"/>
              <w:right w:val="nil"/>
            </w:tcBorders>
            <w:shd w:val="clear" w:color="auto" w:fill="auto"/>
            <w:noWrap/>
            <w:vAlign w:val="center"/>
            <w:hideMark/>
          </w:tcPr>
          <w:p w14:paraId="7E85EC4C"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550 </w:t>
            </w:r>
          </w:p>
        </w:tc>
        <w:tc>
          <w:tcPr>
            <w:tcW w:w="1280" w:type="dxa"/>
            <w:tcBorders>
              <w:top w:val="nil"/>
              <w:left w:val="nil"/>
              <w:bottom w:val="nil"/>
              <w:right w:val="nil"/>
            </w:tcBorders>
            <w:shd w:val="clear" w:color="auto" w:fill="auto"/>
            <w:noWrap/>
            <w:vAlign w:val="center"/>
            <w:hideMark/>
          </w:tcPr>
          <w:p w14:paraId="72C718D7"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550 </w:t>
            </w:r>
          </w:p>
        </w:tc>
        <w:tc>
          <w:tcPr>
            <w:tcW w:w="1280" w:type="dxa"/>
            <w:tcBorders>
              <w:top w:val="nil"/>
              <w:left w:val="nil"/>
              <w:bottom w:val="nil"/>
              <w:right w:val="nil"/>
            </w:tcBorders>
            <w:shd w:val="clear" w:color="auto" w:fill="auto"/>
            <w:noWrap/>
            <w:vAlign w:val="center"/>
            <w:hideMark/>
          </w:tcPr>
          <w:p w14:paraId="5B10EC69"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550 </w:t>
            </w:r>
          </w:p>
        </w:tc>
      </w:tr>
      <w:tr w:rsidR="0083335F" w:rsidRPr="0083335F" w14:paraId="731C8D8B" w14:textId="77777777" w:rsidTr="0083335F">
        <w:trPr>
          <w:trHeight w:val="300"/>
        </w:trPr>
        <w:tc>
          <w:tcPr>
            <w:tcW w:w="5040" w:type="dxa"/>
            <w:tcBorders>
              <w:top w:val="nil"/>
              <w:left w:val="nil"/>
              <w:bottom w:val="nil"/>
              <w:right w:val="nil"/>
            </w:tcBorders>
            <w:shd w:val="clear" w:color="auto" w:fill="auto"/>
            <w:noWrap/>
            <w:vAlign w:val="center"/>
            <w:hideMark/>
          </w:tcPr>
          <w:p w14:paraId="4731EB75" w14:textId="77777777" w:rsidR="0083335F" w:rsidRPr="0083335F" w:rsidRDefault="0083335F" w:rsidP="0083335F">
            <w:pPr>
              <w:spacing w:after="0" w:line="240" w:lineRule="auto"/>
              <w:ind w:firstLineChars="100" w:firstLine="160"/>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Capital for New Business Acquisition</w:t>
            </w:r>
          </w:p>
        </w:tc>
        <w:tc>
          <w:tcPr>
            <w:tcW w:w="1280" w:type="dxa"/>
            <w:tcBorders>
              <w:top w:val="nil"/>
              <w:left w:val="nil"/>
              <w:bottom w:val="nil"/>
              <w:right w:val="nil"/>
            </w:tcBorders>
            <w:shd w:val="clear" w:color="auto" w:fill="auto"/>
            <w:noWrap/>
            <w:vAlign w:val="center"/>
            <w:hideMark/>
          </w:tcPr>
          <w:p w14:paraId="6122C47D"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0 </w:t>
            </w:r>
          </w:p>
        </w:tc>
        <w:tc>
          <w:tcPr>
            <w:tcW w:w="1280" w:type="dxa"/>
            <w:tcBorders>
              <w:top w:val="nil"/>
              <w:left w:val="nil"/>
              <w:bottom w:val="nil"/>
              <w:right w:val="nil"/>
            </w:tcBorders>
            <w:shd w:val="clear" w:color="auto" w:fill="auto"/>
            <w:noWrap/>
            <w:vAlign w:val="center"/>
            <w:hideMark/>
          </w:tcPr>
          <w:p w14:paraId="0DD8D936"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517 </w:t>
            </w:r>
          </w:p>
        </w:tc>
        <w:tc>
          <w:tcPr>
            <w:tcW w:w="1280" w:type="dxa"/>
            <w:tcBorders>
              <w:top w:val="nil"/>
              <w:left w:val="nil"/>
              <w:bottom w:val="nil"/>
              <w:right w:val="nil"/>
            </w:tcBorders>
            <w:shd w:val="clear" w:color="auto" w:fill="auto"/>
            <w:noWrap/>
            <w:vAlign w:val="center"/>
            <w:hideMark/>
          </w:tcPr>
          <w:p w14:paraId="5311B260"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1,163 </w:t>
            </w:r>
          </w:p>
        </w:tc>
        <w:tc>
          <w:tcPr>
            <w:tcW w:w="1280" w:type="dxa"/>
            <w:tcBorders>
              <w:top w:val="nil"/>
              <w:left w:val="nil"/>
              <w:bottom w:val="nil"/>
              <w:right w:val="nil"/>
            </w:tcBorders>
            <w:shd w:val="clear" w:color="auto" w:fill="auto"/>
            <w:noWrap/>
            <w:vAlign w:val="center"/>
            <w:hideMark/>
          </w:tcPr>
          <w:p w14:paraId="68F4EAD5"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1,615 </w:t>
            </w:r>
          </w:p>
        </w:tc>
        <w:tc>
          <w:tcPr>
            <w:tcW w:w="1280" w:type="dxa"/>
            <w:tcBorders>
              <w:top w:val="nil"/>
              <w:left w:val="nil"/>
              <w:bottom w:val="nil"/>
              <w:right w:val="nil"/>
            </w:tcBorders>
            <w:shd w:val="clear" w:color="auto" w:fill="auto"/>
            <w:noWrap/>
            <w:vAlign w:val="center"/>
            <w:hideMark/>
          </w:tcPr>
          <w:p w14:paraId="16E1E50B"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1,904 </w:t>
            </w:r>
          </w:p>
        </w:tc>
      </w:tr>
      <w:tr w:rsidR="0083335F" w:rsidRPr="0083335F" w14:paraId="056BD517" w14:textId="77777777" w:rsidTr="0083335F">
        <w:trPr>
          <w:trHeight w:val="300"/>
        </w:trPr>
        <w:tc>
          <w:tcPr>
            <w:tcW w:w="5040" w:type="dxa"/>
            <w:tcBorders>
              <w:top w:val="nil"/>
              <w:left w:val="nil"/>
              <w:bottom w:val="nil"/>
              <w:right w:val="nil"/>
            </w:tcBorders>
            <w:shd w:val="clear" w:color="auto" w:fill="auto"/>
            <w:noWrap/>
            <w:vAlign w:val="center"/>
            <w:hideMark/>
          </w:tcPr>
          <w:p w14:paraId="296EF054" w14:textId="77777777" w:rsidR="0083335F" w:rsidRPr="0083335F" w:rsidRDefault="0083335F" w:rsidP="0083335F">
            <w:pPr>
              <w:spacing w:after="0" w:line="240" w:lineRule="auto"/>
              <w:ind w:firstLineChars="100" w:firstLine="160"/>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Total statutory capital</w:t>
            </w:r>
          </w:p>
        </w:tc>
        <w:tc>
          <w:tcPr>
            <w:tcW w:w="1280" w:type="dxa"/>
            <w:tcBorders>
              <w:top w:val="nil"/>
              <w:left w:val="nil"/>
              <w:bottom w:val="nil"/>
              <w:right w:val="nil"/>
            </w:tcBorders>
            <w:shd w:val="clear" w:color="auto" w:fill="auto"/>
            <w:noWrap/>
            <w:vAlign w:val="center"/>
            <w:hideMark/>
          </w:tcPr>
          <w:p w14:paraId="20069079"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2,060 </w:t>
            </w:r>
          </w:p>
        </w:tc>
        <w:tc>
          <w:tcPr>
            <w:tcW w:w="1280" w:type="dxa"/>
            <w:tcBorders>
              <w:top w:val="nil"/>
              <w:left w:val="nil"/>
              <w:bottom w:val="nil"/>
              <w:right w:val="nil"/>
            </w:tcBorders>
            <w:shd w:val="clear" w:color="auto" w:fill="auto"/>
            <w:noWrap/>
            <w:vAlign w:val="center"/>
            <w:hideMark/>
          </w:tcPr>
          <w:p w14:paraId="36E13026"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2,217 </w:t>
            </w:r>
          </w:p>
        </w:tc>
        <w:tc>
          <w:tcPr>
            <w:tcW w:w="1280" w:type="dxa"/>
            <w:tcBorders>
              <w:top w:val="nil"/>
              <w:left w:val="nil"/>
              <w:bottom w:val="nil"/>
              <w:right w:val="nil"/>
            </w:tcBorders>
            <w:shd w:val="clear" w:color="auto" w:fill="auto"/>
            <w:noWrap/>
            <w:vAlign w:val="center"/>
            <w:hideMark/>
          </w:tcPr>
          <w:p w14:paraId="7800F280"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2,503 </w:t>
            </w:r>
          </w:p>
        </w:tc>
        <w:tc>
          <w:tcPr>
            <w:tcW w:w="1280" w:type="dxa"/>
            <w:tcBorders>
              <w:top w:val="nil"/>
              <w:left w:val="nil"/>
              <w:bottom w:val="nil"/>
              <w:right w:val="nil"/>
            </w:tcBorders>
            <w:shd w:val="clear" w:color="auto" w:fill="auto"/>
            <w:noWrap/>
            <w:vAlign w:val="center"/>
            <w:hideMark/>
          </w:tcPr>
          <w:p w14:paraId="57640A64"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2,570 </w:t>
            </w:r>
          </w:p>
        </w:tc>
        <w:tc>
          <w:tcPr>
            <w:tcW w:w="1280" w:type="dxa"/>
            <w:tcBorders>
              <w:top w:val="nil"/>
              <w:left w:val="nil"/>
              <w:bottom w:val="nil"/>
              <w:right w:val="nil"/>
            </w:tcBorders>
            <w:shd w:val="clear" w:color="auto" w:fill="auto"/>
            <w:noWrap/>
            <w:vAlign w:val="center"/>
            <w:hideMark/>
          </w:tcPr>
          <w:p w14:paraId="33EF7BC4"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2,532 </w:t>
            </w:r>
          </w:p>
        </w:tc>
      </w:tr>
      <w:tr w:rsidR="0083335F" w:rsidRPr="0083335F" w14:paraId="326A95A3" w14:textId="77777777" w:rsidTr="0083335F">
        <w:trPr>
          <w:trHeight w:val="300"/>
        </w:trPr>
        <w:tc>
          <w:tcPr>
            <w:tcW w:w="5040" w:type="dxa"/>
            <w:tcBorders>
              <w:top w:val="nil"/>
              <w:left w:val="nil"/>
              <w:bottom w:val="nil"/>
              <w:right w:val="nil"/>
            </w:tcBorders>
            <w:shd w:val="clear" w:color="auto" w:fill="auto"/>
            <w:noWrap/>
            <w:vAlign w:val="center"/>
            <w:hideMark/>
          </w:tcPr>
          <w:p w14:paraId="14DA8064" w14:textId="77777777" w:rsidR="0083335F" w:rsidRPr="0083335F" w:rsidRDefault="0083335F" w:rsidP="0083335F">
            <w:pPr>
              <w:spacing w:after="0" w:line="240" w:lineRule="auto"/>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Statutory surplus</w:t>
            </w:r>
          </w:p>
        </w:tc>
        <w:tc>
          <w:tcPr>
            <w:tcW w:w="1280" w:type="dxa"/>
            <w:tcBorders>
              <w:top w:val="nil"/>
              <w:left w:val="nil"/>
              <w:bottom w:val="nil"/>
              <w:right w:val="nil"/>
            </w:tcBorders>
            <w:shd w:val="clear" w:color="auto" w:fill="auto"/>
            <w:noWrap/>
            <w:vAlign w:val="center"/>
            <w:hideMark/>
          </w:tcPr>
          <w:p w14:paraId="1D7C362D" w14:textId="77777777" w:rsidR="0083335F" w:rsidRPr="0083335F" w:rsidRDefault="0083335F" w:rsidP="0083335F">
            <w:pPr>
              <w:spacing w:after="0" w:line="240" w:lineRule="auto"/>
              <w:rPr>
                <w:rFonts w:ascii="Arial" w:eastAsia="Times New Roman" w:hAnsi="Arial" w:cs="Arial"/>
                <w:color w:val="000000"/>
                <w:sz w:val="16"/>
                <w:szCs w:val="16"/>
                <w:lang w:eastAsia="zh-CN" w:bidi="hi-IN"/>
              </w:rPr>
            </w:pPr>
          </w:p>
        </w:tc>
        <w:tc>
          <w:tcPr>
            <w:tcW w:w="1280" w:type="dxa"/>
            <w:tcBorders>
              <w:top w:val="nil"/>
              <w:left w:val="nil"/>
              <w:bottom w:val="nil"/>
              <w:right w:val="nil"/>
            </w:tcBorders>
            <w:shd w:val="clear" w:color="auto" w:fill="auto"/>
            <w:noWrap/>
            <w:vAlign w:val="center"/>
            <w:hideMark/>
          </w:tcPr>
          <w:p w14:paraId="41371884" w14:textId="77777777" w:rsidR="0083335F" w:rsidRPr="0083335F" w:rsidRDefault="0083335F" w:rsidP="0083335F">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79B45452" w14:textId="77777777" w:rsidR="0083335F" w:rsidRPr="0083335F" w:rsidRDefault="0083335F" w:rsidP="0083335F">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1613BBDD" w14:textId="77777777" w:rsidR="0083335F" w:rsidRPr="0083335F" w:rsidRDefault="0083335F" w:rsidP="0083335F">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0E1ABA52" w14:textId="77777777" w:rsidR="0083335F" w:rsidRPr="0083335F" w:rsidRDefault="0083335F" w:rsidP="0083335F">
            <w:pPr>
              <w:spacing w:after="0" w:line="240" w:lineRule="auto"/>
              <w:rPr>
                <w:rFonts w:ascii="Times New Roman" w:eastAsia="Times New Roman" w:hAnsi="Times New Roman"/>
                <w:sz w:val="20"/>
                <w:szCs w:val="20"/>
                <w:lang w:eastAsia="zh-CN" w:bidi="hi-IN"/>
              </w:rPr>
            </w:pPr>
          </w:p>
        </w:tc>
      </w:tr>
      <w:tr w:rsidR="0083335F" w:rsidRPr="0083335F" w14:paraId="42AB0E8B" w14:textId="77777777" w:rsidTr="0083335F">
        <w:trPr>
          <w:trHeight w:val="300"/>
        </w:trPr>
        <w:tc>
          <w:tcPr>
            <w:tcW w:w="5040" w:type="dxa"/>
            <w:tcBorders>
              <w:top w:val="nil"/>
              <w:left w:val="nil"/>
              <w:bottom w:val="nil"/>
              <w:right w:val="nil"/>
            </w:tcBorders>
            <w:shd w:val="clear" w:color="auto" w:fill="auto"/>
            <w:noWrap/>
            <w:vAlign w:val="center"/>
            <w:hideMark/>
          </w:tcPr>
          <w:p w14:paraId="3DFB4A62" w14:textId="77777777" w:rsidR="0083335F" w:rsidRPr="0083335F" w:rsidRDefault="0083335F" w:rsidP="0083335F">
            <w:pPr>
              <w:spacing w:after="0" w:line="240" w:lineRule="auto"/>
              <w:ind w:firstLineChars="100" w:firstLine="160"/>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 xml:space="preserve"> Statutory Surplus - Beginning of Year </w:t>
            </w:r>
          </w:p>
        </w:tc>
        <w:tc>
          <w:tcPr>
            <w:tcW w:w="1280" w:type="dxa"/>
            <w:tcBorders>
              <w:top w:val="nil"/>
              <w:left w:val="nil"/>
              <w:bottom w:val="nil"/>
              <w:right w:val="nil"/>
            </w:tcBorders>
            <w:shd w:val="clear" w:color="auto" w:fill="auto"/>
            <w:noWrap/>
            <w:vAlign w:val="center"/>
            <w:hideMark/>
          </w:tcPr>
          <w:p w14:paraId="6C6165F8"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3,752 </w:t>
            </w:r>
          </w:p>
        </w:tc>
        <w:tc>
          <w:tcPr>
            <w:tcW w:w="1280" w:type="dxa"/>
            <w:tcBorders>
              <w:top w:val="nil"/>
              <w:left w:val="nil"/>
              <w:bottom w:val="nil"/>
              <w:right w:val="nil"/>
            </w:tcBorders>
            <w:shd w:val="clear" w:color="auto" w:fill="auto"/>
            <w:noWrap/>
            <w:vAlign w:val="center"/>
            <w:hideMark/>
          </w:tcPr>
          <w:p w14:paraId="6F91C929"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3,739 </w:t>
            </w:r>
          </w:p>
        </w:tc>
        <w:tc>
          <w:tcPr>
            <w:tcW w:w="1280" w:type="dxa"/>
            <w:tcBorders>
              <w:top w:val="nil"/>
              <w:left w:val="nil"/>
              <w:bottom w:val="nil"/>
              <w:right w:val="nil"/>
            </w:tcBorders>
            <w:shd w:val="clear" w:color="auto" w:fill="auto"/>
            <w:noWrap/>
            <w:vAlign w:val="center"/>
            <w:hideMark/>
          </w:tcPr>
          <w:p w14:paraId="46DF23A7"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3,739 </w:t>
            </w:r>
          </w:p>
        </w:tc>
        <w:tc>
          <w:tcPr>
            <w:tcW w:w="1280" w:type="dxa"/>
            <w:tcBorders>
              <w:top w:val="nil"/>
              <w:left w:val="nil"/>
              <w:bottom w:val="nil"/>
              <w:right w:val="nil"/>
            </w:tcBorders>
            <w:shd w:val="clear" w:color="auto" w:fill="auto"/>
            <w:noWrap/>
            <w:vAlign w:val="center"/>
            <w:hideMark/>
          </w:tcPr>
          <w:p w14:paraId="79679DF3"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3,739 </w:t>
            </w:r>
          </w:p>
        </w:tc>
        <w:tc>
          <w:tcPr>
            <w:tcW w:w="1280" w:type="dxa"/>
            <w:tcBorders>
              <w:top w:val="nil"/>
              <w:left w:val="nil"/>
              <w:bottom w:val="nil"/>
              <w:right w:val="nil"/>
            </w:tcBorders>
            <w:shd w:val="clear" w:color="auto" w:fill="auto"/>
            <w:noWrap/>
            <w:vAlign w:val="center"/>
            <w:hideMark/>
          </w:tcPr>
          <w:p w14:paraId="17235CC7"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3,739 </w:t>
            </w:r>
          </w:p>
        </w:tc>
      </w:tr>
      <w:tr w:rsidR="0083335F" w:rsidRPr="0083335F" w14:paraId="1995300A" w14:textId="77777777" w:rsidTr="0083335F">
        <w:trPr>
          <w:trHeight w:val="300"/>
        </w:trPr>
        <w:tc>
          <w:tcPr>
            <w:tcW w:w="5040" w:type="dxa"/>
            <w:tcBorders>
              <w:top w:val="nil"/>
              <w:left w:val="nil"/>
              <w:bottom w:val="nil"/>
              <w:right w:val="nil"/>
            </w:tcBorders>
            <w:shd w:val="clear" w:color="auto" w:fill="auto"/>
            <w:noWrap/>
            <w:vAlign w:val="center"/>
            <w:hideMark/>
          </w:tcPr>
          <w:p w14:paraId="3759B294" w14:textId="77777777" w:rsidR="0083335F" w:rsidRPr="0083335F" w:rsidRDefault="0083335F" w:rsidP="0083335F">
            <w:pPr>
              <w:spacing w:after="0" w:line="240" w:lineRule="auto"/>
              <w:ind w:firstLineChars="300" w:firstLine="480"/>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 xml:space="preserve">Add: Income for Year </w:t>
            </w:r>
          </w:p>
        </w:tc>
        <w:tc>
          <w:tcPr>
            <w:tcW w:w="1280" w:type="dxa"/>
            <w:tcBorders>
              <w:top w:val="nil"/>
              <w:left w:val="nil"/>
              <w:bottom w:val="nil"/>
              <w:right w:val="nil"/>
            </w:tcBorders>
            <w:shd w:val="clear" w:color="auto" w:fill="auto"/>
            <w:noWrap/>
            <w:vAlign w:val="center"/>
            <w:hideMark/>
          </w:tcPr>
          <w:p w14:paraId="0724A791"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(13)</w:t>
            </w:r>
          </w:p>
        </w:tc>
        <w:tc>
          <w:tcPr>
            <w:tcW w:w="1280" w:type="dxa"/>
            <w:tcBorders>
              <w:top w:val="nil"/>
              <w:left w:val="nil"/>
              <w:bottom w:val="nil"/>
              <w:right w:val="nil"/>
            </w:tcBorders>
            <w:shd w:val="clear" w:color="auto" w:fill="auto"/>
            <w:noWrap/>
            <w:vAlign w:val="center"/>
            <w:hideMark/>
          </w:tcPr>
          <w:p w14:paraId="243D2A50"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64 </w:t>
            </w:r>
          </w:p>
        </w:tc>
        <w:tc>
          <w:tcPr>
            <w:tcW w:w="1280" w:type="dxa"/>
            <w:tcBorders>
              <w:top w:val="nil"/>
              <w:left w:val="nil"/>
              <w:bottom w:val="nil"/>
              <w:right w:val="nil"/>
            </w:tcBorders>
            <w:shd w:val="clear" w:color="auto" w:fill="auto"/>
            <w:noWrap/>
            <w:vAlign w:val="center"/>
            <w:hideMark/>
          </w:tcPr>
          <w:p w14:paraId="598D0139"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82 </w:t>
            </w:r>
          </w:p>
        </w:tc>
        <w:tc>
          <w:tcPr>
            <w:tcW w:w="1280" w:type="dxa"/>
            <w:tcBorders>
              <w:top w:val="nil"/>
              <w:left w:val="nil"/>
              <w:bottom w:val="nil"/>
              <w:right w:val="nil"/>
            </w:tcBorders>
            <w:shd w:val="clear" w:color="auto" w:fill="auto"/>
            <w:noWrap/>
            <w:vAlign w:val="center"/>
            <w:hideMark/>
          </w:tcPr>
          <w:p w14:paraId="1174D076"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148 </w:t>
            </w:r>
          </w:p>
        </w:tc>
        <w:tc>
          <w:tcPr>
            <w:tcW w:w="1280" w:type="dxa"/>
            <w:tcBorders>
              <w:top w:val="nil"/>
              <w:left w:val="nil"/>
              <w:bottom w:val="nil"/>
              <w:right w:val="nil"/>
            </w:tcBorders>
            <w:shd w:val="clear" w:color="auto" w:fill="auto"/>
            <w:noWrap/>
            <w:vAlign w:val="center"/>
            <w:hideMark/>
          </w:tcPr>
          <w:p w14:paraId="496DEFCC"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180 </w:t>
            </w:r>
          </w:p>
        </w:tc>
      </w:tr>
      <w:tr w:rsidR="0083335F" w:rsidRPr="0083335F" w14:paraId="0CEBE8A5" w14:textId="77777777" w:rsidTr="0083335F">
        <w:trPr>
          <w:trHeight w:val="300"/>
        </w:trPr>
        <w:tc>
          <w:tcPr>
            <w:tcW w:w="5040" w:type="dxa"/>
            <w:tcBorders>
              <w:top w:val="nil"/>
              <w:left w:val="nil"/>
              <w:bottom w:val="nil"/>
              <w:right w:val="nil"/>
            </w:tcBorders>
            <w:shd w:val="clear" w:color="auto" w:fill="auto"/>
            <w:noWrap/>
            <w:vAlign w:val="center"/>
            <w:hideMark/>
          </w:tcPr>
          <w:p w14:paraId="0B60BBB0" w14:textId="77777777" w:rsidR="0083335F" w:rsidRPr="0083335F" w:rsidRDefault="0083335F" w:rsidP="0083335F">
            <w:pPr>
              <w:spacing w:after="0" w:line="240" w:lineRule="auto"/>
              <w:ind w:firstLineChars="300" w:firstLine="480"/>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Less: Distributable Earnings</w:t>
            </w:r>
          </w:p>
        </w:tc>
        <w:tc>
          <w:tcPr>
            <w:tcW w:w="1280" w:type="dxa"/>
            <w:tcBorders>
              <w:top w:val="nil"/>
              <w:left w:val="nil"/>
              <w:bottom w:val="nil"/>
              <w:right w:val="nil"/>
            </w:tcBorders>
            <w:shd w:val="clear" w:color="auto" w:fill="auto"/>
            <w:noWrap/>
            <w:vAlign w:val="center"/>
            <w:hideMark/>
          </w:tcPr>
          <w:p w14:paraId="190D106D"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0 </w:t>
            </w:r>
          </w:p>
        </w:tc>
        <w:tc>
          <w:tcPr>
            <w:tcW w:w="1280" w:type="dxa"/>
            <w:tcBorders>
              <w:top w:val="nil"/>
              <w:left w:val="nil"/>
              <w:bottom w:val="nil"/>
              <w:right w:val="nil"/>
            </w:tcBorders>
            <w:shd w:val="clear" w:color="auto" w:fill="auto"/>
            <w:noWrap/>
            <w:vAlign w:val="center"/>
            <w:hideMark/>
          </w:tcPr>
          <w:p w14:paraId="253BF5FF"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(64)</w:t>
            </w:r>
          </w:p>
        </w:tc>
        <w:tc>
          <w:tcPr>
            <w:tcW w:w="1280" w:type="dxa"/>
            <w:tcBorders>
              <w:top w:val="nil"/>
              <w:left w:val="nil"/>
              <w:bottom w:val="nil"/>
              <w:right w:val="nil"/>
            </w:tcBorders>
            <w:shd w:val="clear" w:color="auto" w:fill="auto"/>
            <w:noWrap/>
            <w:vAlign w:val="center"/>
            <w:hideMark/>
          </w:tcPr>
          <w:p w14:paraId="08590DA8"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(82)</w:t>
            </w:r>
          </w:p>
        </w:tc>
        <w:tc>
          <w:tcPr>
            <w:tcW w:w="1280" w:type="dxa"/>
            <w:tcBorders>
              <w:top w:val="nil"/>
              <w:left w:val="nil"/>
              <w:bottom w:val="nil"/>
              <w:right w:val="nil"/>
            </w:tcBorders>
            <w:shd w:val="clear" w:color="auto" w:fill="auto"/>
            <w:noWrap/>
            <w:vAlign w:val="center"/>
            <w:hideMark/>
          </w:tcPr>
          <w:p w14:paraId="5B6DAD96"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(148)</w:t>
            </w:r>
          </w:p>
        </w:tc>
        <w:tc>
          <w:tcPr>
            <w:tcW w:w="1280" w:type="dxa"/>
            <w:tcBorders>
              <w:top w:val="nil"/>
              <w:left w:val="nil"/>
              <w:bottom w:val="nil"/>
              <w:right w:val="nil"/>
            </w:tcBorders>
            <w:shd w:val="clear" w:color="auto" w:fill="auto"/>
            <w:noWrap/>
            <w:vAlign w:val="center"/>
            <w:hideMark/>
          </w:tcPr>
          <w:p w14:paraId="19A93F3E"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(180)</w:t>
            </w:r>
          </w:p>
        </w:tc>
      </w:tr>
      <w:tr w:rsidR="0083335F" w:rsidRPr="0083335F" w14:paraId="229028F8" w14:textId="77777777" w:rsidTr="0083335F">
        <w:trPr>
          <w:trHeight w:val="315"/>
        </w:trPr>
        <w:tc>
          <w:tcPr>
            <w:tcW w:w="5040" w:type="dxa"/>
            <w:tcBorders>
              <w:top w:val="nil"/>
              <w:left w:val="nil"/>
              <w:bottom w:val="double" w:sz="6" w:space="0" w:color="auto"/>
              <w:right w:val="nil"/>
            </w:tcBorders>
            <w:shd w:val="clear" w:color="auto" w:fill="auto"/>
            <w:noWrap/>
            <w:vAlign w:val="center"/>
            <w:hideMark/>
          </w:tcPr>
          <w:p w14:paraId="5148C17B" w14:textId="77777777" w:rsidR="0083335F" w:rsidRPr="0083335F" w:rsidRDefault="0083335F" w:rsidP="0083335F">
            <w:pPr>
              <w:spacing w:after="0" w:line="240" w:lineRule="auto"/>
              <w:ind w:firstLineChars="100" w:firstLine="160"/>
              <w:rPr>
                <w:rFonts w:ascii="Arial" w:eastAsia="Times New Roman" w:hAnsi="Arial" w:cs="Arial"/>
                <w:color w:val="000000"/>
                <w:sz w:val="16"/>
                <w:szCs w:val="16"/>
                <w:lang w:eastAsia="zh-CN" w:bidi="hi-IN"/>
              </w:rPr>
            </w:pPr>
            <w:r w:rsidRPr="0083335F">
              <w:rPr>
                <w:rFonts w:ascii="Arial" w:eastAsia="Times New Roman" w:hAnsi="Arial" w:cs="Arial"/>
                <w:color w:val="000000"/>
                <w:sz w:val="16"/>
                <w:szCs w:val="16"/>
                <w:lang w:eastAsia="zh-CN" w:bidi="hi-IN"/>
              </w:rPr>
              <w:t xml:space="preserve"> Statutory Surplus - End of Year </w:t>
            </w:r>
          </w:p>
        </w:tc>
        <w:tc>
          <w:tcPr>
            <w:tcW w:w="1280" w:type="dxa"/>
            <w:tcBorders>
              <w:top w:val="nil"/>
              <w:left w:val="nil"/>
              <w:bottom w:val="nil"/>
              <w:right w:val="nil"/>
            </w:tcBorders>
            <w:shd w:val="clear" w:color="auto" w:fill="auto"/>
            <w:noWrap/>
            <w:vAlign w:val="center"/>
            <w:hideMark/>
          </w:tcPr>
          <w:p w14:paraId="6F3366B8"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3,739 </w:t>
            </w:r>
          </w:p>
        </w:tc>
        <w:tc>
          <w:tcPr>
            <w:tcW w:w="1280" w:type="dxa"/>
            <w:tcBorders>
              <w:top w:val="nil"/>
              <w:left w:val="nil"/>
              <w:bottom w:val="nil"/>
              <w:right w:val="nil"/>
            </w:tcBorders>
            <w:shd w:val="clear" w:color="auto" w:fill="auto"/>
            <w:noWrap/>
            <w:vAlign w:val="center"/>
            <w:hideMark/>
          </w:tcPr>
          <w:p w14:paraId="21F89549"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3,739 </w:t>
            </w:r>
          </w:p>
        </w:tc>
        <w:tc>
          <w:tcPr>
            <w:tcW w:w="1280" w:type="dxa"/>
            <w:tcBorders>
              <w:top w:val="nil"/>
              <w:left w:val="nil"/>
              <w:bottom w:val="nil"/>
              <w:right w:val="nil"/>
            </w:tcBorders>
            <w:shd w:val="clear" w:color="auto" w:fill="auto"/>
            <w:noWrap/>
            <w:vAlign w:val="center"/>
            <w:hideMark/>
          </w:tcPr>
          <w:p w14:paraId="5883CF7C"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3,739 </w:t>
            </w:r>
          </w:p>
        </w:tc>
        <w:tc>
          <w:tcPr>
            <w:tcW w:w="1280" w:type="dxa"/>
            <w:tcBorders>
              <w:top w:val="nil"/>
              <w:left w:val="nil"/>
              <w:bottom w:val="nil"/>
              <w:right w:val="nil"/>
            </w:tcBorders>
            <w:shd w:val="clear" w:color="auto" w:fill="auto"/>
            <w:noWrap/>
            <w:vAlign w:val="center"/>
            <w:hideMark/>
          </w:tcPr>
          <w:p w14:paraId="53BBAA34"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3,739 </w:t>
            </w:r>
          </w:p>
        </w:tc>
        <w:tc>
          <w:tcPr>
            <w:tcW w:w="1280" w:type="dxa"/>
            <w:tcBorders>
              <w:top w:val="nil"/>
              <w:left w:val="nil"/>
              <w:bottom w:val="nil"/>
              <w:right w:val="nil"/>
            </w:tcBorders>
            <w:shd w:val="clear" w:color="auto" w:fill="auto"/>
            <w:noWrap/>
            <w:vAlign w:val="center"/>
            <w:hideMark/>
          </w:tcPr>
          <w:p w14:paraId="617D64C8"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3,739 </w:t>
            </w:r>
          </w:p>
        </w:tc>
      </w:tr>
      <w:tr w:rsidR="0083335F" w:rsidRPr="0083335F" w14:paraId="6F29D16F" w14:textId="77777777" w:rsidTr="0083335F">
        <w:trPr>
          <w:trHeight w:val="315"/>
        </w:trPr>
        <w:tc>
          <w:tcPr>
            <w:tcW w:w="5040" w:type="dxa"/>
            <w:tcBorders>
              <w:top w:val="nil"/>
              <w:left w:val="nil"/>
              <w:bottom w:val="nil"/>
              <w:right w:val="nil"/>
            </w:tcBorders>
            <w:shd w:val="clear" w:color="auto" w:fill="auto"/>
            <w:noWrap/>
            <w:vAlign w:val="center"/>
            <w:hideMark/>
          </w:tcPr>
          <w:p w14:paraId="0F80838B" w14:textId="77777777" w:rsidR="0083335F" w:rsidRPr="0083335F" w:rsidRDefault="0083335F" w:rsidP="0083335F">
            <w:pPr>
              <w:spacing w:after="0" w:line="240" w:lineRule="auto"/>
              <w:rPr>
                <w:rFonts w:ascii="Arial" w:eastAsia="Times New Roman" w:hAnsi="Arial" w:cs="Arial"/>
                <w:b/>
                <w:bCs/>
                <w:i/>
                <w:iCs/>
                <w:color w:val="000000"/>
                <w:sz w:val="16"/>
                <w:szCs w:val="16"/>
                <w:lang w:eastAsia="zh-CN" w:bidi="hi-IN"/>
              </w:rPr>
            </w:pPr>
            <w:r w:rsidRPr="0083335F">
              <w:rPr>
                <w:rFonts w:ascii="Arial" w:eastAsia="Times New Roman" w:hAnsi="Arial" w:cs="Arial"/>
                <w:b/>
                <w:bCs/>
                <w:i/>
                <w:iCs/>
                <w:color w:val="000000"/>
                <w:sz w:val="16"/>
                <w:szCs w:val="16"/>
                <w:lang w:eastAsia="zh-CN" w:bidi="hi-IN"/>
              </w:rPr>
              <w:t>Total statutory capital &amp; surplus</w:t>
            </w:r>
          </w:p>
        </w:tc>
        <w:tc>
          <w:tcPr>
            <w:tcW w:w="1280" w:type="dxa"/>
            <w:tcBorders>
              <w:top w:val="double" w:sz="6" w:space="0" w:color="auto"/>
              <w:left w:val="nil"/>
              <w:bottom w:val="nil"/>
              <w:right w:val="nil"/>
            </w:tcBorders>
            <w:shd w:val="clear" w:color="auto" w:fill="auto"/>
            <w:noWrap/>
            <w:vAlign w:val="center"/>
            <w:hideMark/>
          </w:tcPr>
          <w:p w14:paraId="50432FFB"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5,799 </w:t>
            </w:r>
          </w:p>
        </w:tc>
        <w:tc>
          <w:tcPr>
            <w:tcW w:w="1280" w:type="dxa"/>
            <w:tcBorders>
              <w:top w:val="double" w:sz="6" w:space="0" w:color="auto"/>
              <w:left w:val="nil"/>
              <w:bottom w:val="nil"/>
              <w:right w:val="nil"/>
            </w:tcBorders>
            <w:shd w:val="clear" w:color="auto" w:fill="auto"/>
            <w:noWrap/>
            <w:vAlign w:val="center"/>
            <w:hideMark/>
          </w:tcPr>
          <w:p w14:paraId="3C948AC6"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5,956 </w:t>
            </w:r>
          </w:p>
        </w:tc>
        <w:tc>
          <w:tcPr>
            <w:tcW w:w="1280" w:type="dxa"/>
            <w:tcBorders>
              <w:top w:val="double" w:sz="6" w:space="0" w:color="auto"/>
              <w:left w:val="nil"/>
              <w:bottom w:val="nil"/>
              <w:right w:val="nil"/>
            </w:tcBorders>
            <w:shd w:val="clear" w:color="auto" w:fill="auto"/>
            <w:noWrap/>
            <w:vAlign w:val="center"/>
            <w:hideMark/>
          </w:tcPr>
          <w:p w14:paraId="299C988F"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6,242 </w:t>
            </w:r>
          </w:p>
        </w:tc>
        <w:tc>
          <w:tcPr>
            <w:tcW w:w="1280" w:type="dxa"/>
            <w:tcBorders>
              <w:top w:val="double" w:sz="6" w:space="0" w:color="auto"/>
              <w:left w:val="nil"/>
              <w:bottom w:val="nil"/>
              <w:right w:val="nil"/>
            </w:tcBorders>
            <w:shd w:val="clear" w:color="auto" w:fill="auto"/>
            <w:noWrap/>
            <w:vAlign w:val="center"/>
            <w:hideMark/>
          </w:tcPr>
          <w:p w14:paraId="77957C7D"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6,309 </w:t>
            </w:r>
          </w:p>
        </w:tc>
        <w:tc>
          <w:tcPr>
            <w:tcW w:w="1280" w:type="dxa"/>
            <w:tcBorders>
              <w:top w:val="double" w:sz="6" w:space="0" w:color="auto"/>
              <w:left w:val="nil"/>
              <w:bottom w:val="nil"/>
              <w:right w:val="nil"/>
            </w:tcBorders>
            <w:shd w:val="clear" w:color="auto" w:fill="auto"/>
            <w:noWrap/>
            <w:vAlign w:val="center"/>
            <w:hideMark/>
          </w:tcPr>
          <w:p w14:paraId="3CD5BFBF" w14:textId="77777777" w:rsidR="0083335F" w:rsidRPr="0083335F" w:rsidRDefault="0083335F" w:rsidP="0083335F">
            <w:pPr>
              <w:spacing w:after="0" w:line="240" w:lineRule="auto"/>
              <w:jc w:val="right"/>
              <w:rPr>
                <w:rFonts w:ascii="Arial" w:eastAsia="Times New Roman" w:hAnsi="Arial" w:cs="Arial"/>
                <w:sz w:val="16"/>
                <w:szCs w:val="16"/>
                <w:lang w:eastAsia="zh-CN" w:bidi="hi-IN"/>
              </w:rPr>
            </w:pPr>
            <w:r w:rsidRPr="0083335F">
              <w:rPr>
                <w:rFonts w:ascii="Arial" w:eastAsia="Times New Roman" w:hAnsi="Arial" w:cs="Arial"/>
                <w:sz w:val="16"/>
                <w:szCs w:val="16"/>
                <w:lang w:eastAsia="zh-CN" w:bidi="hi-IN"/>
              </w:rPr>
              <w:t xml:space="preserve">6,271 </w:t>
            </w:r>
          </w:p>
        </w:tc>
      </w:tr>
    </w:tbl>
    <w:p w14:paraId="7F07BBFC" w14:textId="77777777" w:rsidR="005F6E4D" w:rsidRDefault="005F6E4D">
      <w:pPr>
        <w:spacing w:after="0" w:line="240" w:lineRule="auto"/>
        <w:rPr>
          <w:rFonts w:ascii="Arial" w:eastAsia="MS Mincho" w:hAnsi="Arial"/>
          <w:b/>
          <w:color w:val="00B0F0"/>
          <w:sz w:val="20"/>
          <w:szCs w:val="24"/>
          <w:lang w:val="en-GB" w:eastAsia="ja-JP"/>
        </w:rPr>
      </w:pPr>
      <w:r>
        <w:rPr>
          <w:rFonts w:ascii="Arial" w:eastAsia="MS Mincho" w:hAnsi="Arial"/>
          <w:b/>
          <w:color w:val="00B0F0"/>
          <w:sz w:val="20"/>
          <w:szCs w:val="24"/>
          <w:lang w:val="en-GB" w:eastAsia="ja-JP"/>
        </w:rPr>
        <w:br w:type="page"/>
      </w:r>
    </w:p>
    <w:p w14:paraId="16274446" w14:textId="4FA76180" w:rsidR="00D640D6" w:rsidRDefault="00D640D6" w:rsidP="00D640D6">
      <w:pPr>
        <w:keepNext/>
        <w:keepLines/>
        <w:spacing w:before="120" w:after="240" w:line="240" w:lineRule="auto"/>
        <w:outlineLvl w:val="0"/>
        <w:rPr>
          <w:rFonts w:ascii="Arial" w:eastAsia="MS Mincho" w:hAnsi="Arial"/>
          <w:b/>
          <w:sz w:val="20"/>
          <w:szCs w:val="24"/>
          <w:lang w:val="en-GB" w:eastAsia="ja-JP"/>
        </w:rPr>
      </w:pPr>
      <w:r>
        <w:rPr>
          <w:rFonts w:ascii="Arial" w:eastAsia="MS Mincho" w:hAnsi="Arial"/>
          <w:b/>
          <w:color w:val="00B0F0"/>
          <w:sz w:val="20"/>
          <w:szCs w:val="24"/>
          <w:lang w:val="en-GB" w:eastAsia="ja-JP"/>
        </w:rPr>
        <w:lastRenderedPageBreak/>
        <w:t>Five-year Economic</w:t>
      </w:r>
      <w:r w:rsidRPr="000E41D8">
        <w:rPr>
          <w:rFonts w:ascii="Arial" w:eastAsia="MS Mincho" w:hAnsi="Arial"/>
          <w:b/>
          <w:color w:val="00B0F0"/>
          <w:sz w:val="20"/>
          <w:szCs w:val="24"/>
          <w:lang w:val="en-GB" w:eastAsia="ja-JP"/>
        </w:rPr>
        <w:t xml:space="preserve"> Balance Sheet</w:t>
      </w:r>
    </w:p>
    <w:tbl>
      <w:tblPr>
        <w:tblW w:w="11440" w:type="dxa"/>
        <w:tblLook w:val="04A0" w:firstRow="1" w:lastRow="0" w:firstColumn="1" w:lastColumn="0" w:noHBand="0" w:noVBand="1"/>
      </w:tblPr>
      <w:tblGrid>
        <w:gridCol w:w="5040"/>
        <w:gridCol w:w="1280"/>
        <w:gridCol w:w="1280"/>
        <w:gridCol w:w="1280"/>
        <w:gridCol w:w="1280"/>
        <w:gridCol w:w="1280"/>
      </w:tblGrid>
      <w:tr w:rsidR="00D30E0C" w:rsidRPr="00D30E0C" w14:paraId="1CD93204" w14:textId="77777777" w:rsidTr="00D30E0C">
        <w:trPr>
          <w:trHeight w:val="300"/>
        </w:trPr>
        <w:tc>
          <w:tcPr>
            <w:tcW w:w="5040" w:type="dxa"/>
            <w:tcBorders>
              <w:top w:val="nil"/>
              <w:left w:val="nil"/>
              <w:bottom w:val="nil"/>
              <w:right w:val="nil"/>
            </w:tcBorders>
            <w:shd w:val="clear" w:color="000000" w:fill="F2F2F2"/>
            <w:noWrap/>
            <w:vAlign w:val="center"/>
            <w:hideMark/>
          </w:tcPr>
          <w:p w14:paraId="6255A282" w14:textId="77777777" w:rsidR="00D30E0C" w:rsidRPr="00D30E0C" w:rsidRDefault="00D30E0C" w:rsidP="00D30E0C">
            <w:pPr>
              <w:spacing w:after="0" w:line="240" w:lineRule="auto"/>
              <w:rPr>
                <w:rFonts w:ascii="Arial" w:eastAsia="Times New Roman" w:hAnsi="Arial" w:cs="Arial"/>
                <w:b/>
                <w:bCs/>
                <w:color w:val="000000"/>
                <w:sz w:val="16"/>
                <w:szCs w:val="16"/>
                <w:lang w:eastAsia="zh-CN" w:bidi="hi-IN"/>
              </w:rPr>
            </w:pPr>
            <w:r w:rsidRPr="00D30E0C">
              <w:rPr>
                <w:rFonts w:ascii="Arial" w:eastAsia="Times New Roman" w:hAnsi="Arial" w:cs="Arial"/>
                <w:b/>
                <w:bCs/>
                <w:color w:val="000000"/>
                <w:sz w:val="16"/>
                <w:szCs w:val="16"/>
                <w:lang w:eastAsia="zh-CN" w:bidi="hi-IN"/>
              </w:rPr>
              <w:t>Economic Balance sheet ($ M)</w:t>
            </w:r>
          </w:p>
        </w:tc>
        <w:tc>
          <w:tcPr>
            <w:tcW w:w="1280" w:type="dxa"/>
            <w:tcBorders>
              <w:top w:val="nil"/>
              <w:left w:val="nil"/>
              <w:bottom w:val="nil"/>
              <w:right w:val="nil"/>
            </w:tcBorders>
            <w:shd w:val="clear" w:color="000000" w:fill="F2F2F2"/>
            <w:vAlign w:val="center"/>
            <w:hideMark/>
          </w:tcPr>
          <w:p w14:paraId="0A4836DD" w14:textId="77777777" w:rsidR="00D30E0C" w:rsidRPr="00D30E0C" w:rsidRDefault="00D30E0C" w:rsidP="00D30E0C">
            <w:pPr>
              <w:spacing w:after="0" w:line="240" w:lineRule="auto"/>
              <w:jc w:val="right"/>
              <w:rPr>
                <w:rFonts w:ascii="Arial" w:eastAsia="Times New Roman" w:hAnsi="Arial" w:cs="Arial"/>
                <w:b/>
                <w:bCs/>
                <w:color w:val="000000"/>
                <w:sz w:val="16"/>
                <w:szCs w:val="16"/>
                <w:lang w:eastAsia="zh-CN" w:bidi="hi-IN"/>
              </w:rPr>
            </w:pPr>
            <w:r w:rsidRPr="00D30E0C">
              <w:rPr>
                <w:rFonts w:ascii="Arial" w:eastAsia="Times New Roman" w:hAnsi="Arial" w:cs="Arial"/>
                <w:b/>
                <w:bCs/>
                <w:color w:val="000000"/>
                <w:sz w:val="16"/>
                <w:szCs w:val="16"/>
                <w:lang w:eastAsia="zh-CN" w:bidi="hi-IN"/>
              </w:rPr>
              <w:t>2020</w:t>
            </w:r>
          </w:p>
        </w:tc>
        <w:tc>
          <w:tcPr>
            <w:tcW w:w="1280" w:type="dxa"/>
            <w:tcBorders>
              <w:top w:val="nil"/>
              <w:left w:val="nil"/>
              <w:bottom w:val="nil"/>
              <w:right w:val="nil"/>
            </w:tcBorders>
            <w:shd w:val="clear" w:color="000000" w:fill="F2F2F2"/>
            <w:noWrap/>
            <w:vAlign w:val="center"/>
            <w:hideMark/>
          </w:tcPr>
          <w:p w14:paraId="0F6D6367" w14:textId="77777777" w:rsidR="00D30E0C" w:rsidRPr="00D30E0C" w:rsidRDefault="00D30E0C" w:rsidP="00D30E0C">
            <w:pPr>
              <w:spacing w:after="0" w:line="240" w:lineRule="auto"/>
              <w:jc w:val="right"/>
              <w:rPr>
                <w:rFonts w:ascii="Arial" w:eastAsia="Times New Roman" w:hAnsi="Arial" w:cs="Arial"/>
                <w:b/>
                <w:bCs/>
                <w:color w:val="000000"/>
                <w:sz w:val="16"/>
                <w:szCs w:val="16"/>
                <w:lang w:eastAsia="zh-CN" w:bidi="hi-IN"/>
              </w:rPr>
            </w:pPr>
            <w:r w:rsidRPr="00D30E0C">
              <w:rPr>
                <w:rFonts w:ascii="Arial" w:eastAsia="Times New Roman" w:hAnsi="Arial" w:cs="Arial"/>
                <w:b/>
                <w:bCs/>
                <w:color w:val="000000"/>
                <w:sz w:val="16"/>
                <w:szCs w:val="16"/>
                <w:lang w:eastAsia="zh-CN" w:bidi="hi-IN"/>
              </w:rPr>
              <w:t>2021</w:t>
            </w:r>
          </w:p>
        </w:tc>
        <w:tc>
          <w:tcPr>
            <w:tcW w:w="1280" w:type="dxa"/>
            <w:tcBorders>
              <w:top w:val="nil"/>
              <w:left w:val="nil"/>
              <w:bottom w:val="nil"/>
              <w:right w:val="nil"/>
            </w:tcBorders>
            <w:shd w:val="clear" w:color="000000" w:fill="F2F2F2"/>
            <w:noWrap/>
            <w:vAlign w:val="center"/>
            <w:hideMark/>
          </w:tcPr>
          <w:p w14:paraId="728B12D9" w14:textId="77777777" w:rsidR="00D30E0C" w:rsidRPr="00D30E0C" w:rsidRDefault="00D30E0C" w:rsidP="00D30E0C">
            <w:pPr>
              <w:spacing w:after="0" w:line="240" w:lineRule="auto"/>
              <w:jc w:val="right"/>
              <w:rPr>
                <w:rFonts w:ascii="Arial" w:eastAsia="Times New Roman" w:hAnsi="Arial" w:cs="Arial"/>
                <w:b/>
                <w:bCs/>
                <w:color w:val="000000"/>
                <w:sz w:val="16"/>
                <w:szCs w:val="16"/>
                <w:lang w:eastAsia="zh-CN" w:bidi="hi-IN"/>
              </w:rPr>
            </w:pPr>
            <w:r w:rsidRPr="00D30E0C">
              <w:rPr>
                <w:rFonts w:ascii="Arial" w:eastAsia="Times New Roman" w:hAnsi="Arial" w:cs="Arial"/>
                <w:b/>
                <w:bCs/>
                <w:color w:val="000000"/>
                <w:sz w:val="16"/>
                <w:szCs w:val="16"/>
                <w:lang w:eastAsia="zh-CN" w:bidi="hi-IN"/>
              </w:rPr>
              <w:t>2022</w:t>
            </w:r>
          </w:p>
        </w:tc>
        <w:tc>
          <w:tcPr>
            <w:tcW w:w="1280" w:type="dxa"/>
            <w:tcBorders>
              <w:top w:val="nil"/>
              <w:left w:val="nil"/>
              <w:bottom w:val="nil"/>
              <w:right w:val="nil"/>
            </w:tcBorders>
            <w:shd w:val="clear" w:color="000000" w:fill="F2F2F2"/>
            <w:noWrap/>
            <w:vAlign w:val="center"/>
            <w:hideMark/>
          </w:tcPr>
          <w:p w14:paraId="5C5F0405" w14:textId="77777777" w:rsidR="00D30E0C" w:rsidRPr="00D30E0C" w:rsidRDefault="00D30E0C" w:rsidP="00D30E0C">
            <w:pPr>
              <w:spacing w:after="0" w:line="240" w:lineRule="auto"/>
              <w:jc w:val="right"/>
              <w:rPr>
                <w:rFonts w:ascii="Arial" w:eastAsia="Times New Roman" w:hAnsi="Arial" w:cs="Arial"/>
                <w:b/>
                <w:bCs/>
                <w:color w:val="000000"/>
                <w:sz w:val="16"/>
                <w:szCs w:val="16"/>
                <w:lang w:eastAsia="zh-CN" w:bidi="hi-IN"/>
              </w:rPr>
            </w:pPr>
            <w:r w:rsidRPr="00D30E0C">
              <w:rPr>
                <w:rFonts w:ascii="Arial" w:eastAsia="Times New Roman" w:hAnsi="Arial" w:cs="Arial"/>
                <w:b/>
                <w:bCs/>
                <w:color w:val="000000"/>
                <w:sz w:val="16"/>
                <w:szCs w:val="16"/>
                <w:lang w:eastAsia="zh-CN" w:bidi="hi-IN"/>
              </w:rPr>
              <w:t>2023</w:t>
            </w:r>
          </w:p>
        </w:tc>
        <w:tc>
          <w:tcPr>
            <w:tcW w:w="1280" w:type="dxa"/>
            <w:tcBorders>
              <w:top w:val="nil"/>
              <w:left w:val="nil"/>
              <w:bottom w:val="nil"/>
              <w:right w:val="nil"/>
            </w:tcBorders>
            <w:shd w:val="clear" w:color="000000" w:fill="F2F2F2"/>
            <w:noWrap/>
            <w:vAlign w:val="center"/>
            <w:hideMark/>
          </w:tcPr>
          <w:p w14:paraId="442A10F4" w14:textId="77777777" w:rsidR="00D30E0C" w:rsidRPr="00D30E0C" w:rsidRDefault="00D30E0C" w:rsidP="00D30E0C">
            <w:pPr>
              <w:spacing w:after="0" w:line="240" w:lineRule="auto"/>
              <w:jc w:val="right"/>
              <w:rPr>
                <w:rFonts w:ascii="Arial" w:eastAsia="Times New Roman" w:hAnsi="Arial" w:cs="Arial"/>
                <w:b/>
                <w:bCs/>
                <w:color w:val="000000"/>
                <w:sz w:val="16"/>
                <w:szCs w:val="16"/>
                <w:lang w:eastAsia="zh-CN" w:bidi="hi-IN"/>
              </w:rPr>
            </w:pPr>
            <w:r w:rsidRPr="00D30E0C">
              <w:rPr>
                <w:rFonts w:ascii="Arial" w:eastAsia="Times New Roman" w:hAnsi="Arial" w:cs="Arial"/>
                <w:b/>
                <w:bCs/>
                <w:color w:val="000000"/>
                <w:sz w:val="16"/>
                <w:szCs w:val="16"/>
                <w:lang w:eastAsia="zh-CN" w:bidi="hi-IN"/>
              </w:rPr>
              <w:t>2024</w:t>
            </w:r>
          </w:p>
        </w:tc>
      </w:tr>
      <w:tr w:rsidR="00D30E0C" w:rsidRPr="00D30E0C" w14:paraId="0F629A30" w14:textId="77777777" w:rsidTr="00D30E0C">
        <w:trPr>
          <w:trHeight w:val="300"/>
        </w:trPr>
        <w:tc>
          <w:tcPr>
            <w:tcW w:w="5040" w:type="dxa"/>
            <w:tcBorders>
              <w:top w:val="nil"/>
              <w:left w:val="nil"/>
              <w:bottom w:val="nil"/>
              <w:right w:val="nil"/>
            </w:tcBorders>
            <w:shd w:val="clear" w:color="auto" w:fill="auto"/>
            <w:noWrap/>
            <w:vAlign w:val="center"/>
            <w:hideMark/>
          </w:tcPr>
          <w:p w14:paraId="536080F8" w14:textId="77777777" w:rsidR="00D30E0C" w:rsidRPr="00D30E0C" w:rsidRDefault="00D30E0C" w:rsidP="00D30E0C">
            <w:pPr>
              <w:spacing w:after="0" w:line="240" w:lineRule="auto"/>
              <w:ind w:firstLineChars="100" w:firstLine="160"/>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Fixed Investments</w:t>
            </w:r>
          </w:p>
        </w:tc>
        <w:tc>
          <w:tcPr>
            <w:tcW w:w="1280" w:type="dxa"/>
            <w:tcBorders>
              <w:top w:val="nil"/>
              <w:left w:val="nil"/>
              <w:bottom w:val="nil"/>
              <w:right w:val="nil"/>
            </w:tcBorders>
            <w:shd w:val="clear" w:color="auto" w:fill="auto"/>
            <w:vAlign w:val="center"/>
            <w:hideMark/>
          </w:tcPr>
          <w:p w14:paraId="384088CE"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38,584 </w:t>
            </w:r>
          </w:p>
        </w:tc>
        <w:tc>
          <w:tcPr>
            <w:tcW w:w="1280" w:type="dxa"/>
            <w:tcBorders>
              <w:top w:val="nil"/>
              <w:left w:val="nil"/>
              <w:bottom w:val="nil"/>
              <w:right w:val="nil"/>
            </w:tcBorders>
            <w:shd w:val="clear" w:color="auto" w:fill="auto"/>
            <w:noWrap/>
            <w:vAlign w:val="center"/>
            <w:hideMark/>
          </w:tcPr>
          <w:p w14:paraId="1ECD1118"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43,283 </w:t>
            </w:r>
          </w:p>
        </w:tc>
        <w:tc>
          <w:tcPr>
            <w:tcW w:w="1280" w:type="dxa"/>
            <w:tcBorders>
              <w:top w:val="nil"/>
              <w:left w:val="nil"/>
              <w:bottom w:val="nil"/>
              <w:right w:val="nil"/>
            </w:tcBorders>
            <w:shd w:val="clear" w:color="auto" w:fill="auto"/>
            <w:noWrap/>
            <w:vAlign w:val="center"/>
            <w:hideMark/>
          </w:tcPr>
          <w:p w14:paraId="3C15796B"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49,294 </w:t>
            </w:r>
          </w:p>
        </w:tc>
        <w:tc>
          <w:tcPr>
            <w:tcW w:w="1280" w:type="dxa"/>
            <w:tcBorders>
              <w:top w:val="nil"/>
              <w:left w:val="nil"/>
              <w:bottom w:val="nil"/>
              <w:right w:val="nil"/>
            </w:tcBorders>
            <w:shd w:val="clear" w:color="auto" w:fill="auto"/>
            <w:noWrap/>
            <w:vAlign w:val="center"/>
            <w:hideMark/>
          </w:tcPr>
          <w:p w14:paraId="1EDFE473"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52,564 </w:t>
            </w:r>
          </w:p>
        </w:tc>
        <w:tc>
          <w:tcPr>
            <w:tcW w:w="1280" w:type="dxa"/>
            <w:tcBorders>
              <w:top w:val="nil"/>
              <w:left w:val="nil"/>
              <w:bottom w:val="nil"/>
              <w:right w:val="nil"/>
            </w:tcBorders>
            <w:shd w:val="clear" w:color="auto" w:fill="auto"/>
            <w:noWrap/>
            <w:vAlign w:val="center"/>
            <w:hideMark/>
          </w:tcPr>
          <w:p w14:paraId="0E4BDCCF"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53,612 </w:t>
            </w:r>
          </w:p>
        </w:tc>
      </w:tr>
      <w:tr w:rsidR="00D30E0C" w:rsidRPr="00D30E0C" w14:paraId="0CC6815E" w14:textId="77777777" w:rsidTr="00D30E0C">
        <w:trPr>
          <w:trHeight w:val="300"/>
        </w:trPr>
        <w:tc>
          <w:tcPr>
            <w:tcW w:w="5040" w:type="dxa"/>
            <w:tcBorders>
              <w:top w:val="nil"/>
              <w:left w:val="nil"/>
              <w:bottom w:val="nil"/>
              <w:right w:val="nil"/>
            </w:tcBorders>
            <w:shd w:val="clear" w:color="auto" w:fill="auto"/>
            <w:noWrap/>
            <w:vAlign w:val="center"/>
            <w:hideMark/>
          </w:tcPr>
          <w:p w14:paraId="54C1E4A0" w14:textId="77777777" w:rsidR="00D30E0C" w:rsidRPr="00D30E0C" w:rsidRDefault="00D30E0C" w:rsidP="00D30E0C">
            <w:pPr>
              <w:spacing w:after="0" w:line="240" w:lineRule="auto"/>
              <w:ind w:firstLineChars="100" w:firstLine="160"/>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Alternative investments</w:t>
            </w:r>
          </w:p>
        </w:tc>
        <w:tc>
          <w:tcPr>
            <w:tcW w:w="1280" w:type="dxa"/>
            <w:tcBorders>
              <w:top w:val="nil"/>
              <w:left w:val="nil"/>
              <w:bottom w:val="nil"/>
              <w:right w:val="nil"/>
            </w:tcBorders>
            <w:shd w:val="clear" w:color="auto" w:fill="auto"/>
            <w:vAlign w:val="center"/>
            <w:hideMark/>
          </w:tcPr>
          <w:p w14:paraId="2D6CA904"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2,739 </w:t>
            </w:r>
          </w:p>
        </w:tc>
        <w:tc>
          <w:tcPr>
            <w:tcW w:w="1280" w:type="dxa"/>
            <w:tcBorders>
              <w:top w:val="nil"/>
              <w:left w:val="nil"/>
              <w:bottom w:val="nil"/>
              <w:right w:val="nil"/>
            </w:tcBorders>
            <w:shd w:val="clear" w:color="auto" w:fill="auto"/>
            <w:noWrap/>
            <w:vAlign w:val="center"/>
            <w:hideMark/>
          </w:tcPr>
          <w:p w14:paraId="3C9CBE98"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2,996 </w:t>
            </w:r>
          </w:p>
        </w:tc>
        <w:tc>
          <w:tcPr>
            <w:tcW w:w="1280" w:type="dxa"/>
            <w:tcBorders>
              <w:top w:val="nil"/>
              <w:left w:val="nil"/>
              <w:bottom w:val="nil"/>
              <w:right w:val="nil"/>
            </w:tcBorders>
            <w:shd w:val="clear" w:color="auto" w:fill="auto"/>
            <w:noWrap/>
            <w:vAlign w:val="center"/>
            <w:hideMark/>
          </w:tcPr>
          <w:p w14:paraId="64489346"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3,370 </w:t>
            </w:r>
          </w:p>
        </w:tc>
        <w:tc>
          <w:tcPr>
            <w:tcW w:w="1280" w:type="dxa"/>
            <w:tcBorders>
              <w:top w:val="nil"/>
              <w:left w:val="nil"/>
              <w:bottom w:val="nil"/>
              <w:right w:val="nil"/>
            </w:tcBorders>
            <w:shd w:val="clear" w:color="auto" w:fill="auto"/>
            <w:noWrap/>
            <w:vAlign w:val="center"/>
            <w:hideMark/>
          </w:tcPr>
          <w:p w14:paraId="4F46DE43"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3,339 </w:t>
            </w:r>
          </w:p>
        </w:tc>
        <w:tc>
          <w:tcPr>
            <w:tcW w:w="1280" w:type="dxa"/>
            <w:tcBorders>
              <w:top w:val="nil"/>
              <w:left w:val="nil"/>
              <w:bottom w:val="nil"/>
              <w:right w:val="nil"/>
            </w:tcBorders>
            <w:shd w:val="clear" w:color="auto" w:fill="auto"/>
            <w:noWrap/>
            <w:vAlign w:val="center"/>
            <w:hideMark/>
          </w:tcPr>
          <w:p w14:paraId="6CC99784"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3,201 </w:t>
            </w:r>
          </w:p>
        </w:tc>
      </w:tr>
      <w:tr w:rsidR="00D30E0C" w:rsidRPr="00D30E0C" w14:paraId="71F7435D" w14:textId="77777777" w:rsidTr="00D30E0C">
        <w:trPr>
          <w:trHeight w:val="300"/>
        </w:trPr>
        <w:tc>
          <w:tcPr>
            <w:tcW w:w="5040" w:type="dxa"/>
            <w:tcBorders>
              <w:top w:val="nil"/>
              <w:left w:val="nil"/>
              <w:bottom w:val="nil"/>
              <w:right w:val="nil"/>
            </w:tcBorders>
            <w:shd w:val="clear" w:color="auto" w:fill="auto"/>
            <w:noWrap/>
            <w:vAlign w:val="center"/>
            <w:hideMark/>
          </w:tcPr>
          <w:p w14:paraId="365DA188" w14:textId="77777777" w:rsidR="00D30E0C" w:rsidRPr="00D30E0C" w:rsidRDefault="00D30E0C" w:rsidP="00D30E0C">
            <w:pPr>
              <w:spacing w:after="0" w:line="240" w:lineRule="auto"/>
              <w:ind w:firstLineChars="100" w:firstLine="160"/>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Hedges</w:t>
            </w:r>
          </w:p>
        </w:tc>
        <w:tc>
          <w:tcPr>
            <w:tcW w:w="1280" w:type="dxa"/>
            <w:tcBorders>
              <w:top w:val="nil"/>
              <w:left w:val="nil"/>
              <w:bottom w:val="nil"/>
              <w:right w:val="nil"/>
            </w:tcBorders>
            <w:shd w:val="clear" w:color="auto" w:fill="auto"/>
            <w:vAlign w:val="center"/>
            <w:hideMark/>
          </w:tcPr>
          <w:p w14:paraId="410AA297"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211 </w:t>
            </w:r>
          </w:p>
        </w:tc>
        <w:tc>
          <w:tcPr>
            <w:tcW w:w="1280" w:type="dxa"/>
            <w:tcBorders>
              <w:top w:val="nil"/>
              <w:left w:val="nil"/>
              <w:bottom w:val="nil"/>
              <w:right w:val="nil"/>
            </w:tcBorders>
            <w:shd w:val="clear" w:color="auto" w:fill="auto"/>
            <w:noWrap/>
            <w:vAlign w:val="center"/>
            <w:hideMark/>
          </w:tcPr>
          <w:p w14:paraId="500C5FEF"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191 </w:t>
            </w:r>
          </w:p>
        </w:tc>
        <w:tc>
          <w:tcPr>
            <w:tcW w:w="1280" w:type="dxa"/>
            <w:tcBorders>
              <w:top w:val="nil"/>
              <w:left w:val="nil"/>
              <w:bottom w:val="nil"/>
              <w:right w:val="nil"/>
            </w:tcBorders>
            <w:shd w:val="clear" w:color="auto" w:fill="auto"/>
            <w:noWrap/>
            <w:vAlign w:val="center"/>
            <w:hideMark/>
          </w:tcPr>
          <w:p w14:paraId="05C92EF1"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178 </w:t>
            </w:r>
          </w:p>
        </w:tc>
        <w:tc>
          <w:tcPr>
            <w:tcW w:w="1280" w:type="dxa"/>
            <w:tcBorders>
              <w:top w:val="nil"/>
              <w:left w:val="nil"/>
              <w:bottom w:val="nil"/>
              <w:right w:val="nil"/>
            </w:tcBorders>
            <w:shd w:val="clear" w:color="auto" w:fill="auto"/>
            <w:noWrap/>
            <w:vAlign w:val="center"/>
            <w:hideMark/>
          </w:tcPr>
          <w:p w14:paraId="121A823C"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166 </w:t>
            </w:r>
          </w:p>
        </w:tc>
        <w:tc>
          <w:tcPr>
            <w:tcW w:w="1280" w:type="dxa"/>
            <w:tcBorders>
              <w:top w:val="nil"/>
              <w:left w:val="nil"/>
              <w:bottom w:val="nil"/>
              <w:right w:val="nil"/>
            </w:tcBorders>
            <w:shd w:val="clear" w:color="auto" w:fill="auto"/>
            <w:noWrap/>
            <w:vAlign w:val="center"/>
            <w:hideMark/>
          </w:tcPr>
          <w:p w14:paraId="1E02F17E"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147 </w:t>
            </w:r>
          </w:p>
        </w:tc>
      </w:tr>
      <w:tr w:rsidR="00D30E0C" w:rsidRPr="00D30E0C" w14:paraId="7676ACD0" w14:textId="77777777" w:rsidTr="00D30E0C">
        <w:trPr>
          <w:trHeight w:val="300"/>
        </w:trPr>
        <w:tc>
          <w:tcPr>
            <w:tcW w:w="5040" w:type="dxa"/>
            <w:tcBorders>
              <w:top w:val="nil"/>
              <w:left w:val="nil"/>
              <w:bottom w:val="nil"/>
              <w:right w:val="nil"/>
            </w:tcBorders>
            <w:shd w:val="clear" w:color="auto" w:fill="auto"/>
            <w:noWrap/>
            <w:vAlign w:val="center"/>
            <w:hideMark/>
          </w:tcPr>
          <w:p w14:paraId="35E049C3" w14:textId="77777777" w:rsidR="00D30E0C" w:rsidRPr="00D30E0C" w:rsidRDefault="00D30E0C" w:rsidP="00D30E0C">
            <w:pPr>
              <w:spacing w:after="0" w:line="240" w:lineRule="auto"/>
              <w:ind w:firstLineChars="100" w:firstLine="160"/>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Letters of credit/Term Loan/Debt Proceeds</w:t>
            </w:r>
          </w:p>
        </w:tc>
        <w:tc>
          <w:tcPr>
            <w:tcW w:w="1280" w:type="dxa"/>
            <w:tcBorders>
              <w:top w:val="nil"/>
              <w:left w:val="nil"/>
              <w:bottom w:val="nil"/>
              <w:right w:val="nil"/>
            </w:tcBorders>
            <w:shd w:val="clear" w:color="auto" w:fill="auto"/>
            <w:vAlign w:val="center"/>
            <w:hideMark/>
          </w:tcPr>
          <w:p w14:paraId="787A84CB"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550 </w:t>
            </w:r>
          </w:p>
        </w:tc>
        <w:tc>
          <w:tcPr>
            <w:tcW w:w="1280" w:type="dxa"/>
            <w:tcBorders>
              <w:top w:val="nil"/>
              <w:left w:val="nil"/>
              <w:bottom w:val="nil"/>
              <w:right w:val="nil"/>
            </w:tcBorders>
            <w:shd w:val="clear" w:color="auto" w:fill="auto"/>
            <w:noWrap/>
            <w:vAlign w:val="center"/>
            <w:hideMark/>
          </w:tcPr>
          <w:p w14:paraId="0F45607A"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550 </w:t>
            </w:r>
          </w:p>
        </w:tc>
        <w:tc>
          <w:tcPr>
            <w:tcW w:w="1280" w:type="dxa"/>
            <w:tcBorders>
              <w:top w:val="nil"/>
              <w:left w:val="nil"/>
              <w:bottom w:val="nil"/>
              <w:right w:val="nil"/>
            </w:tcBorders>
            <w:shd w:val="clear" w:color="auto" w:fill="auto"/>
            <w:noWrap/>
            <w:vAlign w:val="center"/>
            <w:hideMark/>
          </w:tcPr>
          <w:p w14:paraId="7392DE31"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550 </w:t>
            </w:r>
          </w:p>
        </w:tc>
        <w:tc>
          <w:tcPr>
            <w:tcW w:w="1280" w:type="dxa"/>
            <w:tcBorders>
              <w:top w:val="nil"/>
              <w:left w:val="nil"/>
              <w:bottom w:val="nil"/>
              <w:right w:val="nil"/>
            </w:tcBorders>
            <w:shd w:val="clear" w:color="auto" w:fill="auto"/>
            <w:noWrap/>
            <w:vAlign w:val="center"/>
            <w:hideMark/>
          </w:tcPr>
          <w:p w14:paraId="6462EEA4"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550 </w:t>
            </w:r>
          </w:p>
        </w:tc>
        <w:tc>
          <w:tcPr>
            <w:tcW w:w="1280" w:type="dxa"/>
            <w:tcBorders>
              <w:top w:val="nil"/>
              <w:left w:val="nil"/>
              <w:bottom w:val="nil"/>
              <w:right w:val="nil"/>
            </w:tcBorders>
            <w:shd w:val="clear" w:color="auto" w:fill="auto"/>
            <w:noWrap/>
            <w:vAlign w:val="center"/>
            <w:hideMark/>
          </w:tcPr>
          <w:p w14:paraId="4269F8B2"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550 </w:t>
            </w:r>
          </w:p>
        </w:tc>
      </w:tr>
      <w:tr w:rsidR="00D30E0C" w:rsidRPr="00D30E0C" w14:paraId="4D73AE19" w14:textId="77777777" w:rsidTr="00D30E0C">
        <w:trPr>
          <w:trHeight w:val="300"/>
        </w:trPr>
        <w:tc>
          <w:tcPr>
            <w:tcW w:w="5040" w:type="dxa"/>
            <w:tcBorders>
              <w:top w:val="nil"/>
              <w:left w:val="nil"/>
              <w:bottom w:val="nil"/>
              <w:right w:val="nil"/>
            </w:tcBorders>
            <w:shd w:val="clear" w:color="auto" w:fill="auto"/>
            <w:noWrap/>
            <w:vAlign w:val="center"/>
            <w:hideMark/>
          </w:tcPr>
          <w:p w14:paraId="41D093D6" w14:textId="77777777" w:rsidR="00D30E0C" w:rsidRPr="00D30E0C" w:rsidRDefault="00D30E0C" w:rsidP="00D30E0C">
            <w:pPr>
              <w:spacing w:after="0" w:line="240" w:lineRule="auto"/>
              <w:ind w:firstLineChars="100" w:firstLine="160"/>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DTA / (DTL)</w:t>
            </w:r>
          </w:p>
        </w:tc>
        <w:tc>
          <w:tcPr>
            <w:tcW w:w="1280" w:type="dxa"/>
            <w:tcBorders>
              <w:top w:val="nil"/>
              <w:left w:val="nil"/>
              <w:bottom w:val="nil"/>
              <w:right w:val="nil"/>
            </w:tcBorders>
            <w:shd w:val="clear" w:color="auto" w:fill="auto"/>
            <w:vAlign w:val="center"/>
            <w:hideMark/>
          </w:tcPr>
          <w:p w14:paraId="79C43E59"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277 </w:t>
            </w:r>
          </w:p>
        </w:tc>
        <w:tc>
          <w:tcPr>
            <w:tcW w:w="1280" w:type="dxa"/>
            <w:tcBorders>
              <w:top w:val="nil"/>
              <w:left w:val="nil"/>
              <w:bottom w:val="nil"/>
              <w:right w:val="nil"/>
            </w:tcBorders>
            <w:shd w:val="clear" w:color="auto" w:fill="auto"/>
            <w:noWrap/>
            <w:vAlign w:val="center"/>
            <w:hideMark/>
          </w:tcPr>
          <w:p w14:paraId="7898D2B7"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296 </w:t>
            </w:r>
          </w:p>
        </w:tc>
        <w:tc>
          <w:tcPr>
            <w:tcW w:w="1280" w:type="dxa"/>
            <w:tcBorders>
              <w:top w:val="nil"/>
              <w:left w:val="nil"/>
              <w:bottom w:val="nil"/>
              <w:right w:val="nil"/>
            </w:tcBorders>
            <w:shd w:val="clear" w:color="auto" w:fill="auto"/>
            <w:noWrap/>
            <w:vAlign w:val="center"/>
            <w:hideMark/>
          </w:tcPr>
          <w:p w14:paraId="19D8B663"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326 </w:t>
            </w:r>
          </w:p>
        </w:tc>
        <w:tc>
          <w:tcPr>
            <w:tcW w:w="1280" w:type="dxa"/>
            <w:tcBorders>
              <w:top w:val="nil"/>
              <w:left w:val="nil"/>
              <w:bottom w:val="nil"/>
              <w:right w:val="nil"/>
            </w:tcBorders>
            <w:shd w:val="clear" w:color="auto" w:fill="auto"/>
            <w:noWrap/>
            <w:vAlign w:val="center"/>
            <w:hideMark/>
          </w:tcPr>
          <w:p w14:paraId="29D9A9D7"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324 </w:t>
            </w:r>
          </w:p>
        </w:tc>
        <w:tc>
          <w:tcPr>
            <w:tcW w:w="1280" w:type="dxa"/>
            <w:tcBorders>
              <w:top w:val="nil"/>
              <w:left w:val="nil"/>
              <w:bottom w:val="nil"/>
              <w:right w:val="nil"/>
            </w:tcBorders>
            <w:shd w:val="clear" w:color="auto" w:fill="auto"/>
            <w:noWrap/>
            <w:vAlign w:val="center"/>
            <w:hideMark/>
          </w:tcPr>
          <w:p w14:paraId="1E556796"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314 </w:t>
            </w:r>
          </w:p>
        </w:tc>
      </w:tr>
      <w:tr w:rsidR="00D30E0C" w:rsidRPr="00D30E0C" w14:paraId="38C3C85D" w14:textId="77777777" w:rsidTr="00D30E0C">
        <w:trPr>
          <w:trHeight w:val="315"/>
        </w:trPr>
        <w:tc>
          <w:tcPr>
            <w:tcW w:w="5040" w:type="dxa"/>
            <w:tcBorders>
              <w:top w:val="nil"/>
              <w:left w:val="nil"/>
              <w:bottom w:val="single" w:sz="8" w:space="0" w:color="auto"/>
              <w:right w:val="nil"/>
            </w:tcBorders>
            <w:shd w:val="clear" w:color="auto" w:fill="auto"/>
            <w:noWrap/>
            <w:vAlign w:val="center"/>
            <w:hideMark/>
          </w:tcPr>
          <w:p w14:paraId="69EACF4B" w14:textId="77777777" w:rsidR="00D30E0C" w:rsidRPr="00D30E0C" w:rsidRDefault="00D30E0C" w:rsidP="00D30E0C">
            <w:pPr>
              <w:spacing w:after="0" w:line="240" w:lineRule="auto"/>
              <w:ind w:firstLineChars="100" w:firstLine="160"/>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Long-term investment credit</w:t>
            </w:r>
          </w:p>
        </w:tc>
        <w:tc>
          <w:tcPr>
            <w:tcW w:w="1280" w:type="dxa"/>
            <w:tcBorders>
              <w:top w:val="nil"/>
              <w:left w:val="nil"/>
              <w:bottom w:val="single" w:sz="8" w:space="0" w:color="auto"/>
              <w:right w:val="nil"/>
            </w:tcBorders>
            <w:shd w:val="clear" w:color="auto" w:fill="auto"/>
            <w:vAlign w:val="center"/>
            <w:hideMark/>
          </w:tcPr>
          <w:p w14:paraId="701F64C2"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318 </w:t>
            </w:r>
          </w:p>
        </w:tc>
        <w:tc>
          <w:tcPr>
            <w:tcW w:w="1280" w:type="dxa"/>
            <w:tcBorders>
              <w:top w:val="nil"/>
              <w:left w:val="nil"/>
              <w:bottom w:val="single" w:sz="8" w:space="0" w:color="auto"/>
              <w:right w:val="nil"/>
            </w:tcBorders>
            <w:shd w:val="clear" w:color="auto" w:fill="auto"/>
            <w:noWrap/>
            <w:vAlign w:val="center"/>
            <w:hideMark/>
          </w:tcPr>
          <w:p w14:paraId="7F69519F"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354 </w:t>
            </w:r>
          </w:p>
        </w:tc>
        <w:tc>
          <w:tcPr>
            <w:tcW w:w="1280" w:type="dxa"/>
            <w:tcBorders>
              <w:top w:val="nil"/>
              <w:left w:val="nil"/>
              <w:bottom w:val="single" w:sz="8" w:space="0" w:color="auto"/>
              <w:right w:val="nil"/>
            </w:tcBorders>
            <w:shd w:val="clear" w:color="auto" w:fill="auto"/>
            <w:noWrap/>
            <w:vAlign w:val="center"/>
            <w:hideMark/>
          </w:tcPr>
          <w:p w14:paraId="066D3761"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401 </w:t>
            </w:r>
          </w:p>
        </w:tc>
        <w:tc>
          <w:tcPr>
            <w:tcW w:w="1280" w:type="dxa"/>
            <w:tcBorders>
              <w:top w:val="nil"/>
              <w:left w:val="nil"/>
              <w:bottom w:val="single" w:sz="8" w:space="0" w:color="auto"/>
              <w:right w:val="nil"/>
            </w:tcBorders>
            <w:shd w:val="clear" w:color="auto" w:fill="auto"/>
            <w:noWrap/>
            <w:vAlign w:val="center"/>
            <w:hideMark/>
          </w:tcPr>
          <w:p w14:paraId="26F22608"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424 </w:t>
            </w:r>
          </w:p>
        </w:tc>
        <w:tc>
          <w:tcPr>
            <w:tcW w:w="1280" w:type="dxa"/>
            <w:tcBorders>
              <w:top w:val="nil"/>
              <w:left w:val="nil"/>
              <w:bottom w:val="single" w:sz="8" w:space="0" w:color="auto"/>
              <w:right w:val="nil"/>
            </w:tcBorders>
            <w:shd w:val="clear" w:color="auto" w:fill="auto"/>
            <w:noWrap/>
            <w:vAlign w:val="center"/>
            <w:hideMark/>
          </w:tcPr>
          <w:p w14:paraId="32A9D7AD"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428 </w:t>
            </w:r>
          </w:p>
        </w:tc>
      </w:tr>
      <w:tr w:rsidR="00D30E0C" w:rsidRPr="00D30E0C" w14:paraId="61F4B0D5" w14:textId="77777777" w:rsidTr="00D30E0C">
        <w:trPr>
          <w:trHeight w:val="315"/>
        </w:trPr>
        <w:tc>
          <w:tcPr>
            <w:tcW w:w="5040" w:type="dxa"/>
            <w:tcBorders>
              <w:top w:val="nil"/>
              <w:left w:val="nil"/>
              <w:bottom w:val="double" w:sz="6" w:space="0" w:color="auto"/>
              <w:right w:val="nil"/>
            </w:tcBorders>
            <w:shd w:val="clear" w:color="auto" w:fill="auto"/>
            <w:noWrap/>
            <w:vAlign w:val="center"/>
            <w:hideMark/>
          </w:tcPr>
          <w:p w14:paraId="49EA5A52" w14:textId="77777777" w:rsidR="00D30E0C" w:rsidRPr="00D30E0C" w:rsidRDefault="00D30E0C" w:rsidP="00D30E0C">
            <w:pPr>
              <w:spacing w:after="0" w:line="240" w:lineRule="auto"/>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Total assets</w:t>
            </w:r>
          </w:p>
        </w:tc>
        <w:tc>
          <w:tcPr>
            <w:tcW w:w="1280" w:type="dxa"/>
            <w:tcBorders>
              <w:top w:val="nil"/>
              <w:left w:val="nil"/>
              <w:bottom w:val="double" w:sz="6" w:space="0" w:color="auto"/>
              <w:right w:val="nil"/>
            </w:tcBorders>
            <w:shd w:val="clear" w:color="auto" w:fill="auto"/>
            <w:vAlign w:val="center"/>
            <w:hideMark/>
          </w:tcPr>
          <w:p w14:paraId="3E97E105"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42,678 </w:t>
            </w:r>
          </w:p>
        </w:tc>
        <w:tc>
          <w:tcPr>
            <w:tcW w:w="1280" w:type="dxa"/>
            <w:tcBorders>
              <w:top w:val="nil"/>
              <w:left w:val="nil"/>
              <w:bottom w:val="double" w:sz="6" w:space="0" w:color="auto"/>
              <w:right w:val="nil"/>
            </w:tcBorders>
            <w:shd w:val="clear" w:color="auto" w:fill="auto"/>
            <w:noWrap/>
            <w:vAlign w:val="center"/>
            <w:hideMark/>
          </w:tcPr>
          <w:p w14:paraId="63A03F80"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47,670 </w:t>
            </w:r>
          </w:p>
        </w:tc>
        <w:tc>
          <w:tcPr>
            <w:tcW w:w="1280" w:type="dxa"/>
            <w:tcBorders>
              <w:top w:val="nil"/>
              <w:left w:val="nil"/>
              <w:bottom w:val="double" w:sz="6" w:space="0" w:color="auto"/>
              <w:right w:val="nil"/>
            </w:tcBorders>
            <w:shd w:val="clear" w:color="auto" w:fill="auto"/>
            <w:noWrap/>
            <w:vAlign w:val="center"/>
            <w:hideMark/>
          </w:tcPr>
          <w:p w14:paraId="15B104AB"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54,118 </w:t>
            </w:r>
          </w:p>
        </w:tc>
        <w:tc>
          <w:tcPr>
            <w:tcW w:w="1280" w:type="dxa"/>
            <w:tcBorders>
              <w:top w:val="nil"/>
              <w:left w:val="nil"/>
              <w:bottom w:val="double" w:sz="6" w:space="0" w:color="auto"/>
              <w:right w:val="nil"/>
            </w:tcBorders>
            <w:shd w:val="clear" w:color="auto" w:fill="auto"/>
            <w:noWrap/>
            <w:vAlign w:val="center"/>
            <w:hideMark/>
          </w:tcPr>
          <w:p w14:paraId="430CCE91"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57,367 </w:t>
            </w:r>
          </w:p>
        </w:tc>
        <w:tc>
          <w:tcPr>
            <w:tcW w:w="1280" w:type="dxa"/>
            <w:tcBorders>
              <w:top w:val="nil"/>
              <w:left w:val="nil"/>
              <w:bottom w:val="double" w:sz="6" w:space="0" w:color="auto"/>
              <w:right w:val="nil"/>
            </w:tcBorders>
            <w:shd w:val="clear" w:color="auto" w:fill="auto"/>
            <w:noWrap/>
            <w:vAlign w:val="center"/>
            <w:hideMark/>
          </w:tcPr>
          <w:p w14:paraId="5D5D5E3A"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58,252 </w:t>
            </w:r>
          </w:p>
        </w:tc>
      </w:tr>
      <w:tr w:rsidR="00D30E0C" w:rsidRPr="00D30E0C" w14:paraId="57B2DFB8" w14:textId="77777777" w:rsidTr="00D30E0C">
        <w:trPr>
          <w:trHeight w:val="315"/>
        </w:trPr>
        <w:tc>
          <w:tcPr>
            <w:tcW w:w="5040" w:type="dxa"/>
            <w:tcBorders>
              <w:top w:val="nil"/>
              <w:left w:val="nil"/>
              <w:bottom w:val="nil"/>
              <w:right w:val="nil"/>
            </w:tcBorders>
            <w:shd w:val="clear" w:color="auto" w:fill="auto"/>
            <w:noWrap/>
            <w:vAlign w:val="center"/>
            <w:hideMark/>
          </w:tcPr>
          <w:p w14:paraId="0330CC73"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p>
        </w:tc>
        <w:tc>
          <w:tcPr>
            <w:tcW w:w="1280" w:type="dxa"/>
            <w:tcBorders>
              <w:top w:val="nil"/>
              <w:left w:val="nil"/>
              <w:bottom w:val="nil"/>
              <w:right w:val="nil"/>
            </w:tcBorders>
            <w:shd w:val="clear" w:color="auto" w:fill="auto"/>
            <w:vAlign w:val="center"/>
            <w:hideMark/>
          </w:tcPr>
          <w:p w14:paraId="02200EEE" w14:textId="77777777" w:rsidR="00D30E0C" w:rsidRPr="00D30E0C" w:rsidRDefault="00D30E0C" w:rsidP="00D30E0C">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22E967F4" w14:textId="77777777" w:rsidR="00D30E0C" w:rsidRPr="00D30E0C" w:rsidRDefault="00D30E0C" w:rsidP="00D30E0C">
            <w:pPr>
              <w:spacing w:after="0" w:line="240" w:lineRule="auto"/>
              <w:jc w:val="right"/>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6F45BB8C" w14:textId="77777777" w:rsidR="00D30E0C" w:rsidRPr="00D30E0C" w:rsidRDefault="00D30E0C" w:rsidP="00D30E0C">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6138E018" w14:textId="77777777" w:rsidR="00D30E0C" w:rsidRPr="00D30E0C" w:rsidRDefault="00D30E0C" w:rsidP="00D30E0C">
            <w:pPr>
              <w:spacing w:after="0" w:line="240" w:lineRule="auto"/>
              <w:rPr>
                <w:rFonts w:ascii="Times New Roman" w:eastAsia="Times New Roman" w:hAnsi="Times New Roman"/>
                <w:sz w:val="20"/>
                <w:szCs w:val="20"/>
                <w:lang w:eastAsia="zh-CN" w:bidi="hi-IN"/>
              </w:rPr>
            </w:pPr>
          </w:p>
        </w:tc>
        <w:tc>
          <w:tcPr>
            <w:tcW w:w="1280" w:type="dxa"/>
            <w:tcBorders>
              <w:top w:val="nil"/>
              <w:left w:val="nil"/>
              <w:bottom w:val="nil"/>
              <w:right w:val="nil"/>
            </w:tcBorders>
            <w:shd w:val="clear" w:color="auto" w:fill="auto"/>
            <w:noWrap/>
            <w:vAlign w:val="center"/>
            <w:hideMark/>
          </w:tcPr>
          <w:p w14:paraId="5DF9EAD5" w14:textId="77777777" w:rsidR="00D30E0C" w:rsidRPr="00D30E0C" w:rsidRDefault="00D30E0C" w:rsidP="00D30E0C">
            <w:pPr>
              <w:spacing w:after="0" w:line="240" w:lineRule="auto"/>
              <w:rPr>
                <w:rFonts w:ascii="Times New Roman" w:eastAsia="Times New Roman" w:hAnsi="Times New Roman"/>
                <w:sz w:val="20"/>
                <w:szCs w:val="20"/>
                <w:lang w:eastAsia="zh-CN" w:bidi="hi-IN"/>
              </w:rPr>
            </w:pPr>
          </w:p>
        </w:tc>
      </w:tr>
      <w:tr w:rsidR="00D30E0C" w:rsidRPr="00D30E0C" w14:paraId="2C1AAEDB" w14:textId="77777777" w:rsidTr="00D30E0C">
        <w:trPr>
          <w:trHeight w:val="300"/>
        </w:trPr>
        <w:tc>
          <w:tcPr>
            <w:tcW w:w="5040" w:type="dxa"/>
            <w:tcBorders>
              <w:top w:val="nil"/>
              <w:left w:val="nil"/>
              <w:bottom w:val="nil"/>
              <w:right w:val="nil"/>
            </w:tcBorders>
            <w:shd w:val="clear" w:color="auto" w:fill="auto"/>
            <w:noWrap/>
            <w:vAlign w:val="center"/>
            <w:hideMark/>
          </w:tcPr>
          <w:p w14:paraId="043D76BB" w14:textId="77777777" w:rsidR="00D30E0C" w:rsidRPr="00D30E0C" w:rsidRDefault="00D30E0C" w:rsidP="00D30E0C">
            <w:pPr>
              <w:spacing w:after="0" w:line="240" w:lineRule="auto"/>
              <w:ind w:firstLineChars="200" w:firstLine="320"/>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PVBE (Inforce as of 2019)</w:t>
            </w:r>
          </w:p>
        </w:tc>
        <w:tc>
          <w:tcPr>
            <w:tcW w:w="1280" w:type="dxa"/>
            <w:tcBorders>
              <w:top w:val="nil"/>
              <w:left w:val="nil"/>
              <w:bottom w:val="nil"/>
              <w:right w:val="nil"/>
            </w:tcBorders>
            <w:shd w:val="clear" w:color="auto" w:fill="auto"/>
            <w:vAlign w:val="center"/>
            <w:hideMark/>
          </w:tcPr>
          <w:p w14:paraId="45009217"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38,627 </w:t>
            </w:r>
          </w:p>
        </w:tc>
        <w:tc>
          <w:tcPr>
            <w:tcW w:w="1280" w:type="dxa"/>
            <w:tcBorders>
              <w:top w:val="nil"/>
              <w:left w:val="nil"/>
              <w:bottom w:val="nil"/>
              <w:right w:val="nil"/>
            </w:tcBorders>
            <w:shd w:val="clear" w:color="auto" w:fill="auto"/>
            <w:noWrap/>
            <w:vAlign w:val="center"/>
            <w:hideMark/>
          </w:tcPr>
          <w:p w14:paraId="41F15200"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37,327 </w:t>
            </w:r>
          </w:p>
        </w:tc>
        <w:tc>
          <w:tcPr>
            <w:tcW w:w="1280" w:type="dxa"/>
            <w:tcBorders>
              <w:top w:val="nil"/>
              <w:left w:val="nil"/>
              <w:bottom w:val="nil"/>
              <w:right w:val="nil"/>
            </w:tcBorders>
            <w:shd w:val="clear" w:color="auto" w:fill="auto"/>
            <w:noWrap/>
            <w:vAlign w:val="center"/>
            <w:hideMark/>
          </w:tcPr>
          <w:p w14:paraId="61E39514"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35,980 </w:t>
            </w:r>
          </w:p>
        </w:tc>
        <w:tc>
          <w:tcPr>
            <w:tcW w:w="1280" w:type="dxa"/>
            <w:tcBorders>
              <w:top w:val="nil"/>
              <w:left w:val="nil"/>
              <w:bottom w:val="nil"/>
              <w:right w:val="nil"/>
            </w:tcBorders>
            <w:shd w:val="clear" w:color="auto" w:fill="auto"/>
            <w:noWrap/>
            <w:vAlign w:val="center"/>
            <w:hideMark/>
          </w:tcPr>
          <w:p w14:paraId="72DAFA40"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34,679 </w:t>
            </w:r>
          </w:p>
        </w:tc>
        <w:tc>
          <w:tcPr>
            <w:tcW w:w="1280" w:type="dxa"/>
            <w:tcBorders>
              <w:top w:val="nil"/>
              <w:left w:val="nil"/>
              <w:bottom w:val="nil"/>
              <w:right w:val="nil"/>
            </w:tcBorders>
            <w:shd w:val="clear" w:color="auto" w:fill="auto"/>
            <w:noWrap/>
            <w:vAlign w:val="center"/>
            <w:hideMark/>
          </w:tcPr>
          <w:p w14:paraId="55BF6F39"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33,334 </w:t>
            </w:r>
          </w:p>
        </w:tc>
      </w:tr>
      <w:tr w:rsidR="00D30E0C" w:rsidRPr="00D30E0C" w14:paraId="53F17EB3" w14:textId="77777777" w:rsidTr="00D30E0C">
        <w:trPr>
          <w:trHeight w:val="300"/>
        </w:trPr>
        <w:tc>
          <w:tcPr>
            <w:tcW w:w="5040" w:type="dxa"/>
            <w:tcBorders>
              <w:top w:val="nil"/>
              <w:left w:val="nil"/>
              <w:bottom w:val="nil"/>
              <w:right w:val="nil"/>
            </w:tcBorders>
            <w:shd w:val="clear" w:color="auto" w:fill="auto"/>
            <w:noWrap/>
            <w:vAlign w:val="center"/>
            <w:hideMark/>
          </w:tcPr>
          <w:p w14:paraId="16B2D689" w14:textId="77777777" w:rsidR="00D30E0C" w:rsidRPr="00D30E0C" w:rsidRDefault="00D30E0C" w:rsidP="00D30E0C">
            <w:pPr>
              <w:spacing w:after="0" w:line="240" w:lineRule="auto"/>
              <w:ind w:firstLineChars="200" w:firstLine="320"/>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Risk Margin (Inforce as of 2019)</w:t>
            </w:r>
          </w:p>
        </w:tc>
        <w:tc>
          <w:tcPr>
            <w:tcW w:w="1280" w:type="dxa"/>
            <w:tcBorders>
              <w:top w:val="nil"/>
              <w:left w:val="nil"/>
              <w:bottom w:val="nil"/>
              <w:right w:val="nil"/>
            </w:tcBorders>
            <w:shd w:val="clear" w:color="auto" w:fill="auto"/>
            <w:vAlign w:val="center"/>
            <w:hideMark/>
          </w:tcPr>
          <w:p w14:paraId="65DD0A7A"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1,844 </w:t>
            </w:r>
          </w:p>
        </w:tc>
        <w:tc>
          <w:tcPr>
            <w:tcW w:w="1280" w:type="dxa"/>
            <w:tcBorders>
              <w:top w:val="nil"/>
              <w:left w:val="nil"/>
              <w:bottom w:val="nil"/>
              <w:right w:val="nil"/>
            </w:tcBorders>
            <w:shd w:val="clear" w:color="auto" w:fill="auto"/>
            <w:noWrap/>
            <w:vAlign w:val="center"/>
            <w:hideMark/>
          </w:tcPr>
          <w:p w14:paraId="6BE7D9D0"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1,758 </w:t>
            </w:r>
          </w:p>
        </w:tc>
        <w:tc>
          <w:tcPr>
            <w:tcW w:w="1280" w:type="dxa"/>
            <w:tcBorders>
              <w:top w:val="nil"/>
              <w:left w:val="nil"/>
              <w:bottom w:val="nil"/>
              <w:right w:val="nil"/>
            </w:tcBorders>
            <w:shd w:val="clear" w:color="auto" w:fill="auto"/>
            <w:noWrap/>
            <w:vAlign w:val="center"/>
            <w:hideMark/>
          </w:tcPr>
          <w:p w14:paraId="389BE531"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1,670 </w:t>
            </w:r>
          </w:p>
        </w:tc>
        <w:tc>
          <w:tcPr>
            <w:tcW w:w="1280" w:type="dxa"/>
            <w:tcBorders>
              <w:top w:val="nil"/>
              <w:left w:val="nil"/>
              <w:bottom w:val="nil"/>
              <w:right w:val="nil"/>
            </w:tcBorders>
            <w:shd w:val="clear" w:color="auto" w:fill="auto"/>
            <w:noWrap/>
            <w:vAlign w:val="center"/>
            <w:hideMark/>
          </w:tcPr>
          <w:p w14:paraId="4FB4608B"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1,588 </w:t>
            </w:r>
          </w:p>
        </w:tc>
        <w:tc>
          <w:tcPr>
            <w:tcW w:w="1280" w:type="dxa"/>
            <w:tcBorders>
              <w:top w:val="nil"/>
              <w:left w:val="nil"/>
              <w:bottom w:val="nil"/>
              <w:right w:val="nil"/>
            </w:tcBorders>
            <w:shd w:val="clear" w:color="auto" w:fill="auto"/>
            <w:noWrap/>
            <w:vAlign w:val="center"/>
            <w:hideMark/>
          </w:tcPr>
          <w:p w14:paraId="55E882DF"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1,510 </w:t>
            </w:r>
          </w:p>
        </w:tc>
      </w:tr>
      <w:tr w:rsidR="00D30E0C" w:rsidRPr="00D30E0C" w14:paraId="0A6938B0" w14:textId="77777777" w:rsidTr="00D30E0C">
        <w:trPr>
          <w:trHeight w:val="300"/>
        </w:trPr>
        <w:tc>
          <w:tcPr>
            <w:tcW w:w="5040" w:type="dxa"/>
            <w:tcBorders>
              <w:top w:val="nil"/>
              <w:left w:val="nil"/>
              <w:bottom w:val="nil"/>
              <w:right w:val="nil"/>
            </w:tcBorders>
            <w:shd w:val="clear" w:color="auto" w:fill="auto"/>
            <w:noWrap/>
            <w:vAlign w:val="center"/>
            <w:hideMark/>
          </w:tcPr>
          <w:p w14:paraId="7296831F" w14:textId="77777777" w:rsidR="00D30E0C" w:rsidRPr="00D30E0C" w:rsidRDefault="00D30E0C" w:rsidP="00D30E0C">
            <w:pPr>
              <w:spacing w:after="0" w:line="240" w:lineRule="auto"/>
              <w:ind w:firstLineChars="100" w:firstLine="160"/>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Technical Provisions (Inforce as of 2019)</w:t>
            </w:r>
          </w:p>
        </w:tc>
        <w:tc>
          <w:tcPr>
            <w:tcW w:w="1280" w:type="dxa"/>
            <w:tcBorders>
              <w:top w:val="nil"/>
              <w:left w:val="nil"/>
              <w:bottom w:val="nil"/>
              <w:right w:val="nil"/>
            </w:tcBorders>
            <w:shd w:val="clear" w:color="auto" w:fill="auto"/>
            <w:vAlign w:val="center"/>
            <w:hideMark/>
          </w:tcPr>
          <w:p w14:paraId="13314442"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40,471 </w:t>
            </w:r>
          </w:p>
        </w:tc>
        <w:tc>
          <w:tcPr>
            <w:tcW w:w="1280" w:type="dxa"/>
            <w:tcBorders>
              <w:top w:val="nil"/>
              <w:left w:val="nil"/>
              <w:bottom w:val="nil"/>
              <w:right w:val="nil"/>
            </w:tcBorders>
            <w:shd w:val="clear" w:color="auto" w:fill="auto"/>
            <w:noWrap/>
            <w:vAlign w:val="center"/>
            <w:hideMark/>
          </w:tcPr>
          <w:p w14:paraId="64146587"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39,085 </w:t>
            </w:r>
          </w:p>
        </w:tc>
        <w:tc>
          <w:tcPr>
            <w:tcW w:w="1280" w:type="dxa"/>
            <w:tcBorders>
              <w:top w:val="nil"/>
              <w:left w:val="nil"/>
              <w:bottom w:val="nil"/>
              <w:right w:val="nil"/>
            </w:tcBorders>
            <w:shd w:val="clear" w:color="auto" w:fill="auto"/>
            <w:noWrap/>
            <w:vAlign w:val="center"/>
            <w:hideMark/>
          </w:tcPr>
          <w:p w14:paraId="7D87C5CE"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37,650 </w:t>
            </w:r>
          </w:p>
        </w:tc>
        <w:tc>
          <w:tcPr>
            <w:tcW w:w="1280" w:type="dxa"/>
            <w:tcBorders>
              <w:top w:val="nil"/>
              <w:left w:val="nil"/>
              <w:bottom w:val="nil"/>
              <w:right w:val="nil"/>
            </w:tcBorders>
            <w:shd w:val="clear" w:color="auto" w:fill="auto"/>
            <w:noWrap/>
            <w:vAlign w:val="center"/>
            <w:hideMark/>
          </w:tcPr>
          <w:p w14:paraId="5CBC60E7"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36,267 </w:t>
            </w:r>
          </w:p>
        </w:tc>
        <w:tc>
          <w:tcPr>
            <w:tcW w:w="1280" w:type="dxa"/>
            <w:tcBorders>
              <w:top w:val="nil"/>
              <w:left w:val="nil"/>
              <w:bottom w:val="nil"/>
              <w:right w:val="nil"/>
            </w:tcBorders>
            <w:shd w:val="clear" w:color="auto" w:fill="auto"/>
            <w:noWrap/>
            <w:vAlign w:val="center"/>
            <w:hideMark/>
          </w:tcPr>
          <w:p w14:paraId="41DE5B81"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34,844 </w:t>
            </w:r>
          </w:p>
        </w:tc>
      </w:tr>
      <w:tr w:rsidR="00D30E0C" w:rsidRPr="00D30E0C" w14:paraId="2C06B5A6" w14:textId="77777777" w:rsidTr="00D30E0C">
        <w:trPr>
          <w:trHeight w:val="300"/>
        </w:trPr>
        <w:tc>
          <w:tcPr>
            <w:tcW w:w="5040" w:type="dxa"/>
            <w:tcBorders>
              <w:top w:val="nil"/>
              <w:left w:val="nil"/>
              <w:bottom w:val="nil"/>
              <w:right w:val="nil"/>
            </w:tcBorders>
            <w:shd w:val="clear" w:color="auto" w:fill="auto"/>
            <w:noWrap/>
            <w:vAlign w:val="center"/>
            <w:hideMark/>
          </w:tcPr>
          <w:p w14:paraId="01B05CBB" w14:textId="77777777" w:rsidR="00D30E0C" w:rsidRPr="00D30E0C" w:rsidRDefault="00D30E0C" w:rsidP="00D30E0C">
            <w:pPr>
              <w:spacing w:after="0" w:line="240" w:lineRule="auto"/>
              <w:ind w:firstLineChars="100" w:firstLine="160"/>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Technical Provisions (New Business)</w:t>
            </w:r>
          </w:p>
        </w:tc>
        <w:tc>
          <w:tcPr>
            <w:tcW w:w="1280" w:type="dxa"/>
            <w:tcBorders>
              <w:top w:val="nil"/>
              <w:left w:val="nil"/>
              <w:bottom w:val="nil"/>
              <w:right w:val="nil"/>
            </w:tcBorders>
            <w:shd w:val="clear" w:color="auto" w:fill="auto"/>
            <w:vAlign w:val="center"/>
            <w:hideMark/>
          </w:tcPr>
          <w:p w14:paraId="65E22C87"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0 </w:t>
            </w:r>
          </w:p>
        </w:tc>
        <w:tc>
          <w:tcPr>
            <w:tcW w:w="1280" w:type="dxa"/>
            <w:tcBorders>
              <w:top w:val="nil"/>
              <w:left w:val="nil"/>
              <w:bottom w:val="nil"/>
              <w:right w:val="nil"/>
            </w:tcBorders>
            <w:shd w:val="clear" w:color="auto" w:fill="auto"/>
            <w:vAlign w:val="center"/>
            <w:hideMark/>
          </w:tcPr>
          <w:p w14:paraId="30D31289"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6,050 </w:t>
            </w:r>
          </w:p>
        </w:tc>
        <w:tc>
          <w:tcPr>
            <w:tcW w:w="1280" w:type="dxa"/>
            <w:tcBorders>
              <w:top w:val="nil"/>
              <w:left w:val="nil"/>
              <w:bottom w:val="nil"/>
              <w:right w:val="nil"/>
            </w:tcBorders>
            <w:shd w:val="clear" w:color="auto" w:fill="auto"/>
            <w:vAlign w:val="center"/>
            <w:hideMark/>
          </w:tcPr>
          <w:p w14:paraId="2C7AD3EF"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13,355 </w:t>
            </w:r>
          </w:p>
        </w:tc>
        <w:tc>
          <w:tcPr>
            <w:tcW w:w="1280" w:type="dxa"/>
            <w:tcBorders>
              <w:top w:val="nil"/>
              <w:left w:val="nil"/>
              <w:bottom w:val="nil"/>
              <w:right w:val="nil"/>
            </w:tcBorders>
            <w:shd w:val="clear" w:color="auto" w:fill="auto"/>
            <w:vAlign w:val="center"/>
            <w:hideMark/>
          </w:tcPr>
          <w:p w14:paraId="7F213A35"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17,745 </w:t>
            </w:r>
          </w:p>
        </w:tc>
        <w:tc>
          <w:tcPr>
            <w:tcW w:w="1280" w:type="dxa"/>
            <w:tcBorders>
              <w:top w:val="nil"/>
              <w:left w:val="nil"/>
              <w:bottom w:val="nil"/>
              <w:right w:val="nil"/>
            </w:tcBorders>
            <w:shd w:val="clear" w:color="auto" w:fill="auto"/>
            <w:vAlign w:val="center"/>
            <w:hideMark/>
          </w:tcPr>
          <w:p w14:paraId="38C300E9"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19,810 </w:t>
            </w:r>
          </w:p>
        </w:tc>
      </w:tr>
      <w:tr w:rsidR="00D30E0C" w:rsidRPr="00D30E0C" w14:paraId="1900D0CE" w14:textId="77777777" w:rsidTr="00D30E0C">
        <w:trPr>
          <w:trHeight w:val="300"/>
        </w:trPr>
        <w:tc>
          <w:tcPr>
            <w:tcW w:w="5040" w:type="dxa"/>
            <w:tcBorders>
              <w:top w:val="nil"/>
              <w:left w:val="nil"/>
              <w:bottom w:val="nil"/>
              <w:right w:val="nil"/>
            </w:tcBorders>
            <w:shd w:val="clear" w:color="auto" w:fill="auto"/>
            <w:noWrap/>
            <w:vAlign w:val="center"/>
            <w:hideMark/>
          </w:tcPr>
          <w:p w14:paraId="18737454" w14:textId="77777777" w:rsidR="00D30E0C" w:rsidRPr="00D30E0C" w:rsidRDefault="00D30E0C" w:rsidP="00D30E0C">
            <w:pPr>
              <w:spacing w:after="0" w:line="240" w:lineRule="auto"/>
              <w:ind w:firstLineChars="100" w:firstLine="160"/>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Other Liabilities (Accrued Interest)</w:t>
            </w:r>
          </w:p>
        </w:tc>
        <w:tc>
          <w:tcPr>
            <w:tcW w:w="1280" w:type="dxa"/>
            <w:tcBorders>
              <w:top w:val="nil"/>
              <w:left w:val="nil"/>
              <w:bottom w:val="nil"/>
              <w:right w:val="nil"/>
            </w:tcBorders>
            <w:shd w:val="clear" w:color="auto" w:fill="auto"/>
            <w:vAlign w:val="center"/>
            <w:hideMark/>
          </w:tcPr>
          <w:p w14:paraId="204277E2"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303 </w:t>
            </w:r>
          </w:p>
        </w:tc>
        <w:tc>
          <w:tcPr>
            <w:tcW w:w="1280" w:type="dxa"/>
            <w:tcBorders>
              <w:top w:val="nil"/>
              <w:left w:val="nil"/>
              <w:bottom w:val="nil"/>
              <w:right w:val="nil"/>
            </w:tcBorders>
            <w:shd w:val="clear" w:color="auto" w:fill="auto"/>
            <w:noWrap/>
            <w:vAlign w:val="center"/>
            <w:hideMark/>
          </w:tcPr>
          <w:p w14:paraId="30FDE9E0"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292 </w:t>
            </w:r>
          </w:p>
        </w:tc>
        <w:tc>
          <w:tcPr>
            <w:tcW w:w="1280" w:type="dxa"/>
            <w:tcBorders>
              <w:top w:val="nil"/>
              <w:left w:val="nil"/>
              <w:bottom w:val="nil"/>
              <w:right w:val="nil"/>
            </w:tcBorders>
            <w:shd w:val="clear" w:color="auto" w:fill="auto"/>
            <w:noWrap/>
            <w:vAlign w:val="center"/>
            <w:hideMark/>
          </w:tcPr>
          <w:p w14:paraId="180208E0"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284 </w:t>
            </w:r>
          </w:p>
        </w:tc>
        <w:tc>
          <w:tcPr>
            <w:tcW w:w="1280" w:type="dxa"/>
            <w:tcBorders>
              <w:top w:val="nil"/>
              <w:left w:val="nil"/>
              <w:bottom w:val="nil"/>
              <w:right w:val="nil"/>
            </w:tcBorders>
            <w:shd w:val="clear" w:color="auto" w:fill="auto"/>
            <w:noWrap/>
            <w:vAlign w:val="center"/>
            <w:hideMark/>
          </w:tcPr>
          <w:p w14:paraId="211B2C54"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277 </w:t>
            </w:r>
          </w:p>
        </w:tc>
        <w:tc>
          <w:tcPr>
            <w:tcW w:w="1280" w:type="dxa"/>
            <w:tcBorders>
              <w:top w:val="nil"/>
              <w:left w:val="nil"/>
              <w:bottom w:val="nil"/>
              <w:right w:val="nil"/>
            </w:tcBorders>
            <w:shd w:val="clear" w:color="auto" w:fill="auto"/>
            <w:noWrap/>
            <w:vAlign w:val="center"/>
            <w:hideMark/>
          </w:tcPr>
          <w:p w14:paraId="2A8059C6"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271 </w:t>
            </w:r>
          </w:p>
        </w:tc>
      </w:tr>
      <w:tr w:rsidR="00D30E0C" w:rsidRPr="00D30E0C" w14:paraId="1AE013CC" w14:textId="77777777" w:rsidTr="00D30E0C">
        <w:trPr>
          <w:trHeight w:val="315"/>
        </w:trPr>
        <w:tc>
          <w:tcPr>
            <w:tcW w:w="5040" w:type="dxa"/>
            <w:tcBorders>
              <w:top w:val="nil"/>
              <w:left w:val="nil"/>
              <w:bottom w:val="nil"/>
              <w:right w:val="nil"/>
            </w:tcBorders>
            <w:shd w:val="clear" w:color="auto" w:fill="auto"/>
            <w:noWrap/>
            <w:vAlign w:val="center"/>
            <w:hideMark/>
          </w:tcPr>
          <w:p w14:paraId="4F573A70" w14:textId="77777777" w:rsidR="00D30E0C" w:rsidRPr="00D30E0C" w:rsidRDefault="00D30E0C" w:rsidP="00D30E0C">
            <w:pPr>
              <w:spacing w:after="0" w:line="240" w:lineRule="auto"/>
              <w:ind w:firstLineChars="100" w:firstLine="160"/>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Capital and surplus</w:t>
            </w:r>
          </w:p>
        </w:tc>
        <w:tc>
          <w:tcPr>
            <w:tcW w:w="1280" w:type="dxa"/>
            <w:tcBorders>
              <w:top w:val="nil"/>
              <w:left w:val="nil"/>
              <w:bottom w:val="nil"/>
              <w:right w:val="nil"/>
            </w:tcBorders>
            <w:shd w:val="clear" w:color="auto" w:fill="auto"/>
            <w:vAlign w:val="center"/>
            <w:hideMark/>
          </w:tcPr>
          <w:p w14:paraId="6069BF17"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3,290 </w:t>
            </w:r>
          </w:p>
        </w:tc>
        <w:tc>
          <w:tcPr>
            <w:tcW w:w="1280" w:type="dxa"/>
            <w:tcBorders>
              <w:top w:val="nil"/>
              <w:left w:val="nil"/>
              <w:bottom w:val="nil"/>
              <w:right w:val="nil"/>
            </w:tcBorders>
            <w:shd w:val="clear" w:color="auto" w:fill="auto"/>
            <w:noWrap/>
            <w:vAlign w:val="center"/>
            <w:hideMark/>
          </w:tcPr>
          <w:p w14:paraId="53D4BE7B"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3,678 </w:t>
            </w:r>
          </w:p>
        </w:tc>
        <w:tc>
          <w:tcPr>
            <w:tcW w:w="1280" w:type="dxa"/>
            <w:tcBorders>
              <w:top w:val="nil"/>
              <w:left w:val="nil"/>
              <w:bottom w:val="nil"/>
              <w:right w:val="nil"/>
            </w:tcBorders>
            <w:shd w:val="clear" w:color="auto" w:fill="auto"/>
            <w:noWrap/>
            <w:vAlign w:val="center"/>
            <w:hideMark/>
          </w:tcPr>
          <w:p w14:paraId="239C4875"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4,213 </w:t>
            </w:r>
          </w:p>
        </w:tc>
        <w:tc>
          <w:tcPr>
            <w:tcW w:w="1280" w:type="dxa"/>
            <w:tcBorders>
              <w:top w:val="nil"/>
              <w:left w:val="nil"/>
              <w:bottom w:val="nil"/>
              <w:right w:val="nil"/>
            </w:tcBorders>
            <w:shd w:val="clear" w:color="auto" w:fill="auto"/>
            <w:noWrap/>
            <w:vAlign w:val="center"/>
            <w:hideMark/>
          </w:tcPr>
          <w:p w14:paraId="3D9466D4"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4,501 </w:t>
            </w:r>
          </w:p>
        </w:tc>
        <w:tc>
          <w:tcPr>
            <w:tcW w:w="1280" w:type="dxa"/>
            <w:tcBorders>
              <w:top w:val="nil"/>
              <w:left w:val="nil"/>
              <w:bottom w:val="nil"/>
              <w:right w:val="nil"/>
            </w:tcBorders>
            <w:shd w:val="clear" w:color="auto" w:fill="auto"/>
            <w:noWrap/>
            <w:vAlign w:val="center"/>
            <w:hideMark/>
          </w:tcPr>
          <w:p w14:paraId="0139A0F2"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4,645 </w:t>
            </w:r>
          </w:p>
        </w:tc>
      </w:tr>
      <w:tr w:rsidR="00D30E0C" w:rsidRPr="00D30E0C" w14:paraId="790DDB61" w14:textId="77777777" w:rsidTr="00D30E0C">
        <w:trPr>
          <w:trHeight w:val="315"/>
        </w:trPr>
        <w:tc>
          <w:tcPr>
            <w:tcW w:w="5040" w:type="dxa"/>
            <w:tcBorders>
              <w:top w:val="single" w:sz="8" w:space="0" w:color="auto"/>
              <w:left w:val="nil"/>
              <w:bottom w:val="single" w:sz="8" w:space="0" w:color="auto"/>
              <w:right w:val="nil"/>
            </w:tcBorders>
            <w:shd w:val="clear" w:color="auto" w:fill="auto"/>
            <w:noWrap/>
            <w:vAlign w:val="center"/>
            <w:hideMark/>
          </w:tcPr>
          <w:p w14:paraId="21642F36" w14:textId="77777777" w:rsidR="00D30E0C" w:rsidRPr="00D30E0C" w:rsidRDefault="00D30E0C" w:rsidP="00D30E0C">
            <w:pPr>
              <w:spacing w:after="0" w:line="240" w:lineRule="auto"/>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Total liabilities and capital &amp; surplus</w:t>
            </w:r>
          </w:p>
        </w:tc>
        <w:tc>
          <w:tcPr>
            <w:tcW w:w="1280" w:type="dxa"/>
            <w:tcBorders>
              <w:top w:val="single" w:sz="8" w:space="0" w:color="auto"/>
              <w:left w:val="nil"/>
              <w:bottom w:val="single" w:sz="8" w:space="0" w:color="auto"/>
              <w:right w:val="nil"/>
            </w:tcBorders>
            <w:shd w:val="clear" w:color="auto" w:fill="auto"/>
            <w:vAlign w:val="center"/>
            <w:hideMark/>
          </w:tcPr>
          <w:p w14:paraId="1B73EF24"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42,678 </w:t>
            </w:r>
          </w:p>
        </w:tc>
        <w:tc>
          <w:tcPr>
            <w:tcW w:w="1280" w:type="dxa"/>
            <w:tcBorders>
              <w:top w:val="single" w:sz="8" w:space="0" w:color="auto"/>
              <w:left w:val="nil"/>
              <w:bottom w:val="single" w:sz="8" w:space="0" w:color="auto"/>
              <w:right w:val="nil"/>
            </w:tcBorders>
            <w:shd w:val="clear" w:color="auto" w:fill="auto"/>
            <w:noWrap/>
            <w:vAlign w:val="center"/>
            <w:hideMark/>
          </w:tcPr>
          <w:p w14:paraId="49AA02F8"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47,670 </w:t>
            </w:r>
          </w:p>
        </w:tc>
        <w:tc>
          <w:tcPr>
            <w:tcW w:w="1280" w:type="dxa"/>
            <w:tcBorders>
              <w:top w:val="single" w:sz="8" w:space="0" w:color="auto"/>
              <w:left w:val="nil"/>
              <w:bottom w:val="single" w:sz="8" w:space="0" w:color="auto"/>
              <w:right w:val="nil"/>
            </w:tcBorders>
            <w:shd w:val="clear" w:color="auto" w:fill="auto"/>
            <w:noWrap/>
            <w:vAlign w:val="center"/>
            <w:hideMark/>
          </w:tcPr>
          <w:p w14:paraId="1A40BFD9"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54,118 </w:t>
            </w:r>
          </w:p>
        </w:tc>
        <w:tc>
          <w:tcPr>
            <w:tcW w:w="1280" w:type="dxa"/>
            <w:tcBorders>
              <w:top w:val="single" w:sz="8" w:space="0" w:color="auto"/>
              <w:left w:val="nil"/>
              <w:bottom w:val="single" w:sz="8" w:space="0" w:color="auto"/>
              <w:right w:val="nil"/>
            </w:tcBorders>
            <w:shd w:val="clear" w:color="auto" w:fill="auto"/>
            <w:noWrap/>
            <w:vAlign w:val="center"/>
            <w:hideMark/>
          </w:tcPr>
          <w:p w14:paraId="410C983C"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57,367 </w:t>
            </w:r>
          </w:p>
        </w:tc>
        <w:tc>
          <w:tcPr>
            <w:tcW w:w="1280" w:type="dxa"/>
            <w:tcBorders>
              <w:top w:val="single" w:sz="8" w:space="0" w:color="auto"/>
              <w:left w:val="nil"/>
              <w:bottom w:val="single" w:sz="8" w:space="0" w:color="auto"/>
              <w:right w:val="nil"/>
            </w:tcBorders>
            <w:shd w:val="clear" w:color="auto" w:fill="auto"/>
            <w:noWrap/>
            <w:vAlign w:val="center"/>
            <w:hideMark/>
          </w:tcPr>
          <w:p w14:paraId="1B391CAD"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58,252 </w:t>
            </w:r>
          </w:p>
        </w:tc>
      </w:tr>
      <w:tr w:rsidR="00D30E0C" w:rsidRPr="00D30E0C" w14:paraId="365495AA" w14:textId="77777777" w:rsidTr="00D30E0C">
        <w:trPr>
          <w:trHeight w:val="315"/>
        </w:trPr>
        <w:tc>
          <w:tcPr>
            <w:tcW w:w="5040" w:type="dxa"/>
            <w:tcBorders>
              <w:top w:val="nil"/>
              <w:left w:val="nil"/>
              <w:bottom w:val="single" w:sz="8" w:space="0" w:color="auto"/>
              <w:right w:val="nil"/>
            </w:tcBorders>
            <w:shd w:val="clear" w:color="auto" w:fill="auto"/>
            <w:noWrap/>
            <w:vAlign w:val="center"/>
            <w:hideMark/>
          </w:tcPr>
          <w:p w14:paraId="23A623D5" w14:textId="77777777" w:rsidR="00D30E0C" w:rsidRPr="00D30E0C" w:rsidRDefault="00D30E0C" w:rsidP="00D30E0C">
            <w:pPr>
              <w:spacing w:after="0" w:line="240" w:lineRule="auto"/>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c>
          <w:tcPr>
            <w:tcW w:w="1280" w:type="dxa"/>
            <w:tcBorders>
              <w:top w:val="nil"/>
              <w:left w:val="nil"/>
              <w:bottom w:val="single" w:sz="8" w:space="0" w:color="auto"/>
              <w:right w:val="nil"/>
            </w:tcBorders>
            <w:shd w:val="clear" w:color="auto" w:fill="auto"/>
            <w:vAlign w:val="center"/>
            <w:hideMark/>
          </w:tcPr>
          <w:p w14:paraId="37B96524"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c>
          <w:tcPr>
            <w:tcW w:w="1280" w:type="dxa"/>
            <w:tcBorders>
              <w:top w:val="nil"/>
              <w:left w:val="nil"/>
              <w:bottom w:val="single" w:sz="8" w:space="0" w:color="auto"/>
              <w:right w:val="nil"/>
            </w:tcBorders>
            <w:shd w:val="clear" w:color="auto" w:fill="auto"/>
            <w:noWrap/>
            <w:vAlign w:val="center"/>
            <w:hideMark/>
          </w:tcPr>
          <w:p w14:paraId="5E69E9D9"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c>
          <w:tcPr>
            <w:tcW w:w="1280" w:type="dxa"/>
            <w:tcBorders>
              <w:top w:val="nil"/>
              <w:left w:val="nil"/>
              <w:bottom w:val="single" w:sz="8" w:space="0" w:color="auto"/>
              <w:right w:val="nil"/>
            </w:tcBorders>
            <w:shd w:val="clear" w:color="auto" w:fill="auto"/>
            <w:noWrap/>
            <w:vAlign w:val="center"/>
            <w:hideMark/>
          </w:tcPr>
          <w:p w14:paraId="203D0685"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c>
          <w:tcPr>
            <w:tcW w:w="1280" w:type="dxa"/>
            <w:tcBorders>
              <w:top w:val="nil"/>
              <w:left w:val="nil"/>
              <w:bottom w:val="single" w:sz="8" w:space="0" w:color="auto"/>
              <w:right w:val="nil"/>
            </w:tcBorders>
            <w:shd w:val="clear" w:color="auto" w:fill="auto"/>
            <w:noWrap/>
            <w:vAlign w:val="center"/>
            <w:hideMark/>
          </w:tcPr>
          <w:p w14:paraId="602FEA3D"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c>
          <w:tcPr>
            <w:tcW w:w="1280" w:type="dxa"/>
            <w:tcBorders>
              <w:top w:val="nil"/>
              <w:left w:val="nil"/>
              <w:bottom w:val="single" w:sz="8" w:space="0" w:color="auto"/>
              <w:right w:val="nil"/>
            </w:tcBorders>
            <w:shd w:val="clear" w:color="auto" w:fill="auto"/>
            <w:noWrap/>
            <w:vAlign w:val="center"/>
            <w:hideMark/>
          </w:tcPr>
          <w:p w14:paraId="293A22C5"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r>
      <w:tr w:rsidR="00D30E0C" w:rsidRPr="00D30E0C" w14:paraId="773196D1" w14:textId="77777777" w:rsidTr="00D30E0C">
        <w:trPr>
          <w:trHeight w:val="315"/>
        </w:trPr>
        <w:tc>
          <w:tcPr>
            <w:tcW w:w="5040" w:type="dxa"/>
            <w:tcBorders>
              <w:top w:val="nil"/>
              <w:left w:val="nil"/>
              <w:bottom w:val="single" w:sz="8" w:space="0" w:color="auto"/>
              <w:right w:val="nil"/>
            </w:tcBorders>
            <w:shd w:val="clear" w:color="auto" w:fill="auto"/>
            <w:noWrap/>
            <w:vAlign w:val="center"/>
            <w:hideMark/>
          </w:tcPr>
          <w:p w14:paraId="65FE7A24" w14:textId="7A08916C" w:rsidR="00D30E0C" w:rsidRPr="00D30E0C" w:rsidRDefault="00D30E0C" w:rsidP="00D30E0C">
            <w:pPr>
              <w:spacing w:after="0" w:line="240" w:lineRule="auto"/>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Distributable earnings from operating company</w:t>
            </w:r>
          </w:p>
        </w:tc>
        <w:tc>
          <w:tcPr>
            <w:tcW w:w="1280" w:type="dxa"/>
            <w:tcBorders>
              <w:top w:val="nil"/>
              <w:left w:val="nil"/>
              <w:bottom w:val="single" w:sz="8" w:space="0" w:color="auto"/>
              <w:right w:val="nil"/>
            </w:tcBorders>
            <w:shd w:val="clear" w:color="auto" w:fill="auto"/>
            <w:vAlign w:val="center"/>
            <w:hideMark/>
          </w:tcPr>
          <w:p w14:paraId="6EA099AE"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1,117 </w:t>
            </w:r>
          </w:p>
        </w:tc>
        <w:tc>
          <w:tcPr>
            <w:tcW w:w="1280" w:type="dxa"/>
            <w:tcBorders>
              <w:top w:val="nil"/>
              <w:left w:val="nil"/>
              <w:bottom w:val="single" w:sz="8" w:space="0" w:color="auto"/>
              <w:right w:val="nil"/>
            </w:tcBorders>
            <w:shd w:val="clear" w:color="auto" w:fill="auto"/>
            <w:vAlign w:val="center"/>
            <w:hideMark/>
          </w:tcPr>
          <w:p w14:paraId="2234A9EA"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424 </w:t>
            </w:r>
          </w:p>
        </w:tc>
        <w:tc>
          <w:tcPr>
            <w:tcW w:w="1280" w:type="dxa"/>
            <w:tcBorders>
              <w:top w:val="nil"/>
              <w:left w:val="nil"/>
              <w:bottom w:val="single" w:sz="8" w:space="0" w:color="auto"/>
              <w:right w:val="nil"/>
            </w:tcBorders>
            <w:shd w:val="clear" w:color="auto" w:fill="auto"/>
            <w:vAlign w:val="center"/>
            <w:hideMark/>
          </w:tcPr>
          <w:p w14:paraId="596739AB"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442 </w:t>
            </w:r>
          </w:p>
        </w:tc>
        <w:tc>
          <w:tcPr>
            <w:tcW w:w="1280" w:type="dxa"/>
            <w:tcBorders>
              <w:top w:val="nil"/>
              <w:left w:val="nil"/>
              <w:bottom w:val="single" w:sz="8" w:space="0" w:color="auto"/>
              <w:right w:val="nil"/>
            </w:tcBorders>
            <w:shd w:val="clear" w:color="auto" w:fill="auto"/>
            <w:vAlign w:val="center"/>
            <w:hideMark/>
          </w:tcPr>
          <w:p w14:paraId="681C2FC8"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532 </w:t>
            </w:r>
          </w:p>
        </w:tc>
        <w:tc>
          <w:tcPr>
            <w:tcW w:w="1280" w:type="dxa"/>
            <w:tcBorders>
              <w:top w:val="nil"/>
              <w:left w:val="nil"/>
              <w:bottom w:val="single" w:sz="8" w:space="0" w:color="auto"/>
              <w:right w:val="nil"/>
            </w:tcBorders>
            <w:shd w:val="clear" w:color="auto" w:fill="auto"/>
            <w:vAlign w:val="center"/>
            <w:hideMark/>
          </w:tcPr>
          <w:p w14:paraId="1C62039E"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508 </w:t>
            </w:r>
          </w:p>
        </w:tc>
      </w:tr>
      <w:tr w:rsidR="00D30E0C" w:rsidRPr="00D30E0C" w14:paraId="03F3C8D3" w14:textId="77777777" w:rsidTr="00D30E0C">
        <w:trPr>
          <w:trHeight w:val="315"/>
        </w:trPr>
        <w:tc>
          <w:tcPr>
            <w:tcW w:w="5040" w:type="dxa"/>
            <w:tcBorders>
              <w:top w:val="nil"/>
              <w:left w:val="nil"/>
              <w:bottom w:val="single" w:sz="8" w:space="0" w:color="auto"/>
              <w:right w:val="nil"/>
            </w:tcBorders>
            <w:shd w:val="clear" w:color="auto" w:fill="auto"/>
            <w:noWrap/>
            <w:vAlign w:val="center"/>
            <w:hideMark/>
          </w:tcPr>
          <w:p w14:paraId="4473C8A3" w14:textId="77777777" w:rsidR="00D30E0C" w:rsidRPr="00D30E0C" w:rsidRDefault="00D30E0C" w:rsidP="00D30E0C">
            <w:pPr>
              <w:spacing w:after="0" w:line="240" w:lineRule="auto"/>
              <w:rPr>
                <w:rFonts w:ascii="Arial" w:eastAsia="Times New Roman" w:hAnsi="Arial" w:cs="Arial"/>
                <w:b/>
                <w:bCs/>
                <w:color w:val="000000"/>
                <w:sz w:val="16"/>
                <w:szCs w:val="16"/>
                <w:lang w:eastAsia="zh-CN" w:bidi="hi-IN"/>
              </w:rPr>
            </w:pPr>
            <w:r w:rsidRPr="00D30E0C">
              <w:rPr>
                <w:rFonts w:ascii="Arial" w:eastAsia="Times New Roman" w:hAnsi="Arial" w:cs="Arial"/>
                <w:b/>
                <w:bCs/>
                <w:color w:val="000000"/>
                <w:sz w:val="16"/>
                <w:szCs w:val="16"/>
                <w:lang w:eastAsia="zh-CN" w:bidi="hi-IN"/>
              </w:rPr>
              <w:t> </w:t>
            </w:r>
          </w:p>
        </w:tc>
        <w:tc>
          <w:tcPr>
            <w:tcW w:w="1280" w:type="dxa"/>
            <w:tcBorders>
              <w:top w:val="nil"/>
              <w:left w:val="nil"/>
              <w:bottom w:val="single" w:sz="8" w:space="0" w:color="auto"/>
              <w:right w:val="nil"/>
            </w:tcBorders>
            <w:shd w:val="clear" w:color="auto" w:fill="auto"/>
            <w:vAlign w:val="center"/>
            <w:hideMark/>
          </w:tcPr>
          <w:p w14:paraId="28E4E0AB"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c>
          <w:tcPr>
            <w:tcW w:w="1280" w:type="dxa"/>
            <w:tcBorders>
              <w:top w:val="nil"/>
              <w:left w:val="nil"/>
              <w:bottom w:val="single" w:sz="8" w:space="0" w:color="auto"/>
              <w:right w:val="nil"/>
            </w:tcBorders>
            <w:shd w:val="clear" w:color="auto" w:fill="auto"/>
            <w:noWrap/>
            <w:vAlign w:val="center"/>
            <w:hideMark/>
          </w:tcPr>
          <w:p w14:paraId="6F8BD696"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c>
          <w:tcPr>
            <w:tcW w:w="1280" w:type="dxa"/>
            <w:tcBorders>
              <w:top w:val="nil"/>
              <w:left w:val="nil"/>
              <w:bottom w:val="single" w:sz="8" w:space="0" w:color="auto"/>
              <w:right w:val="nil"/>
            </w:tcBorders>
            <w:shd w:val="clear" w:color="auto" w:fill="auto"/>
            <w:noWrap/>
            <w:vAlign w:val="center"/>
            <w:hideMark/>
          </w:tcPr>
          <w:p w14:paraId="62B429DB"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c>
          <w:tcPr>
            <w:tcW w:w="1280" w:type="dxa"/>
            <w:tcBorders>
              <w:top w:val="nil"/>
              <w:left w:val="nil"/>
              <w:bottom w:val="single" w:sz="8" w:space="0" w:color="auto"/>
              <w:right w:val="nil"/>
            </w:tcBorders>
            <w:shd w:val="clear" w:color="auto" w:fill="auto"/>
            <w:noWrap/>
            <w:vAlign w:val="center"/>
            <w:hideMark/>
          </w:tcPr>
          <w:p w14:paraId="34B6B005"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c>
          <w:tcPr>
            <w:tcW w:w="1280" w:type="dxa"/>
            <w:tcBorders>
              <w:top w:val="nil"/>
              <w:left w:val="nil"/>
              <w:bottom w:val="single" w:sz="8" w:space="0" w:color="auto"/>
              <w:right w:val="nil"/>
            </w:tcBorders>
            <w:shd w:val="clear" w:color="auto" w:fill="auto"/>
            <w:noWrap/>
            <w:vAlign w:val="center"/>
            <w:hideMark/>
          </w:tcPr>
          <w:p w14:paraId="5F8B7426"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r>
      <w:tr w:rsidR="00D30E0C" w:rsidRPr="00D30E0C" w14:paraId="2434771B" w14:textId="77777777" w:rsidTr="00D30E0C">
        <w:trPr>
          <w:trHeight w:val="315"/>
        </w:trPr>
        <w:tc>
          <w:tcPr>
            <w:tcW w:w="5040" w:type="dxa"/>
            <w:tcBorders>
              <w:top w:val="nil"/>
              <w:left w:val="nil"/>
              <w:bottom w:val="single" w:sz="8" w:space="0" w:color="auto"/>
              <w:right w:val="nil"/>
            </w:tcBorders>
            <w:shd w:val="clear" w:color="auto" w:fill="auto"/>
            <w:noWrap/>
            <w:vAlign w:val="center"/>
            <w:hideMark/>
          </w:tcPr>
          <w:p w14:paraId="3A6BF329" w14:textId="77777777" w:rsidR="00D30E0C" w:rsidRPr="00D30E0C" w:rsidRDefault="00D30E0C" w:rsidP="00D30E0C">
            <w:pPr>
              <w:spacing w:after="0" w:line="240" w:lineRule="auto"/>
              <w:rPr>
                <w:rFonts w:ascii="Arial" w:eastAsia="Times New Roman" w:hAnsi="Arial" w:cs="Arial"/>
                <w:b/>
                <w:bCs/>
                <w:color w:val="000000"/>
                <w:sz w:val="16"/>
                <w:szCs w:val="16"/>
                <w:lang w:eastAsia="zh-CN" w:bidi="hi-IN"/>
              </w:rPr>
            </w:pPr>
            <w:r w:rsidRPr="00D30E0C">
              <w:rPr>
                <w:rFonts w:ascii="Arial" w:eastAsia="Times New Roman" w:hAnsi="Arial" w:cs="Arial"/>
                <w:b/>
                <w:bCs/>
                <w:color w:val="000000"/>
                <w:sz w:val="16"/>
                <w:szCs w:val="16"/>
                <w:lang w:eastAsia="zh-CN" w:bidi="hi-IN"/>
              </w:rPr>
              <w:t>Capital Ratio</w:t>
            </w:r>
          </w:p>
        </w:tc>
        <w:tc>
          <w:tcPr>
            <w:tcW w:w="1280" w:type="dxa"/>
            <w:tcBorders>
              <w:top w:val="nil"/>
              <w:left w:val="nil"/>
              <w:bottom w:val="single" w:sz="8" w:space="0" w:color="auto"/>
              <w:right w:val="nil"/>
            </w:tcBorders>
            <w:shd w:val="clear" w:color="auto" w:fill="auto"/>
            <w:vAlign w:val="center"/>
            <w:hideMark/>
          </w:tcPr>
          <w:p w14:paraId="5A5C41B0"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c>
          <w:tcPr>
            <w:tcW w:w="1280" w:type="dxa"/>
            <w:tcBorders>
              <w:top w:val="nil"/>
              <w:left w:val="nil"/>
              <w:bottom w:val="single" w:sz="8" w:space="0" w:color="auto"/>
              <w:right w:val="nil"/>
            </w:tcBorders>
            <w:shd w:val="clear" w:color="auto" w:fill="auto"/>
            <w:noWrap/>
            <w:vAlign w:val="center"/>
            <w:hideMark/>
          </w:tcPr>
          <w:p w14:paraId="2050D5F4"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c>
          <w:tcPr>
            <w:tcW w:w="1280" w:type="dxa"/>
            <w:tcBorders>
              <w:top w:val="nil"/>
              <w:left w:val="nil"/>
              <w:bottom w:val="single" w:sz="8" w:space="0" w:color="auto"/>
              <w:right w:val="nil"/>
            </w:tcBorders>
            <w:shd w:val="clear" w:color="auto" w:fill="auto"/>
            <w:noWrap/>
            <w:vAlign w:val="center"/>
            <w:hideMark/>
          </w:tcPr>
          <w:p w14:paraId="582CC363"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c>
          <w:tcPr>
            <w:tcW w:w="1280" w:type="dxa"/>
            <w:tcBorders>
              <w:top w:val="nil"/>
              <w:left w:val="nil"/>
              <w:bottom w:val="single" w:sz="8" w:space="0" w:color="auto"/>
              <w:right w:val="nil"/>
            </w:tcBorders>
            <w:shd w:val="clear" w:color="auto" w:fill="auto"/>
            <w:noWrap/>
            <w:vAlign w:val="center"/>
            <w:hideMark/>
          </w:tcPr>
          <w:p w14:paraId="48508D53"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c>
          <w:tcPr>
            <w:tcW w:w="1280" w:type="dxa"/>
            <w:tcBorders>
              <w:top w:val="nil"/>
              <w:left w:val="nil"/>
              <w:bottom w:val="single" w:sz="8" w:space="0" w:color="auto"/>
              <w:right w:val="nil"/>
            </w:tcBorders>
            <w:shd w:val="clear" w:color="auto" w:fill="auto"/>
            <w:noWrap/>
            <w:vAlign w:val="center"/>
            <w:hideMark/>
          </w:tcPr>
          <w:p w14:paraId="554A7341"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w:t>
            </w:r>
          </w:p>
        </w:tc>
      </w:tr>
      <w:tr w:rsidR="00D30E0C" w:rsidRPr="00D30E0C" w14:paraId="4086F49F" w14:textId="77777777" w:rsidTr="00D30E0C">
        <w:trPr>
          <w:trHeight w:val="315"/>
        </w:trPr>
        <w:tc>
          <w:tcPr>
            <w:tcW w:w="5040" w:type="dxa"/>
            <w:tcBorders>
              <w:top w:val="nil"/>
              <w:left w:val="nil"/>
              <w:bottom w:val="single" w:sz="8" w:space="0" w:color="auto"/>
              <w:right w:val="nil"/>
            </w:tcBorders>
            <w:shd w:val="clear" w:color="auto" w:fill="auto"/>
            <w:noWrap/>
            <w:vAlign w:val="center"/>
            <w:hideMark/>
          </w:tcPr>
          <w:p w14:paraId="0BCA0F45" w14:textId="77777777" w:rsidR="00D30E0C" w:rsidRPr="00D30E0C" w:rsidRDefault="00D30E0C" w:rsidP="00D30E0C">
            <w:pPr>
              <w:spacing w:after="0" w:line="240" w:lineRule="auto"/>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ECR</w:t>
            </w:r>
          </w:p>
        </w:tc>
        <w:tc>
          <w:tcPr>
            <w:tcW w:w="1280" w:type="dxa"/>
            <w:tcBorders>
              <w:top w:val="nil"/>
              <w:left w:val="nil"/>
              <w:bottom w:val="single" w:sz="8" w:space="0" w:color="auto"/>
              <w:right w:val="nil"/>
            </w:tcBorders>
            <w:shd w:val="clear" w:color="auto" w:fill="auto"/>
            <w:vAlign w:val="center"/>
            <w:hideMark/>
          </w:tcPr>
          <w:p w14:paraId="61B86FFA"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1,879 </w:t>
            </w:r>
          </w:p>
        </w:tc>
        <w:tc>
          <w:tcPr>
            <w:tcW w:w="1280" w:type="dxa"/>
            <w:tcBorders>
              <w:top w:val="nil"/>
              <w:left w:val="nil"/>
              <w:bottom w:val="single" w:sz="8" w:space="0" w:color="auto"/>
              <w:right w:val="nil"/>
            </w:tcBorders>
            <w:shd w:val="clear" w:color="auto" w:fill="auto"/>
            <w:vAlign w:val="center"/>
            <w:hideMark/>
          </w:tcPr>
          <w:p w14:paraId="7BACC693"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2,118 </w:t>
            </w:r>
          </w:p>
        </w:tc>
        <w:tc>
          <w:tcPr>
            <w:tcW w:w="1280" w:type="dxa"/>
            <w:tcBorders>
              <w:top w:val="nil"/>
              <w:left w:val="nil"/>
              <w:bottom w:val="single" w:sz="8" w:space="0" w:color="auto"/>
              <w:right w:val="nil"/>
            </w:tcBorders>
            <w:shd w:val="clear" w:color="auto" w:fill="auto"/>
            <w:vAlign w:val="center"/>
            <w:hideMark/>
          </w:tcPr>
          <w:p w14:paraId="2E4ADFCD"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2,426 </w:t>
            </w:r>
          </w:p>
        </w:tc>
        <w:tc>
          <w:tcPr>
            <w:tcW w:w="1280" w:type="dxa"/>
            <w:tcBorders>
              <w:top w:val="nil"/>
              <w:left w:val="nil"/>
              <w:bottom w:val="single" w:sz="8" w:space="0" w:color="auto"/>
              <w:right w:val="nil"/>
            </w:tcBorders>
            <w:shd w:val="clear" w:color="auto" w:fill="auto"/>
            <w:vAlign w:val="center"/>
            <w:hideMark/>
          </w:tcPr>
          <w:p w14:paraId="0978929E"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2,561 </w:t>
            </w:r>
          </w:p>
        </w:tc>
        <w:tc>
          <w:tcPr>
            <w:tcW w:w="1280" w:type="dxa"/>
            <w:tcBorders>
              <w:top w:val="nil"/>
              <w:left w:val="nil"/>
              <w:bottom w:val="single" w:sz="8" w:space="0" w:color="auto"/>
              <w:right w:val="nil"/>
            </w:tcBorders>
            <w:shd w:val="clear" w:color="auto" w:fill="auto"/>
            <w:vAlign w:val="center"/>
            <w:hideMark/>
          </w:tcPr>
          <w:p w14:paraId="719D7463"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 xml:space="preserve">2,594 </w:t>
            </w:r>
          </w:p>
        </w:tc>
      </w:tr>
      <w:tr w:rsidR="00D30E0C" w:rsidRPr="00D30E0C" w14:paraId="0D42BBC8" w14:textId="77777777" w:rsidTr="00D30E0C">
        <w:trPr>
          <w:trHeight w:val="315"/>
        </w:trPr>
        <w:tc>
          <w:tcPr>
            <w:tcW w:w="5040" w:type="dxa"/>
            <w:tcBorders>
              <w:top w:val="nil"/>
              <w:left w:val="nil"/>
              <w:bottom w:val="single" w:sz="8" w:space="0" w:color="auto"/>
              <w:right w:val="nil"/>
            </w:tcBorders>
            <w:shd w:val="clear" w:color="auto" w:fill="auto"/>
            <w:noWrap/>
            <w:vAlign w:val="center"/>
            <w:hideMark/>
          </w:tcPr>
          <w:p w14:paraId="14635EF1" w14:textId="77777777" w:rsidR="00D30E0C" w:rsidRPr="00D30E0C" w:rsidRDefault="00D30E0C" w:rsidP="00D30E0C">
            <w:pPr>
              <w:spacing w:after="0" w:line="240" w:lineRule="auto"/>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ECR Ratio</w:t>
            </w:r>
          </w:p>
        </w:tc>
        <w:tc>
          <w:tcPr>
            <w:tcW w:w="1280" w:type="dxa"/>
            <w:tcBorders>
              <w:top w:val="nil"/>
              <w:left w:val="nil"/>
              <w:bottom w:val="single" w:sz="8" w:space="0" w:color="auto"/>
              <w:right w:val="nil"/>
            </w:tcBorders>
            <w:shd w:val="clear" w:color="auto" w:fill="auto"/>
            <w:vAlign w:val="center"/>
            <w:hideMark/>
          </w:tcPr>
          <w:p w14:paraId="433DFB99"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175%</w:t>
            </w:r>
          </w:p>
        </w:tc>
        <w:tc>
          <w:tcPr>
            <w:tcW w:w="1280" w:type="dxa"/>
            <w:tcBorders>
              <w:top w:val="nil"/>
              <w:left w:val="nil"/>
              <w:bottom w:val="single" w:sz="8" w:space="0" w:color="auto"/>
              <w:right w:val="nil"/>
            </w:tcBorders>
            <w:shd w:val="clear" w:color="auto" w:fill="auto"/>
            <w:vAlign w:val="center"/>
            <w:hideMark/>
          </w:tcPr>
          <w:p w14:paraId="3BE9F154"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174%</w:t>
            </w:r>
          </w:p>
        </w:tc>
        <w:tc>
          <w:tcPr>
            <w:tcW w:w="1280" w:type="dxa"/>
            <w:tcBorders>
              <w:top w:val="nil"/>
              <w:left w:val="nil"/>
              <w:bottom w:val="single" w:sz="8" w:space="0" w:color="auto"/>
              <w:right w:val="nil"/>
            </w:tcBorders>
            <w:shd w:val="clear" w:color="auto" w:fill="auto"/>
            <w:vAlign w:val="center"/>
            <w:hideMark/>
          </w:tcPr>
          <w:p w14:paraId="18DBE7B4"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174%</w:t>
            </w:r>
          </w:p>
        </w:tc>
        <w:tc>
          <w:tcPr>
            <w:tcW w:w="1280" w:type="dxa"/>
            <w:tcBorders>
              <w:top w:val="nil"/>
              <w:left w:val="nil"/>
              <w:bottom w:val="single" w:sz="8" w:space="0" w:color="auto"/>
              <w:right w:val="nil"/>
            </w:tcBorders>
            <w:shd w:val="clear" w:color="auto" w:fill="auto"/>
            <w:vAlign w:val="center"/>
            <w:hideMark/>
          </w:tcPr>
          <w:p w14:paraId="4754A31B"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176%</w:t>
            </w:r>
          </w:p>
        </w:tc>
        <w:tc>
          <w:tcPr>
            <w:tcW w:w="1280" w:type="dxa"/>
            <w:tcBorders>
              <w:top w:val="nil"/>
              <w:left w:val="nil"/>
              <w:bottom w:val="single" w:sz="8" w:space="0" w:color="auto"/>
              <w:right w:val="nil"/>
            </w:tcBorders>
            <w:shd w:val="clear" w:color="auto" w:fill="auto"/>
            <w:vAlign w:val="center"/>
            <w:hideMark/>
          </w:tcPr>
          <w:p w14:paraId="15021DED" w14:textId="77777777" w:rsidR="00D30E0C" w:rsidRPr="00D30E0C" w:rsidRDefault="00D30E0C" w:rsidP="00D30E0C">
            <w:pPr>
              <w:spacing w:after="0" w:line="240" w:lineRule="auto"/>
              <w:jc w:val="right"/>
              <w:rPr>
                <w:rFonts w:ascii="Arial" w:eastAsia="Times New Roman" w:hAnsi="Arial" w:cs="Arial"/>
                <w:color w:val="000000"/>
                <w:sz w:val="16"/>
                <w:szCs w:val="16"/>
                <w:lang w:eastAsia="zh-CN" w:bidi="hi-IN"/>
              </w:rPr>
            </w:pPr>
            <w:r w:rsidRPr="00D30E0C">
              <w:rPr>
                <w:rFonts w:ascii="Arial" w:eastAsia="Times New Roman" w:hAnsi="Arial" w:cs="Arial"/>
                <w:color w:val="000000"/>
                <w:sz w:val="16"/>
                <w:szCs w:val="16"/>
                <w:lang w:eastAsia="zh-CN" w:bidi="hi-IN"/>
              </w:rPr>
              <w:t>179%</w:t>
            </w:r>
          </w:p>
        </w:tc>
      </w:tr>
    </w:tbl>
    <w:p w14:paraId="0606EAA9" w14:textId="779FA6E7" w:rsidR="00DF005A" w:rsidRPr="00925001" w:rsidRDefault="00DF005A" w:rsidP="005F6E4D">
      <w:pPr>
        <w:rPr>
          <w:rFonts w:ascii="Arial" w:hAnsi="Arial"/>
          <w:b/>
          <w:sz w:val="20"/>
          <w:lang w:val="en-GB"/>
        </w:rPr>
        <w:sectPr w:rsidR="00DF005A" w:rsidRPr="00925001" w:rsidSect="00E76D23">
          <w:pgSz w:w="15840" w:h="12240" w:orient="landscape" w:code="1"/>
          <w:pgMar w:top="1440" w:right="1440" w:bottom="1440" w:left="1276" w:header="720" w:footer="720" w:gutter="0"/>
          <w:cols w:space="720"/>
          <w:docGrid w:linePitch="360"/>
        </w:sectPr>
      </w:pPr>
    </w:p>
    <w:p w14:paraId="526505CC" w14:textId="77777777" w:rsidR="0017303D" w:rsidRPr="00925001" w:rsidRDefault="0017303D" w:rsidP="0017303D">
      <w:pPr>
        <w:rPr>
          <w:rFonts w:ascii="Arial" w:hAnsi="Arial"/>
          <w:sz w:val="36"/>
        </w:rPr>
      </w:pPr>
      <w:r w:rsidRPr="00925001">
        <w:rPr>
          <w:rFonts w:ascii="Arial" w:hAnsi="Arial"/>
          <w:sz w:val="36"/>
        </w:rPr>
        <w:lastRenderedPageBreak/>
        <w:t>Summary of key assumptions</w:t>
      </w:r>
    </w:p>
    <w:p w14:paraId="089C49FD" w14:textId="77777777" w:rsidR="00DF005A" w:rsidRPr="008B3EA3" w:rsidRDefault="00DF005A" w:rsidP="00DF005A">
      <w:pPr>
        <w:rPr>
          <w:rFonts w:ascii="Arial" w:hAnsi="Arial" w:cs="Arial"/>
          <w:b/>
        </w:rPr>
      </w:pPr>
      <w:r w:rsidRPr="008B3EA3">
        <w:rPr>
          <w:rFonts w:ascii="Arial" w:hAnsi="Arial" w:cs="Arial"/>
          <w:b/>
        </w:rPr>
        <w:t>General assumptions</w:t>
      </w:r>
    </w:p>
    <w:p w14:paraId="6ECF3172" w14:textId="0D839D4F" w:rsidR="00DF005A" w:rsidRPr="008B3EA3" w:rsidRDefault="00DF005A" w:rsidP="009013B3">
      <w:pPr>
        <w:pStyle w:val="ListParagraph"/>
        <w:numPr>
          <w:ilvl w:val="0"/>
          <w:numId w:val="34"/>
        </w:numPr>
        <w:spacing w:after="120" w:line="240" w:lineRule="auto"/>
        <w:rPr>
          <w:rFonts w:ascii="Arial" w:hAnsi="Arial" w:cs="Arial"/>
        </w:rPr>
      </w:pPr>
      <w:r w:rsidRPr="008B3EA3">
        <w:rPr>
          <w:rFonts w:ascii="Arial" w:hAnsi="Arial" w:cs="Arial"/>
        </w:rPr>
        <w:t>Projections are performed on a Bermuda statutory accounting basis</w:t>
      </w:r>
      <w:r w:rsidR="00A7116B" w:rsidRPr="008B3EA3">
        <w:rPr>
          <w:rFonts w:ascii="Arial" w:hAnsi="Arial" w:cs="Arial"/>
        </w:rPr>
        <w:t xml:space="preserve"> as well as</w:t>
      </w:r>
      <w:r w:rsidRPr="008B3EA3">
        <w:rPr>
          <w:rFonts w:ascii="Arial" w:hAnsi="Arial" w:cs="Arial"/>
        </w:rPr>
        <w:t xml:space="preserve"> </w:t>
      </w:r>
      <w:r w:rsidR="007751AF" w:rsidRPr="008B3EA3">
        <w:rPr>
          <w:rFonts w:ascii="Arial" w:hAnsi="Arial" w:cs="Arial"/>
        </w:rPr>
        <w:t xml:space="preserve">on </w:t>
      </w:r>
      <w:r w:rsidRPr="008B3EA3">
        <w:rPr>
          <w:rFonts w:ascii="Arial" w:hAnsi="Arial" w:cs="Arial"/>
        </w:rPr>
        <w:t xml:space="preserve">an </w:t>
      </w:r>
      <w:r w:rsidR="00F00628" w:rsidRPr="008B3EA3">
        <w:rPr>
          <w:rFonts w:ascii="Arial" w:hAnsi="Arial" w:cs="Arial"/>
        </w:rPr>
        <w:t>e</w:t>
      </w:r>
      <w:r w:rsidRPr="008B3EA3">
        <w:rPr>
          <w:rFonts w:ascii="Arial" w:hAnsi="Arial" w:cs="Arial"/>
        </w:rPr>
        <w:t xml:space="preserve">conomic </w:t>
      </w:r>
      <w:r w:rsidR="00F00628" w:rsidRPr="008B3EA3">
        <w:rPr>
          <w:rFonts w:ascii="Arial" w:hAnsi="Arial" w:cs="Arial"/>
        </w:rPr>
        <w:t>b</w:t>
      </w:r>
      <w:r w:rsidRPr="008B3EA3">
        <w:rPr>
          <w:rFonts w:ascii="Arial" w:hAnsi="Arial" w:cs="Arial"/>
        </w:rPr>
        <w:t xml:space="preserve">alance </w:t>
      </w:r>
      <w:r w:rsidR="00F00628" w:rsidRPr="008B3EA3">
        <w:rPr>
          <w:rFonts w:ascii="Arial" w:hAnsi="Arial" w:cs="Arial"/>
        </w:rPr>
        <w:t>s</w:t>
      </w:r>
      <w:r w:rsidRPr="008B3EA3">
        <w:rPr>
          <w:rFonts w:ascii="Arial" w:hAnsi="Arial" w:cs="Arial"/>
        </w:rPr>
        <w:t xml:space="preserve">heet </w:t>
      </w:r>
      <w:r w:rsidR="00F00628" w:rsidRPr="008B3EA3">
        <w:rPr>
          <w:rFonts w:ascii="Arial" w:hAnsi="Arial" w:cs="Arial"/>
        </w:rPr>
        <w:t xml:space="preserve">framework </w:t>
      </w:r>
    </w:p>
    <w:p w14:paraId="1DA8C7A5" w14:textId="3F49DCA7" w:rsidR="00DF005A" w:rsidRPr="008B3EA3" w:rsidRDefault="00DF005A" w:rsidP="009013B3">
      <w:pPr>
        <w:pStyle w:val="ListParagraph"/>
        <w:numPr>
          <w:ilvl w:val="0"/>
          <w:numId w:val="34"/>
        </w:numPr>
        <w:spacing w:after="120" w:line="240" w:lineRule="auto"/>
        <w:rPr>
          <w:rFonts w:ascii="Arial" w:hAnsi="Arial" w:cs="Arial"/>
        </w:rPr>
      </w:pPr>
      <w:r w:rsidRPr="008B3EA3">
        <w:rPr>
          <w:rFonts w:ascii="Arial" w:hAnsi="Arial" w:cs="Arial"/>
        </w:rPr>
        <w:t xml:space="preserve">Data sources – </w:t>
      </w:r>
      <w:del w:id="105" w:author="Joo, Woohyun" w:date="2020-04-14T15:44:00Z">
        <w:r w:rsidR="00F00628" w:rsidRPr="008B3EA3" w:rsidDel="002E71EF">
          <w:rPr>
            <w:rFonts w:ascii="Arial" w:hAnsi="Arial" w:cs="Arial"/>
          </w:rPr>
          <w:delText xml:space="preserve">the </w:delText>
        </w:r>
        <w:r w:rsidRPr="008B3EA3" w:rsidDel="002E71EF">
          <w:rPr>
            <w:rFonts w:ascii="Arial" w:hAnsi="Arial" w:cs="Arial"/>
          </w:rPr>
          <w:delText xml:space="preserve"> key</w:delText>
        </w:r>
      </w:del>
      <w:ins w:id="106" w:author="Joo, Woohyun" w:date="2020-04-14T15:44:00Z">
        <w:r w:rsidR="002E71EF" w:rsidRPr="008B3EA3">
          <w:rPr>
            <w:rFonts w:ascii="Arial" w:hAnsi="Arial" w:cs="Arial"/>
          </w:rPr>
          <w:t>the key</w:t>
        </w:r>
      </w:ins>
      <w:r w:rsidRPr="008B3EA3">
        <w:rPr>
          <w:rFonts w:ascii="Arial" w:hAnsi="Arial" w:cs="Arial"/>
        </w:rPr>
        <w:t xml:space="preserve"> projection</w:t>
      </w:r>
      <w:r w:rsidR="00F00628" w:rsidRPr="008B3EA3">
        <w:rPr>
          <w:rFonts w:ascii="Arial" w:hAnsi="Arial" w:cs="Arial"/>
        </w:rPr>
        <w:t xml:space="preserve"> inputs </w:t>
      </w:r>
      <w:r w:rsidRPr="008B3EA3">
        <w:rPr>
          <w:rFonts w:ascii="Arial" w:hAnsi="Arial" w:cs="Arial"/>
        </w:rPr>
        <w:t xml:space="preserve">are </w:t>
      </w:r>
      <w:r w:rsidR="00F00628" w:rsidRPr="008B3EA3">
        <w:rPr>
          <w:rFonts w:ascii="Arial" w:hAnsi="Arial" w:cs="Arial"/>
        </w:rPr>
        <w:t xml:space="preserve">the </w:t>
      </w:r>
      <w:r w:rsidRPr="008B3EA3">
        <w:rPr>
          <w:rFonts w:ascii="Arial" w:hAnsi="Arial" w:cs="Arial"/>
        </w:rPr>
        <w:t>cash flow forecasts, which serve as the basis for the derivation of Technical Provisions, the Enhanced Capital Requirement</w:t>
      </w:r>
      <w:r w:rsidR="00A7116B" w:rsidRPr="008B3EA3">
        <w:rPr>
          <w:rFonts w:ascii="Arial" w:hAnsi="Arial" w:cs="Arial"/>
        </w:rPr>
        <w:t>s</w:t>
      </w:r>
      <w:r w:rsidRPr="008B3EA3">
        <w:rPr>
          <w:rFonts w:ascii="Arial" w:hAnsi="Arial" w:cs="Arial"/>
        </w:rPr>
        <w:t xml:space="preserve"> and the Income Statement </w:t>
      </w:r>
    </w:p>
    <w:p w14:paraId="6EFFC7B3" w14:textId="43C8CAA9" w:rsidR="00DF005A" w:rsidRPr="008B3EA3" w:rsidRDefault="00D30E0C" w:rsidP="009013B3">
      <w:pPr>
        <w:pStyle w:val="ListParagraph"/>
        <w:numPr>
          <w:ilvl w:val="0"/>
          <w:numId w:val="34"/>
        </w:numPr>
        <w:spacing w:after="120" w:line="240" w:lineRule="auto"/>
        <w:rPr>
          <w:rFonts w:ascii="Arial" w:hAnsi="Arial" w:cs="Arial"/>
        </w:rPr>
      </w:pPr>
      <w:r>
        <w:rPr>
          <w:rFonts w:ascii="Arial" w:hAnsi="Arial" w:cs="Arial"/>
        </w:rPr>
        <w:t>The financial forecasts assume</w:t>
      </w:r>
      <w:r w:rsidR="006C3B55">
        <w:rPr>
          <w:rFonts w:ascii="Arial" w:hAnsi="Arial" w:cs="Arial"/>
        </w:rPr>
        <w:t xml:space="preserve"> a cumulative $21BN of reserves of new business acquisitions in years 2021 to 2024, supported by existing equity </w:t>
      </w:r>
      <w:r w:rsidR="005842C5">
        <w:rPr>
          <w:rFonts w:ascii="Arial" w:hAnsi="Arial" w:cs="Arial"/>
        </w:rPr>
        <w:t xml:space="preserve">capital </w:t>
      </w:r>
      <w:r w:rsidR="006C3B55">
        <w:rPr>
          <w:rFonts w:ascii="Arial" w:hAnsi="Arial" w:cs="Arial"/>
        </w:rPr>
        <w:t>and capital generated post dividends</w:t>
      </w:r>
      <w:r w:rsidR="005842C5">
        <w:rPr>
          <w:rFonts w:ascii="Arial" w:hAnsi="Arial" w:cs="Arial"/>
        </w:rPr>
        <w:t xml:space="preserve"> </w:t>
      </w:r>
      <w:r w:rsidR="006C3B55">
        <w:rPr>
          <w:rFonts w:ascii="Arial" w:hAnsi="Arial" w:cs="Arial"/>
        </w:rPr>
        <w:t xml:space="preserve">paid </w:t>
      </w:r>
    </w:p>
    <w:p w14:paraId="132945F0" w14:textId="3AC172BD" w:rsidR="00570671" w:rsidRDefault="00C152FF" w:rsidP="00A30D20">
      <w:pPr>
        <w:pStyle w:val="ListParagraph"/>
        <w:numPr>
          <w:ilvl w:val="0"/>
          <w:numId w:val="34"/>
        </w:numPr>
        <w:spacing w:after="120"/>
        <w:rPr>
          <w:rFonts w:ascii="Arial" w:hAnsi="Arial" w:cs="Arial"/>
        </w:rPr>
      </w:pPr>
      <w:r>
        <w:rPr>
          <w:rFonts w:ascii="Arial" w:hAnsi="Arial" w:cs="Arial"/>
        </w:rPr>
        <w:t>F</w:t>
      </w:r>
      <w:r w:rsidR="0040417F">
        <w:rPr>
          <w:rFonts w:ascii="Arial" w:hAnsi="Arial" w:cs="Arial"/>
        </w:rPr>
        <w:t>ortitude</w:t>
      </w:r>
      <w:r w:rsidR="00DF005A" w:rsidRPr="008B3EA3">
        <w:rPr>
          <w:rFonts w:ascii="Arial" w:hAnsi="Arial" w:cs="Arial"/>
        </w:rPr>
        <w:t xml:space="preserve"> Re</w:t>
      </w:r>
      <w:r w:rsidR="009013B3">
        <w:rPr>
          <w:rFonts w:ascii="Arial" w:hAnsi="Arial" w:cs="Arial"/>
        </w:rPr>
        <w:t xml:space="preserve">’s </w:t>
      </w:r>
      <w:r w:rsidR="00A30D20" w:rsidRPr="00A30D20">
        <w:rPr>
          <w:rFonts w:ascii="Arial" w:hAnsi="Arial" w:cs="Arial"/>
        </w:rPr>
        <w:t>Baseline Target Capitalization Level</w:t>
      </w:r>
      <w:r w:rsidR="00A30D20" w:rsidRPr="00A30D20" w:rsidDel="00A30D20">
        <w:rPr>
          <w:rFonts w:ascii="Arial" w:hAnsi="Arial" w:cs="Arial"/>
        </w:rPr>
        <w:t xml:space="preserve"> </w:t>
      </w:r>
      <w:r w:rsidR="00DF005A" w:rsidRPr="008B3EA3">
        <w:rPr>
          <w:rFonts w:ascii="Arial" w:hAnsi="Arial" w:cs="Arial"/>
        </w:rPr>
        <w:t xml:space="preserve">is assumed to </w:t>
      </w:r>
      <w:r w:rsidR="0061670C">
        <w:rPr>
          <w:rFonts w:ascii="Arial" w:hAnsi="Arial" w:cs="Arial"/>
        </w:rPr>
        <w:t>be 175</w:t>
      </w:r>
      <w:r w:rsidR="00DF005A" w:rsidRPr="008B3EA3">
        <w:rPr>
          <w:rFonts w:ascii="Arial" w:hAnsi="Arial" w:cs="Arial"/>
        </w:rPr>
        <w:t xml:space="preserve">% ECR </w:t>
      </w:r>
      <w:r w:rsidR="009013B3">
        <w:rPr>
          <w:rFonts w:ascii="Arial" w:hAnsi="Arial" w:cs="Arial"/>
        </w:rPr>
        <w:t>through the forecasting periods</w:t>
      </w:r>
      <w:r w:rsidR="00BF125D" w:rsidRPr="008B3EA3">
        <w:rPr>
          <w:rFonts w:ascii="Arial" w:hAnsi="Arial" w:cs="Arial"/>
        </w:rPr>
        <w:t xml:space="preserve">. </w:t>
      </w:r>
      <w:r w:rsidR="00570671">
        <w:rPr>
          <w:rFonts w:ascii="Arial" w:hAnsi="Arial" w:cs="Arial"/>
        </w:rPr>
        <w:t>We have reflected a realistic time to dividend or re-</w:t>
      </w:r>
      <w:del w:id="107" w:author="Joo, Woohyun" w:date="2020-04-14T15:44:00Z">
        <w:r w:rsidR="00570671" w:rsidDel="002E71EF">
          <w:rPr>
            <w:rFonts w:ascii="Arial" w:hAnsi="Arial" w:cs="Arial"/>
          </w:rPr>
          <w:delText>deploy  excess</w:delText>
        </w:r>
      </w:del>
      <w:ins w:id="108" w:author="Joo, Woohyun" w:date="2020-04-14T15:44:00Z">
        <w:r w:rsidR="002E71EF">
          <w:rPr>
            <w:rFonts w:ascii="Arial" w:hAnsi="Arial" w:cs="Arial"/>
          </w:rPr>
          <w:t>deploy excess</w:t>
        </w:r>
      </w:ins>
      <w:r w:rsidR="00570671">
        <w:rPr>
          <w:rFonts w:ascii="Arial" w:hAnsi="Arial" w:cs="Arial"/>
        </w:rPr>
        <w:t xml:space="preserve"> capital for potential new business acquisitions</w:t>
      </w:r>
    </w:p>
    <w:p w14:paraId="11E55E1D" w14:textId="77777777" w:rsidR="00DF005A" w:rsidRPr="008B3EA3" w:rsidRDefault="00DF005A" w:rsidP="009013B3">
      <w:pPr>
        <w:pStyle w:val="ListParagraph"/>
        <w:numPr>
          <w:ilvl w:val="0"/>
          <w:numId w:val="34"/>
        </w:numPr>
        <w:spacing w:after="120" w:line="240" w:lineRule="auto"/>
        <w:rPr>
          <w:rFonts w:ascii="Arial" w:hAnsi="Arial" w:cs="Arial"/>
        </w:rPr>
      </w:pPr>
      <w:r w:rsidRPr="008B3EA3">
        <w:rPr>
          <w:rFonts w:ascii="Arial" w:hAnsi="Arial" w:cs="Arial"/>
        </w:rPr>
        <w:t>No prior year</w:t>
      </w:r>
      <w:r w:rsidR="00A7116B" w:rsidRPr="008B3EA3">
        <w:rPr>
          <w:rFonts w:ascii="Arial" w:hAnsi="Arial" w:cs="Arial"/>
        </w:rPr>
        <w:t xml:space="preserve"> favorable or adverse</w:t>
      </w:r>
      <w:r w:rsidRPr="008B3EA3">
        <w:rPr>
          <w:rFonts w:ascii="Arial" w:hAnsi="Arial" w:cs="Arial"/>
        </w:rPr>
        <w:t xml:space="preserve"> development</w:t>
      </w:r>
      <w:r w:rsidR="006A1BE9" w:rsidRPr="008B3EA3">
        <w:rPr>
          <w:rFonts w:ascii="Arial" w:hAnsi="Arial" w:cs="Arial"/>
        </w:rPr>
        <w:t xml:space="preserve"> is</w:t>
      </w:r>
      <w:r w:rsidRPr="008B3EA3">
        <w:rPr>
          <w:rFonts w:ascii="Arial" w:hAnsi="Arial" w:cs="Arial"/>
        </w:rPr>
        <w:t xml:space="preserve"> assumed or modelled in the 5-year projections on the P&amp;C insurance blocks</w:t>
      </w:r>
    </w:p>
    <w:p w14:paraId="16338BB7" w14:textId="3B7DF1D1" w:rsidR="005271E6" w:rsidRDefault="00C315A4" w:rsidP="009013B3">
      <w:pPr>
        <w:pStyle w:val="ListParagraph"/>
        <w:numPr>
          <w:ilvl w:val="0"/>
          <w:numId w:val="34"/>
        </w:numPr>
        <w:spacing w:after="120" w:line="240" w:lineRule="auto"/>
        <w:rPr>
          <w:rFonts w:ascii="Arial" w:hAnsi="Arial" w:cs="Arial"/>
        </w:rPr>
      </w:pPr>
      <w:r w:rsidRPr="008B3EA3">
        <w:rPr>
          <w:rFonts w:ascii="Arial" w:hAnsi="Arial" w:cs="Arial"/>
        </w:rPr>
        <w:t xml:space="preserve">Projections </w:t>
      </w:r>
      <w:r w:rsidR="00973718" w:rsidRPr="008B3EA3">
        <w:rPr>
          <w:rFonts w:ascii="Arial" w:hAnsi="Arial" w:cs="Arial"/>
        </w:rPr>
        <w:t xml:space="preserve">continue to </w:t>
      </w:r>
      <w:r w:rsidR="00623F77" w:rsidRPr="008B3EA3">
        <w:rPr>
          <w:rFonts w:ascii="Arial" w:hAnsi="Arial" w:cs="Arial"/>
        </w:rPr>
        <w:t>assume a</w:t>
      </w:r>
      <w:r w:rsidRPr="008B3EA3">
        <w:rPr>
          <w:rFonts w:ascii="Arial" w:hAnsi="Arial" w:cs="Arial"/>
        </w:rPr>
        <w:t xml:space="preserve"> </w:t>
      </w:r>
      <w:r w:rsidR="009013B3">
        <w:rPr>
          <w:rFonts w:ascii="Arial" w:hAnsi="Arial" w:cs="Arial"/>
        </w:rPr>
        <w:t>21</w:t>
      </w:r>
      <w:r w:rsidRPr="008B3EA3">
        <w:rPr>
          <w:rFonts w:ascii="Arial" w:hAnsi="Arial" w:cs="Arial"/>
        </w:rPr>
        <w:t>% income tax rate</w:t>
      </w:r>
      <w:r w:rsidR="009013B3">
        <w:rPr>
          <w:rFonts w:ascii="Arial" w:hAnsi="Arial" w:cs="Arial"/>
        </w:rPr>
        <w:t xml:space="preserve"> based on </w:t>
      </w:r>
      <w:r w:rsidR="00973718" w:rsidRPr="008B3EA3">
        <w:rPr>
          <w:rFonts w:ascii="Arial" w:hAnsi="Arial" w:cs="Arial"/>
        </w:rPr>
        <w:t>the December 22, 2017, United States enacted Public Law 115-97, known informally as the Tax Cuts and Jobs Act (the “Tax Act”)</w:t>
      </w:r>
    </w:p>
    <w:p w14:paraId="06E40F34" w14:textId="5375BEB7" w:rsidR="00C315A4" w:rsidDel="0053285C" w:rsidRDefault="00454179" w:rsidP="005271E6">
      <w:pPr>
        <w:pStyle w:val="ListParagraph"/>
        <w:numPr>
          <w:ilvl w:val="0"/>
          <w:numId w:val="34"/>
        </w:numPr>
        <w:spacing w:after="120" w:line="240" w:lineRule="auto"/>
        <w:rPr>
          <w:del w:id="109" w:author="Gary Harris" w:date="2020-04-09T21:38:00Z"/>
          <w:rFonts w:ascii="Arial" w:hAnsi="Arial" w:cs="Arial"/>
        </w:rPr>
      </w:pPr>
      <w:r>
        <w:rPr>
          <w:rFonts w:ascii="Arial" w:hAnsi="Arial" w:cs="Arial"/>
        </w:rPr>
        <w:t>In line with</w:t>
      </w:r>
      <w:r w:rsidR="005271E6" w:rsidRPr="005271E6">
        <w:rPr>
          <w:rFonts w:ascii="Arial" w:hAnsi="Arial" w:cs="Arial"/>
        </w:rPr>
        <w:t xml:space="preserve"> the latest GOE plan </w:t>
      </w:r>
      <w:r w:rsidR="00A6719F">
        <w:rPr>
          <w:rFonts w:ascii="Arial" w:hAnsi="Arial" w:cs="Arial"/>
        </w:rPr>
        <w:t>included in 2020 budget assuming the current reinsurance treaty terms continue to apply for the inforce business</w:t>
      </w:r>
      <w:r w:rsidR="005271E6" w:rsidRPr="005271E6">
        <w:rPr>
          <w:rFonts w:ascii="Arial" w:hAnsi="Arial" w:cs="Arial"/>
        </w:rPr>
        <w:t xml:space="preserve"> (~$1</w:t>
      </w:r>
      <w:r w:rsidR="00A6719F">
        <w:rPr>
          <w:rFonts w:ascii="Arial" w:hAnsi="Arial" w:cs="Arial"/>
        </w:rPr>
        <w:t>16M in 2020 excluding one-time costs charged to holding company and costs related to LOC and debt</w:t>
      </w:r>
      <w:r w:rsidR="005271E6" w:rsidRPr="005271E6">
        <w:rPr>
          <w:rFonts w:ascii="Arial" w:hAnsi="Arial" w:cs="Arial"/>
        </w:rPr>
        <w:t>)</w:t>
      </w:r>
    </w:p>
    <w:p w14:paraId="603F5811" w14:textId="5013D803" w:rsidR="009013B3" w:rsidRPr="0053285C" w:rsidRDefault="009013B3" w:rsidP="00DF005A">
      <w:pPr>
        <w:pStyle w:val="ListParagraph"/>
        <w:numPr>
          <w:ilvl w:val="0"/>
          <w:numId w:val="34"/>
        </w:numPr>
        <w:spacing w:after="120" w:line="240" w:lineRule="auto"/>
        <w:rPr>
          <w:rFonts w:ascii="Arial" w:hAnsi="Arial" w:cs="Arial"/>
          <w:b/>
        </w:rPr>
      </w:pPr>
    </w:p>
    <w:p w14:paraId="621AC2AE" w14:textId="27F65459" w:rsidR="005A5F7C" w:rsidRPr="008B3EA3" w:rsidRDefault="005A5F7C" w:rsidP="005A5F7C">
      <w:pPr>
        <w:rPr>
          <w:rFonts w:ascii="Arial" w:hAnsi="Arial" w:cs="Arial"/>
          <w:b/>
        </w:rPr>
      </w:pPr>
      <w:r>
        <w:rPr>
          <w:rFonts w:ascii="Arial" w:hAnsi="Arial" w:cs="Arial"/>
          <w:b/>
        </w:rPr>
        <w:t>New business</w:t>
      </w:r>
      <w:r w:rsidRPr="008B3EA3">
        <w:rPr>
          <w:rFonts w:ascii="Arial" w:hAnsi="Arial" w:cs="Arial"/>
          <w:b/>
        </w:rPr>
        <w:t xml:space="preserve"> assumptions</w:t>
      </w:r>
    </w:p>
    <w:p w14:paraId="615D2E2C" w14:textId="2859D8A3" w:rsidR="0083335F" w:rsidRDefault="005A5F7C" w:rsidP="005A5F7C">
      <w:pPr>
        <w:pStyle w:val="ListParagraph"/>
        <w:numPr>
          <w:ilvl w:val="0"/>
          <w:numId w:val="36"/>
        </w:numPr>
        <w:spacing w:after="120" w:line="240" w:lineRule="auto"/>
        <w:rPr>
          <w:rFonts w:ascii="Arial" w:hAnsi="Arial" w:cs="Arial"/>
        </w:rPr>
      </w:pPr>
      <w:r>
        <w:rPr>
          <w:rFonts w:ascii="Arial" w:hAnsi="Arial" w:cs="Arial"/>
        </w:rPr>
        <w:t xml:space="preserve">Cumulative new business acquisition of $21BN reserves is assumed </w:t>
      </w:r>
      <w:r w:rsidR="00477C41">
        <w:rPr>
          <w:rFonts w:ascii="Arial" w:hAnsi="Arial" w:cs="Arial"/>
        </w:rPr>
        <w:t>for years 2021 - 2024</w:t>
      </w:r>
      <w:r>
        <w:rPr>
          <w:rFonts w:ascii="Arial" w:hAnsi="Arial" w:cs="Arial"/>
        </w:rPr>
        <w:t xml:space="preserve">, which is supported by $1.9B of existing equity capital and capital generated. </w:t>
      </w:r>
      <w:r w:rsidR="003C1AB9">
        <w:rPr>
          <w:rFonts w:ascii="Arial" w:hAnsi="Arial" w:cs="Arial"/>
        </w:rPr>
        <w:t>There is potential growth upside with further external capital raise.</w:t>
      </w:r>
      <w:r w:rsidR="0083335F">
        <w:rPr>
          <w:rFonts w:ascii="Arial" w:hAnsi="Arial" w:cs="Arial"/>
        </w:rPr>
        <w:t xml:space="preserve"> </w:t>
      </w:r>
    </w:p>
    <w:p w14:paraId="76FDFCD3" w14:textId="30261AB7" w:rsidR="003C1AB9" w:rsidRDefault="00477C41" w:rsidP="005A5F7C">
      <w:pPr>
        <w:pStyle w:val="ListParagraph"/>
        <w:numPr>
          <w:ilvl w:val="0"/>
          <w:numId w:val="36"/>
        </w:numPr>
        <w:spacing w:after="120" w:line="240" w:lineRule="auto"/>
        <w:rPr>
          <w:rFonts w:ascii="Arial" w:hAnsi="Arial" w:cs="Arial"/>
        </w:rPr>
      </w:pPr>
      <w:r>
        <w:rPr>
          <w:rFonts w:ascii="Arial" w:hAnsi="Arial" w:cs="Arial"/>
        </w:rPr>
        <w:t>Assumed cumulative long</w:t>
      </w:r>
      <w:r w:rsidR="003C1AB9">
        <w:rPr>
          <w:rFonts w:ascii="Arial" w:hAnsi="Arial" w:cs="Arial"/>
        </w:rPr>
        <w:t xml:space="preserve">-term </w:t>
      </w:r>
      <w:r>
        <w:rPr>
          <w:rFonts w:ascii="Arial" w:hAnsi="Arial" w:cs="Arial"/>
        </w:rPr>
        <w:t xml:space="preserve">business acquisition is about $18BN reserves with target product mix of about 50/50 Life and Annuity business. Reserve to capital ratio assumed for long-term new business is 20.0 to 1 based on marginal capital analysis </w:t>
      </w:r>
    </w:p>
    <w:p w14:paraId="44A8C6F5" w14:textId="1DF119E5" w:rsidR="00477C41" w:rsidRDefault="00477C41" w:rsidP="005A5F7C">
      <w:pPr>
        <w:pStyle w:val="ListParagraph"/>
        <w:numPr>
          <w:ilvl w:val="0"/>
          <w:numId w:val="36"/>
        </w:numPr>
        <w:spacing w:after="120" w:line="240" w:lineRule="auto"/>
        <w:rPr>
          <w:rFonts w:ascii="Arial" w:hAnsi="Arial" w:cs="Arial"/>
        </w:rPr>
      </w:pPr>
      <w:r>
        <w:rPr>
          <w:rFonts w:ascii="Arial" w:hAnsi="Arial" w:cs="Arial"/>
        </w:rPr>
        <w:t>Assumed cumulative general insurance business acquisition is about $3BN reserves with target product profile of 100% casualty business. Reserve to capital ratio assumed for general insurance business is 2.6 to 1 based on marginal capital analysis (ratio is much lower for general insurance due to its capital intensive nature)</w:t>
      </w:r>
    </w:p>
    <w:p w14:paraId="551D81B4" w14:textId="458B249E" w:rsidR="00477C41" w:rsidRDefault="007D1B64" w:rsidP="005A5F7C">
      <w:pPr>
        <w:pStyle w:val="ListParagraph"/>
        <w:numPr>
          <w:ilvl w:val="0"/>
          <w:numId w:val="36"/>
        </w:numPr>
        <w:spacing w:after="120" w:line="240" w:lineRule="auto"/>
        <w:rPr>
          <w:rFonts w:ascii="Arial" w:hAnsi="Arial" w:cs="Arial"/>
        </w:rPr>
      </w:pPr>
      <w:r>
        <w:rPr>
          <w:rFonts w:ascii="Arial" w:hAnsi="Arial" w:cs="Arial"/>
        </w:rPr>
        <w:t>After-tax return from the new business is assumed to be at 12.5% which is the assumed return on equity</w:t>
      </w:r>
    </w:p>
    <w:p w14:paraId="06089087" w14:textId="3802F02A" w:rsidR="007D1B64" w:rsidRDefault="007D1B64" w:rsidP="005A5F7C">
      <w:pPr>
        <w:pStyle w:val="ListParagraph"/>
        <w:numPr>
          <w:ilvl w:val="0"/>
          <w:numId w:val="36"/>
        </w:numPr>
        <w:spacing w:after="120" w:line="240" w:lineRule="auto"/>
        <w:rPr>
          <w:rFonts w:ascii="Arial" w:hAnsi="Arial" w:cs="Arial"/>
        </w:rPr>
      </w:pPr>
      <w:r>
        <w:rPr>
          <w:rFonts w:ascii="Arial" w:hAnsi="Arial" w:cs="Arial"/>
        </w:rPr>
        <w:t>Actual new business acquisition in the future, however, may differ from the assumed due to uncertainties in macroeconomic conditions, motivations of potential counterparties and the nature of the transaction process</w:t>
      </w:r>
    </w:p>
    <w:p w14:paraId="63C4406A" w14:textId="77777777" w:rsidR="007D1B64" w:rsidRPr="005A5F7C" w:rsidRDefault="007D1B64" w:rsidP="007D1B64">
      <w:pPr>
        <w:pStyle w:val="ListParagraph"/>
        <w:spacing w:after="120" w:line="240" w:lineRule="auto"/>
        <w:ind w:left="360"/>
        <w:rPr>
          <w:rFonts w:ascii="Arial" w:hAnsi="Arial" w:cs="Arial"/>
        </w:rPr>
      </w:pPr>
    </w:p>
    <w:p w14:paraId="74B65836" w14:textId="77777777" w:rsidR="00DF005A" w:rsidRPr="008B3EA3" w:rsidRDefault="00DF005A" w:rsidP="00DF005A">
      <w:pPr>
        <w:rPr>
          <w:rFonts w:ascii="Arial" w:hAnsi="Arial" w:cs="Arial"/>
          <w:b/>
        </w:rPr>
      </w:pPr>
      <w:r w:rsidRPr="008B3EA3">
        <w:rPr>
          <w:rFonts w:ascii="Arial" w:hAnsi="Arial" w:cs="Arial"/>
          <w:b/>
        </w:rPr>
        <w:t>Other key assumptions</w:t>
      </w:r>
    </w:p>
    <w:p w14:paraId="1263051C" w14:textId="27327B48" w:rsidR="00DF005A" w:rsidRPr="008B3EA3" w:rsidRDefault="00DF005A" w:rsidP="00864E48">
      <w:pPr>
        <w:pStyle w:val="ListParagraph"/>
        <w:numPr>
          <w:ilvl w:val="0"/>
          <w:numId w:val="36"/>
        </w:numPr>
        <w:spacing w:after="120" w:line="240" w:lineRule="auto"/>
        <w:rPr>
          <w:rFonts w:ascii="Arial" w:hAnsi="Arial" w:cs="Arial"/>
        </w:rPr>
      </w:pPr>
      <w:r w:rsidRPr="008B3EA3">
        <w:rPr>
          <w:rFonts w:ascii="Arial" w:hAnsi="Arial" w:cs="Arial"/>
        </w:rPr>
        <w:t xml:space="preserve">Due to the funds withheld arrangements in </w:t>
      </w:r>
      <w:r w:rsidR="00C152FF">
        <w:rPr>
          <w:rFonts w:ascii="Arial" w:hAnsi="Arial" w:cs="Arial"/>
        </w:rPr>
        <w:t>F</w:t>
      </w:r>
      <w:r w:rsidR="0040417F">
        <w:rPr>
          <w:rFonts w:ascii="Arial" w:hAnsi="Arial" w:cs="Arial"/>
        </w:rPr>
        <w:t>ortitude</w:t>
      </w:r>
      <w:r w:rsidRPr="008B3EA3">
        <w:rPr>
          <w:rFonts w:ascii="Arial" w:hAnsi="Arial" w:cs="Arial"/>
        </w:rPr>
        <w:t xml:space="preserve"> Re’s reinsurance transactions with AIG US P&amp;C insurers and AIRCO, all assets backing reserves </w:t>
      </w:r>
      <w:r w:rsidR="009845E2">
        <w:rPr>
          <w:rFonts w:ascii="Arial" w:hAnsi="Arial" w:cs="Arial"/>
        </w:rPr>
        <w:t xml:space="preserve">will continue to be </w:t>
      </w:r>
      <w:r w:rsidRPr="008B3EA3">
        <w:rPr>
          <w:rFonts w:ascii="Arial" w:hAnsi="Arial" w:cs="Arial"/>
        </w:rPr>
        <w:t xml:space="preserve">held in funds withheld accounts by the ceding entities, whereas surplus assets </w:t>
      </w:r>
      <w:r w:rsidR="009845E2">
        <w:rPr>
          <w:rFonts w:ascii="Arial" w:hAnsi="Arial" w:cs="Arial"/>
        </w:rPr>
        <w:t>will continue to be</w:t>
      </w:r>
      <w:r w:rsidR="009845E2" w:rsidRPr="008B3EA3">
        <w:rPr>
          <w:rFonts w:ascii="Arial" w:hAnsi="Arial" w:cs="Arial"/>
        </w:rPr>
        <w:t xml:space="preserve"> </w:t>
      </w:r>
      <w:r w:rsidRPr="008B3EA3">
        <w:rPr>
          <w:rFonts w:ascii="Arial" w:hAnsi="Arial" w:cs="Arial"/>
        </w:rPr>
        <w:t xml:space="preserve">held by </w:t>
      </w:r>
      <w:r w:rsidR="00C152FF">
        <w:rPr>
          <w:rFonts w:ascii="Arial" w:hAnsi="Arial" w:cs="Arial"/>
        </w:rPr>
        <w:t>F</w:t>
      </w:r>
      <w:r w:rsidR="00F52308">
        <w:rPr>
          <w:rFonts w:ascii="Arial" w:hAnsi="Arial" w:cs="Arial"/>
        </w:rPr>
        <w:t>ortitude</w:t>
      </w:r>
      <w:r w:rsidRPr="008B3EA3">
        <w:rPr>
          <w:rFonts w:ascii="Arial" w:hAnsi="Arial" w:cs="Arial"/>
        </w:rPr>
        <w:t xml:space="preserve"> Re as invested assets</w:t>
      </w:r>
    </w:p>
    <w:p w14:paraId="7BC7AF74" w14:textId="4D5949C5" w:rsidR="00DF005A" w:rsidRPr="008B3EA3" w:rsidRDefault="00DF005A" w:rsidP="00864E48">
      <w:pPr>
        <w:pStyle w:val="ListParagraph"/>
        <w:numPr>
          <w:ilvl w:val="0"/>
          <w:numId w:val="36"/>
        </w:numPr>
        <w:spacing w:after="120" w:line="240" w:lineRule="auto"/>
        <w:rPr>
          <w:rFonts w:ascii="Arial" w:hAnsi="Arial" w:cs="Arial"/>
        </w:rPr>
      </w:pPr>
      <w:r w:rsidRPr="008B3EA3">
        <w:rPr>
          <w:rFonts w:ascii="Arial" w:hAnsi="Arial" w:cs="Arial"/>
        </w:rPr>
        <w:t xml:space="preserve">Due to the modified coinsurance structure in </w:t>
      </w:r>
      <w:r w:rsidR="00C152FF">
        <w:rPr>
          <w:rFonts w:ascii="Arial" w:hAnsi="Arial" w:cs="Arial"/>
        </w:rPr>
        <w:t>F</w:t>
      </w:r>
      <w:r w:rsidR="00F52308">
        <w:rPr>
          <w:rFonts w:ascii="Arial" w:hAnsi="Arial" w:cs="Arial"/>
        </w:rPr>
        <w:t>ortitude</w:t>
      </w:r>
      <w:r w:rsidRPr="008B3EA3">
        <w:rPr>
          <w:rFonts w:ascii="Arial" w:hAnsi="Arial" w:cs="Arial"/>
        </w:rPr>
        <w:t xml:space="preserve"> Re’s reinsurance transactions with AIG Life insurers, all assets backing reserves are held by the ceding entities, </w:t>
      </w:r>
      <w:r w:rsidRPr="008B3EA3">
        <w:rPr>
          <w:rFonts w:ascii="Arial" w:hAnsi="Arial" w:cs="Arial"/>
        </w:rPr>
        <w:lastRenderedPageBreak/>
        <w:t xml:space="preserve">whereas surplus assets and any initial cash considerations are held by </w:t>
      </w:r>
      <w:r w:rsidR="00C152FF">
        <w:rPr>
          <w:rFonts w:ascii="Arial" w:hAnsi="Arial" w:cs="Arial"/>
        </w:rPr>
        <w:t>F</w:t>
      </w:r>
      <w:r w:rsidR="00F52308">
        <w:rPr>
          <w:rFonts w:ascii="Arial" w:hAnsi="Arial" w:cs="Arial"/>
        </w:rPr>
        <w:t>ortitude</w:t>
      </w:r>
      <w:r w:rsidRPr="008B3EA3">
        <w:rPr>
          <w:rFonts w:ascii="Arial" w:hAnsi="Arial" w:cs="Arial"/>
        </w:rPr>
        <w:t xml:space="preserve"> Re as invested assets</w:t>
      </w:r>
    </w:p>
    <w:p w14:paraId="5DFF291E" w14:textId="77777777" w:rsidR="00FC43A8" w:rsidRPr="008B3EA3" w:rsidRDefault="00FC43A8" w:rsidP="00FC43A8">
      <w:pPr>
        <w:keepNext/>
        <w:rPr>
          <w:rFonts w:ascii="Arial" w:hAnsi="Arial" w:cs="Arial"/>
          <w:b/>
        </w:rPr>
      </w:pPr>
      <w:r w:rsidRPr="008B3EA3">
        <w:rPr>
          <w:rFonts w:ascii="Arial" w:hAnsi="Arial" w:cs="Arial"/>
          <w:b/>
        </w:rPr>
        <w:t>Investment assumptions</w:t>
      </w:r>
    </w:p>
    <w:p w14:paraId="20D94695" w14:textId="77777777" w:rsidR="00FC43A8" w:rsidRPr="008B3EA3" w:rsidRDefault="00FC43A8" w:rsidP="00864E48">
      <w:pPr>
        <w:pStyle w:val="ListParagraph"/>
        <w:keepNext/>
        <w:numPr>
          <w:ilvl w:val="0"/>
          <w:numId w:val="37"/>
        </w:numPr>
        <w:spacing w:after="120" w:line="240" w:lineRule="auto"/>
        <w:rPr>
          <w:rFonts w:ascii="Arial" w:hAnsi="Arial" w:cs="Arial"/>
        </w:rPr>
      </w:pPr>
      <w:r w:rsidRPr="008B3EA3">
        <w:rPr>
          <w:rFonts w:ascii="Arial" w:hAnsi="Arial" w:cs="Arial"/>
        </w:rPr>
        <w:t>The liability driven asset portfolio is constructed to match the liability cash flows within the investable horizon (e.g. 30 years), and provide a sufficient level of build-up of surplus cash to cover liability cash flows beyond the investable horizon</w:t>
      </w:r>
    </w:p>
    <w:p w14:paraId="3BE6AD8B" w14:textId="56B04B5A" w:rsidR="005271E6" w:rsidRDefault="005271E6" w:rsidP="005271E6">
      <w:pPr>
        <w:pStyle w:val="ListParagraph"/>
        <w:numPr>
          <w:ilvl w:val="0"/>
          <w:numId w:val="37"/>
        </w:numPr>
        <w:spacing w:after="120" w:line="240" w:lineRule="auto"/>
        <w:rPr>
          <w:rFonts w:ascii="Arial" w:hAnsi="Arial" w:cs="Arial"/>
        </w:rPr>
      </w:pPr>
      <w:r w:rsidRPr="005271E6">
        <w:rPr>
          <w:rFonts w:ascii="Arial" w:hAnsi="Arial" w:cs="Arial"/>
        </w:rPr>
        <w:t xml:space="preserve">MLIII B-notes are assumed to be replaced with alternative assets </w:t>
      </w:r>
      <w:r w:rsidR="00B64C1B">
        <w:rPr>
          <w:rFonts w:ascii="Arial" w:hAnsi="Arial" w:cs="Arial"/>
        </w:rPr>
        <w:t>by year 2021</w:t>
      </w:r>
    </w:p>
    <w:p w14:paraId="4A757E12" w14:textId="413AA523" w:rsidR="00DE73E6" w:rsidRPr="008B3EA3" w:rsidRDefault="00E80094" w:rsidP="00864E48">
      <w:pPr>
        <w:pStyle w:val="ListParagraph"/>
        <w:numPr>
          <w:ilvl w:val="0"/>
          <w:numId w:val="37"/>
        </w:numPr>
        <w:spacing w:after="120" w:line="240" w:lineRule="auto"/>
        <w:rPr>
          <w:rFonts w:ascii="Arial" w:hAnsi="Arial" w:cs="Arial"/>
        </w:rPr>
      </w:pPr>
      <w:r w:rsidRPr="008B3EA3">
        <w:rPr>
          <w:rFonts w:ascii="Arial" w:hAnsi="Arial" w:cs="Arial"/>
        </w:rPr>
        <w:t>The</w:t>
      </w:r>
      <w:r w:rsidR="00DE73E6" w:rsidRPr="008B3EA3">
        <w:rPr>
          <w:rFonts w:ascii="Arial" w:hAnsi="Arial" w:cs="Arial"/>
        </w:rPr>
        <w:t xml:space="preserve"> investment portfolio may be rebalanced from time to time per </w:t>
      </w:r>
      <w:r w:rsidR="00C152FF">
        <w:rPr>
          <w:rFonts w:ascii="Arial" w:hAnsi="Arial" w:cs="Arial"/>
        </w:rPr>
        <w:t>F</w:t>
      </w:r>
      <w:r w:rsidR="00423BA1">
        <w:rPr>
          <w:rFonts w:ascii="Arial" w:hAnsi="Arial" w:cs="Arial"/>
        </w:rPr>
        <w:t>ortitude</w:t>
      </w:r>
      <w:r w:rsidR="00DE73E6" w:rsidRPr="008B3EA3">
        <w:rPr>
          <w:rFonts w:ascii="Arial" w:hAnsi="Arial" w:cs="Arial"/>
        </w:rPr>
        <w:t xml:space="preserve"> Re’s Risk Appetite and Governance processes considering</w:t>
      </w:r>
      <w:r w:rsidR="00FC43A8" w:rsidRPr="008B3EA3">
        <w:rPr>
          <w:rFonts w:ascii="Arial" w:hAnsi="Arial" w:cs="Arial"/>
        </w:rPr>
        <w:t xml:space="preserve"> </w:t>
      </w:r>
      <w:r w:rsidR="00BF125D" w:rsidRPr="008B3EA3">
        <w:rPr>
          <w:rFonts w:ascii="Arial" w:hAnsi="Arial" w:cs="Arial"/>
        </w:rPr>
        <w:t xml:space="preserve">investment opportunities, </w:t>
      </w:r>
      <w:r w:rsidR="00FC43A8" w:rsidRPr="008B3EA3">
        <w:rPr>
          <w:rFonts w:ascii="Arial" w:hAnsi="Arial" w:cs="Arial"/>
        </w:rPr>
        <w:t>liability characteristics, portfolio yield, asset correlation and tax</w:t>
      </w:r>
      <w:r w:rsidR="00DE73E6" w:rsidRPr="008B3EA3">
        <w:rPr>
          <w:rFonts w:ascii="Arial" w:hAnsi="Arial" w:cs="Arial"/>
        </w:rPr>
        <w:t>.</w:t>
      </w:r>
    </w:p>
    <w:p w14:paraId="18725E5F" w14:textId="402C86B9" w:rsidR="00FC43A8" w:rsidRPr="008B3EA3" w:rsidRDefault="00FC43A8" w:rsidP="00864E48">
      <w:pPr>
        <w:pStyle w:val="ListParagraph"/>
        <w:numPr>
          <w:ilvl w:val="0"/>
          <w:numId w:val="37"/>
        </w:numPr>
        <w:spacing w:after="120" w:line="240" w:lineRule="auto"/>
        <w:rPr>
          <w:rFonts w:ascii="Arial" w:hAnsi="Arial" w:cs="Arial"/>
        </w:rPr>
      </w:pPr>
      <w:r w:rsidRPr="008B3EA3">
        <w:rPr>
          <w:rFonts w:ascii="Arial" w:hAnsi="Arial" w:cs="Arial"/>
        </w:rPr>
        <w:t>Reinvestment and divestment assumption</w:t>
      </w:r>
      <w:r w:rsidR="00DE73E6" w:rsidRPr="008B3EA3">
        <w:rPr>
          <w:rFonts w:ascii="Arial" w:hAnsi="Arial" w:cs="Arial"/>
        </w:rPr>
        <w:t>s</w:t>
      </w:r>
      <w:r w:rsidR="00423BA1">
        <w:rPr>
          <w:rFonts w:ascii="Arial" w:hAnsi="Arial" w:cs="Arial"/>
        </w:rPr>
        <w:t xml:space="preserve"> include</w:t>
      </w:r>
      <w:r w:rsidR="00DE73E6" w:rsidRPr="008B3EA3">
        <w:rPr>
          <w:rFonts w:ascii="Arial" w:hAnsi="Arial" w:cs="Arial"/>
        </w:rPr>
        <w:t>:</w:t>
      </w:r>
    </w:p>
    <w:p w14:paraId="769B1037" w14:textId="77777777" w:rsidR="00FC43A8" w:rsidRPr="008B3EA3" w:rsidRDefault="00FC43A8" w:rsidP="00864E48">
      <w:pPr>
        <w:pStyle w:val="ListParagraph"/>
        <w:numPr>
          <w:ilvl w:val="1"/>
          <w:numId w:val="37"/>
        </w:numPr>
        <w:spacing w:after="120" w:line="240" w:lineRule="auto"/>
        <w:rPr>
          <w:rFonts w:ascii="Arial" w:hAnsi="Arial" w:cs="Arial"/>
        </w:rPr>
      </w:pPr>
      <w:r w:rsidRPr="008B3EA3">
        <w:rPr>
          <w:rFonts w:ascii="Arial" w:hAnsi="Arial" w:cs="Arial"/>
        </w:rPr>
        <w:t xml:space="preserve">If there is sufficient surplus in the general account, assets are </w:t>
      </w:r>
      <w:r w:rsidR="00BF125D" w:rsidRPr="008B3EA3">
        <w:rPr>
          <w:rFonts w:ascii="Arial" w:hAnsi="Arial" w:cs="Arial"/>
        </w:rPr>
        <w:t xml:space="preserve">assumed to be </w:t>
      </w:r>
      <w:r w:rsidRPr="008B3EA3">
        <w:rPr>
          <w:rFonts w:ascii="Arial" w:hAnsi="Arial" w:cs="Arial"/>
        </w:rPr>
        <w:t>sold at then future market prices</w:t>
      </w:r>
    </w:p>
    <w:p w14:paraId="35CA068B" w14:textId="6A97A2DE" w:rsidR="00FC43A8" w:rsidRPr="008B3EA3" w:rsidDel="0053285C" w:rsidRDefault="00FC43A8" w:rsidP="00864E48">
      <w:pPr>
        <w:pStyle w:val="ListParagraph"/>
        <w:numPr>
          <w:ilvl w:val="1"/>
          <w:numId w:val="37"/>
        </w:numPr>
        <w:spacing w:after="120" w:line="240" w:lineRule="auto"/>
        <w:rPr>
          <w:del w:id="110" w:author="Gary Harris" w:date="2020-04-09T21:38:00Z"/>
          <w:rFonts w:ascii="Arial" w:hAnsi="Arial" w:cs="Arial"/>
        </w:rPr>
      </w:pPr>
      <w:r w:rsidRPr="008B3EA3">
        <w:rPr>
          <w:rFonts w:ascii="Arial" w:hAnsi="Arial" w:cs="Arial"/>
        </w:rPr>
        <w:t xml:space="preserve">If the assets are not sufficient to cover the liability cash flows, borrowings are assumed at the </w:t>
      </w:r>
      <w:r w:rsidR="00C152FF">
        <w:rPr>
          <w:rFonts w:ascii="Arial" w:hAnsi="Arial" w:cs="Arial"/>
        </w:rPr>
        <w:t>F</w:t>
      </w:r>
      <w:r w:rsidR="00423BA1">
        <w:rPr>
          <w:rFonts w:ascii="Arial" w:hAnsi="Arial" w:cs="Arial"/>
        </w:rPr>
        <w:t>ortitude</w:t>
      </w:r>
      <w:r w:rsidR="009E14AC" w:rsidRPr="008B3EA3">
        <w:rPr>
          <w:rFonts w:ascii="Arial" w:hAnsi="Arial" w:cs="Arial"/>
        </w:rPr>
        <w:t xml:space="preserve"> R</w:t>
      </w:r>
      <w:r w:rsidRPr="008B3EA3">
        <w:rPr>
          <w:rFonts w:ascii="Arial" w:hAnsi="Arial" w:cs="Arial"/>
        </w:rPr>
        <w:t>e rate as the investment assumptions</w:t>
      </w:r>
      <w:r w:rsidR="00BF125D" w:rsidRPr="008B3EA3">
        <w:rPr>
          <w:rFonts w:ascii="Arial" w:hAnsi="Arial" w:cs="Arial"/>
        </w:rPr>
        <w:t xml:space="preserve"> </w:t>
      </w:r>
    </w:p>
    <w:p w14:paraId="7FE0EE9D" w14:textId="77777777" w:rsidR="00864E48" w:rsidRPr="0053285C" w:rsidRDefault="00864E48" w:rsidP="006A1BE9">
      <w:pPr>
        <w:pStyle w:val="ListParagraph"/>
        <w:numPr>
          <w:ilvl w:val="1"/>
          <w:numId w:val="37"/>
        </w:numPr>
        <w:spacing w:after="120" w:line="240" w:lineRule="auto"/>
        <w:rPr>
          <w:rFonts w:ascii="Arial" w:hAnsi="Arial" w:cs="Arial"/>
          <w:b/>
        </w:rPr>
      </w:pPr>
    </w:p>
    <w:p w14:paraId="40CFAFBA" w14:textId="77777777" w:rsidR="00DF005A" w:rsidRPr="008B3EA3" w:rsidRDefault="00DF005A" w:rsidP="006A1BE9">
      <w:pPr>
        <w:rPr>
          <w:rFonts w:ascii="Arial" w:hAnsi="Arial" w:cs="Arial"/>
          <w:b/>
        </w:rPr>
      </w:pPr>
      <w:r w:rsidRPr="008B3EA3">
        <w:rPr>
          <w:rFonts w:ascii="Arial" w:hAnsi="Arial" w:cs="Arial"/>
          <w:b/>
        </w:rPr>
        <w:t>Model Limitations and Caveats</w:t>
      </w:r>
    </w:p>
    <w:p w14:paraId="7A954CA2" w14:textId="0ABEC93F" w:rsidR="00DF005A" w:rsidRPr="008B3EA3" w:rsidRDefault="00DF005A" w:rsidP="009013B3">
      <w:pPr>
        <w:numPr>
          <w:ilvl w:val="0"/>
          <w:numId w:val="18"/>
        </w:numPr>
        <w:spacing w:after="60" w:line="240" w:lineRule="auto"/>
        <w:ind w:left="360"/>
        <w:contextualSpacing/>
        <w:rPr>
          <w:rFonts w:ascii="Arial" w:hAnsi="Arial" w:cs="Arial"/>
        </w:rPr>
      </w:pPr>
      <w:r w:rsidRPr="008B3EA3">
        <w:rPr>
          <w:rFonts w:ascii="Arial" w:hAnsi="Arial" w:cs="Arial"/>
        </w:rPr>
        <w:t xml:space="preserve">The liability cash flows have been presented according to </w:t>
      </w:r>
      <w:r w:rsidR="008C2C03">
        <w:rPr>
          <w:rFonts w:ascii="Arial" w:hAnsi="Arial" w:cs="Arial"/>
        </w:rPr>
        <w:t>Fortitude Re’s best estimate actuarial cash flows as of September 30</w:t>
      </w:r>
      <w:r w:rsidRPr="008B3EA3">
        <w:rPr>
          <w:rFonts w:ascii="Arial" w:hAnsi="Arial" w:cs="Arial"/>
        </w:rPr>
        <w:t xml:space="preserve">, </w:t>
      </w:r>
      <w:r w:rsidR="00FB6AF1" w:rsidRPr="008B3EA3">
        <w:rPr>
          <w:rFonts w:ascii="Arial" w:hAnsi="Arial" w:cs="Arial"/>
        </w:rPr>
        <w:t>201</w:t>
      </w:r>
      <w:r w:rsidR="00B64C1B">
        <w:rPr>
          <w:rFonts w:ascii="Arial" w:hAnsi="Arial" w:cs="Arial"/>
        </w:rPr>
        <w:t>9</w:t>
      </w:r>
    </w:p>
    <w:p w14:paraId="4CA9C96E" w14:textId="543B1DE6" w:rsidR="00DF005A" w:rsidRPr="008B3EA3" w:rsidRDefault="00DF005A" w:rsidP="009013B3">
      <w:pPr>
        <w:numPr>
          <w:ilvl w:val="0"/>
          <w:numId w:val="18"/>
        </w:numPr>
        <w:spacing w:after="60" w:line="240" w:lineRule="auto"/>
        <w:ind w:left="360"/>
        <w:contextualSpacing/>
        <w:rPr>
          <w:rFonts w:ascii="Arial" w:hAnsi="Arial" w:cs="Arial"/>
        </w:rPr>
      </w:pPr>
      <w:r w:rsidRPr="008B3EA3">
        <w:rPr>
          <w:rFonts w:ascii="Arial" w:hAnsi="Arial" w:cs="Arial"/>
        </w:rPr>
        <w:t xml:space="preserve">The assets backing these liability portfolios and any updates to the actuarial best estimate cash flows that </w:t>
      </w:r>
      <w:r w:rsidR="00FB6AF1" w:rsidRPr="008B3EA3">
        <w:rPr>
          <w:rFonts w:ascii="Arial" w:hAnsi="Arial" w:cs="Arial"/>
        </w:rPr>
        <w:t xml:space="preserve">were </w:t>
      </w:r>
      <w:r w:rsidRPr="008B3EA3">
        <w:rPr>
          <w:rFonts w:ascii="Arial" w:hAnsi="Arial" w:cs="Arial"/>
        </w:rPr>
        <w:t xml:space="preserve">undertaken by </w:t>
      </w:r>
      <w:r w:rsidR="008C2C03">
        <w:rPr>
          <w:rFonts w:ascii="Arial" w:hAnsi="Arial" w:cs="Arial"/>
        </w:rPr>
        <w:t>Fortitude Re</w:t>
      </w:r>
      <w:r w:rsidR="008C2C03" w:rsidRPr="008B3EA3">
        <w:rPr>
          <w:rFonts w:ascii="Arial" w:hAnsi="Arial" w:cs="Arial"/>
        </w:rPr>
        <w:t xml:space="preserve"> </w:t>
      </w:r>
      <w:r w:rsidRPr="008B3EA3">
        <w:rPr>
          <w:rFonts w:ascii="Arial" w:hAnsi="Arial" w:cs="Arial"/>
        </w:rPr>
        <w:t xml:space="preserve">in the normal course of updating its US valuations under Stat and GAAP </w:t>
      </w:r>
      <w:r w:rsidR="008C2C03">
        <w:rPr>
          <w:rFonts w:ascii="Arial" w:hAnsi="Arial" w:cs="Arial"/>
        </w:rPr>
        <w:t xml:space="preserve">in </w:t>
      </w:r>
      <w:r w:rsidRPr="008B3EA3">
        <w:rPr>
          <w:rFonts w:ascii="Arial" w:hAnsi="Arial" w:cs="Arial"/>
        </w:rPr>
        <w:t>201</w:t>
      </w:r>
      <w:r w:rsidR="00B64C1B">
        <w:rPr>
          <w:rFonts w:ascii="Arial" w:hAnsi="Arial" w:cs="Arial"/>
        </w:rPr>
        <w:t>9</w:t>
      </w:r>
      <w:r w:rsidRPr="008B3EA3">
        <w:rPr>
          <w:rFonts w:ascii="Arial" w:hAnsi="Arial" w:cs="Arial"/>
        </w:rPr>
        <w:t xml:space="preserve"> </w:t>
      </w:r>
      <w:r w:rsidR="00775B55" w:rsidRPr="008B3EA3">
        <w:rPr>
          <w:rFonts w:ascii="Arial" w:hAnsi="Arial" w:cs="Arial"/>
        </w:rPr>
        <w:t>have been reflected in this update</w:t>
      </w:r>
      <w:r w:rsidR="00FB6AF1" w:rsidRPr="008B3EA3">
        <w:rPr>
          <w:rFonts w:ascii="Arial" w:hAnsi="Arial" w:cs="Arial"/>
        </w:rPr>
        <w:t>.</w:t>
      </w:r>
    </w:p>
    <w:p w14:paraId="728DE722" w14:textId="65752B40" w:rsidR="00DF005A" w:rsidRPr="008B3EA3" w:rsidRDefault="00DF005A" w:rsidP="009013B3">
      <w:pPr>
        <w:numPr>
          <w:ilvl w:val="0"/>
          <w:numId w:val="18"/>
        </w:numPr>
        <w:spacing w:after="60" w:line="240" w:lineRule="auto"/>
        <w:ind w:left="360"/>
        <w:contextualSpacing/>
        <w:rPr>
          <w:rFonts w:ascii="Arial" w:hAnsi="Arial" w:cs="Arial"/>
        </w:rPr>
      </w:pPr>
      <w:r w:rsidRPr="008B3EA3">
        <w:rPr>
          <w:rFonts w:ascii="Arial" w:hAnsi="Arial" w:cs="Arial"/>
        </w:rPr>
        <w:t xml:space="preserve">Projection of </w:t>
      </w:r>
      <w:r w:rsidR="007F7480">
        <w:rPr>
          <w:rFonts w:ascii="Arial" w:hAnsi="Arial" w:cs="Arial"/>
        </w:rPr>
        <w:t>Statutory Financial R</w:t>
      </w:r>
      <w:r w:rsidRPr="008B3EA3">
        <w:rPr>
          <w:rFonts w:ascii="Arial" w:hAnsi="Arial" w:cs="Arial"/>
        </w:rPr>
        <w:t xml:space="preserve">eserves: </w:t>
      </w:r>
    </w:p>
    <w:p w14:paraId="12978729" w14:textId="3499B9F8" w:rsidR="007F7480" w:rsidRPr="007F7480" w:rsidRDefault="00DF005A" w:rsidP="00864E48">
      <w:pPr>
        <w:numPr>
          <w:ilvl w:val="1"/>
          <w:numId w:val="18"/>
        </w:numPr>
        <w:spacing w:after="60" w:line="240" w:lineRule="auto"/>
        <w:ind w:left="990" w:hanging="450"/>
        <w:contextualSpacing/>
        <w:rPr>
          <w:rFonts w:ascii="Arial" w:hAnsi="Arial" w:cs="Arial"/>
        </w:rPr>
      </w:pPr>
      <w:r w:rsidRPr="007F7480">
        <w:rPr>
          <w:rFonts w:ascii="Arial" w:hAnsi="Arial" w:cs="Arial"/>
        </w:rPr>
        <w:t xml:space="preserve">Life &amp; Annuities: projected </w:t>
      </w:r>
      <w:r w:rsidR="007F7480" w:rsidRPr="007F7480">
        <w:rPr>
          <w:rFonts w:ascii="Arial" w:hAnsi="Arial" w:cs="Arial"/>
        </w:rPr>
        <w:t xml:space="preserve">based on </w:t>
      </w:r>
      <w:r w:rsidR="007F7480">
        <w:rPr>
          <w:rFonts w:ascii="Arial" w:hAnsi="Arial" w:cs="Arial"/>
        </w:rPr>
        <w:t xml:space="preserve">a simplified Estimated Gross Profits (EGP) </w:t>
      </w:r>
      <w:del w:id="111" w:author="Joo, Woohyun" w:date="2020-04-14T15:44:00Z">
        <w:r w:rsidR="007F7480" w:rsidDel="002E71EF">
          <w:rPr>
            <w:rFonts w:ascii="Arial" w:hAnsi="Arial" w:cs="Arial"/>
          </w:rPr>
          <w:delText>method  developed</w:delText>
        </w:r>
      </w:del>
      <w:ins w:id="112" w:author="Joo, Woohyun" w:date="2020-04-14T15:44:00Z">
        <w:r w:rsidR="002E71EF">
          <w:rPr>
            <w:rFonts w:ascii="Arial" w:hAnsi="Arial" w:cs="Arial"/>
          </w:rPr>
          <w:t>method developed</w:t>
        </w:r>
      </w:ins>
      <w:r w:rsidR="007F7480">
        <w:rPr>
          <w:rFonts w:ascii="Arial" w:hAnsi="Arial" w:cs="Arial"/>
        </w:rPr>
        <w:t xml:space="preserve"> by Ol</w:t>
      </w:r>
      <w:r w:rsidR="00BC785E">
        <w:rPr>
          <w:rFonts w:ascii="Arial" w:hAnsi="Arial" w:cs="Arial"/>
        </w:rPr>
        <w:t>i</w:t>
      </w:r>
      <w:r w:rsidR="007F7480">
        <w:rPr>
          <w:rFonts w:ascii="Arial" w:hAnsi="Arial" w:cs="Arial"/>
        </w:rPr>
        <w:t>ver Wyman</w:t>
      </w:r>
    </w:p>
    <w:p w14:paraId="29D922C5" w14:textId="77777777" w:rsidR="00DF005A" w:rsidRPr="008B3EA3" w:rsidRDefault="00DF005A" w:rsidP="00864E48">
      <w:pPr>
        <w:numPr>
          <w:ilvl w:val="1"/>
          <w:numId w:val="18"/>
        </w:numPr>
        <w:spacing w:after="60" w:line="240" w:lineRule="auto"/>
        <w:ind w:left="990" w:hanging="450"/>
        <w:contextualSpacing/>
        <w:rPr>
          <w:rFonts w:ascii="Arial" w:hAnsi="Arial" w:cs="Arial"/>
        </w:rPr>
      </w:pPr>
      <w:r w:rsidRPr="008B3EA3">
        <w:rPr>
          <w:rFonts w:ascii="Arial" w:hAnsi="Arial" w:cs="Arial"/>
        </w:rPr>
        <w:t xml:space="preserve">P&amp;C: projected as the sum of net reserves and unearned premium </w:t>
      </w:r>
      <w:r w:rsidR="00775B55" w:rsidRPr="008B3EA3">
        <w:rPr>
          <w:rFonts w:ascii="Arial" w:hAnsi="Arial" w:cs="Arial"/>
        </w:rPr>
        <w:t xml:space="preserve">reserves </w:t>
      </w:r>
      <w:r w:rsidRPr="008B3EA3">
        <w:rPr>
          <w:rFonts w:ascii="Arial" w:hAnsi="Arial" w:cs="Arial"/>
        </w:rPr>
        <w:t>(UPR</w:t>
      </w:r>
      <w:r w:rsidR="00775B55" w:rsidRPr="008B3EA3">
        <w:rPr>
          <w:rFonts w:ascii="Arial" w:hAnsi="Arial" w:cs="Arial"/>
        </w:rPr>
        <w:t>)</w:t>
      </w:r>
      <w:r w:rsidRPr="008B3EA3">
        <w:rPr>
          <w:rFonts w:ascii="Arial" w:hAnsi="Arial" w:cs="Arial"/>
        </w:rPr>
        <w:t xml:space="preserve"> </w:t>
      </w:r>
    </w:p>
    <w:p w14:paraId="0A17BBE2" w14:textId="77777777" w:rsidR="00DF005A" w:rsidRPr="008B3EA3" w:rsidRDefault="00DF005A" w:rsidP="009013B3">
      <w:pPr>
        <w:numPr>
          <w:ilvl w:val="0"/>
          <w:numId w:val="18"/>
        </w:numPr>
        <w:spacing w:after="60" w:line="240" w:lineRule="auto"/>
        <w:ind w:left="360"/>
        <w:contextualSpacing/>
        <w:rPr>
          <w:rFonts w:ascii="Arial" w:hAnsi="Arial" w:cs="Arial"/>
        </w:rPr>
      </w:pPr>
      <w:r w:rsidRPr="008B3EA3">
        <w:rPr>
          <w:rFonts w:ascii="Arial" w:hAnsi="Arial" w:cs="Arial"/>
        </w:rPr>
        <w:t xml:space="preserve">Projection of US tax reserves </w:t>
      </w:r>
    </w:p>
    <w:p w14:paraId="4B8F782F" w14:textId="4C8D372A" w:rsidR="00DF005A" w:rsidRPr="008B3EA3" w:rsidRDefault="00DF005A" w:rsidP="00864E48">
      <w:pPr>
        <w:numPr>
          <w:ilvl w:val="1"/>
          <w:numId w:val="18"/>
        </w:numPr>
        <w:spacing w:after="60" w:line="240" w:lineRule="auto"/>
        <w:ind w:left="990" w:hanging="450"/>
        <w:contextualSpacing/>
        <w:rPr>
          <w:rFonts w:ascii="Arial" w:hAnsi="Arial" w:cs="Arial"/>
        </w:rPr>
      </w:pPr>
      <w:r w:rsidRPr="008B3EA3">
        <w:rPr>
          <w:rFonts w:ascii="Arial" w:hAnsi="Arial" w:cs="Arial"/>
        </w:rPr>
        <w:t xml:space="preserve">Life &amp; Annuities: </w:t>
      </w:r>
      <w:r w:rsidR="007F7480">
        <w:rPr>
          <w:rFonts w:ascii="Arial" w:hAnsi="Arial" w:cs="Arial"/>
        </w:rPr>
        <w:t>Not applicable to ModCo portfolios</w:t>
      </w:r>
    </w:p>
    <w:p w14:paraId="5A028DEC" w14:textId="7AF6DA3E" w:rsidR="00DF005A" w:rsidRPr="008B3EA3" w:rsidRDefault="00DF005A" w:rsidP="00864E48">
      <w:pPr>
        <w:numPr>
          <w:ilvl w:val="1"/>
          <w:numId w:val="18"/>
        </w:numPr>
        <w:spacing w:after="60" w:line="240" w:lineRule="auto"/>
        <w:ind w:left="990" w:hanging="450"/>
        <w:contextualSpacing/>
        <w:rPr>
          <w:rFonts w:ascii="Arial" w:hAnsi="Arial" w:cs="Arial"/>
        </w:rPr>
      </w:pPr>
      <w:r w:rsidRPr="008B3EA3">
        <w:rPr>
          <w:rFonts w:ascii="Arial" w:hAnsi="Arial" w:cs="Arial"/>
        </w:rPr>
        <w:t>P&amp;C: 9</w:t>
      </w:r>
      <w:r w:rsidR="00A97C47">
        <w:rPr>
          <w:rFonts w:ascii="Arial" w:hAnsi="Arial" w:cs="Arial"/>
        </w:rPr>
        <w:t>7</w:t>
      </w:r>
      <w:r w:rsidRPr="008B3EA3">
        <w:rPr>
          <w:rFonts w:ascii="Arial" w:hAnsi="Arial" w:cs="Arial"/>
        </w:rPr>
        <w:t xml:space="preserve">% of US STAT net reserves (excl. UPR) + 80% of UPR </w:t>
      </w:r>
    </w:p>
    <w:p w14:paraId="2F0B7153" w14:textId="237F2922" w:rsidR="00DF005A" w:rsidRPr="008B3EA3" w:rsidRDefault="004A4E56" w:rsidP="009013B3">
      <w:pPr>
        <w:numPr>
          <w:ilvl w:val="0"/>
          <w:numId w:val="18"/>
        </w:numPr>
        <w:spacing w:after="60" w:line="240" w:lineRule="auto"/>
        <w:ind w:left="360"/>
        <w:contextualSpacing/>
        <w:rPr>
          <w:rFonts w:ascii="Arial" w:hAnsi="Arial" w:cs="Arial"/>
        </w:rPr>
      </w:pPr>
      <w:r>
        <w:rPr>
          <w:rFonts w:ascii="Arial" w:hAnsi="Arial" w:cs="Arial"/>
        </w:rPr>
        <w:t>Embedded derivative values and resulting realized capital gains have been estimated based on the asset models (BondEdge) and actuarial models (GGY|AXIS) based on the future forward curves</w:t>
      </w:r>
    </w:p>
    <w:p w14:paraId="650747C7" w14:textId="77777777" w:rsidR="00DF005A" w:rsidRPr="008B3EA3" w:rsidRDefault="00DF005A" w:rsidP="009013B3">
      <w:pPr>
        <w:numPr>
          <w:ilvl w:val="0"/>
          <w:numId w:val="18"/>
        </w:numPr>
        <w:spacing w:after="60" w:line="240" w:lineRule="auto"/>
        <w:ind w:left="360"/>
        <w:contextualSpacing/>
        <w:rPr>
          <w:rFonts w:ascii="Arial" w:hAnsi="Arial" w:cs="Arial"/>
        </w:rPr>
      </w:pPr>
      <w:r w:rsidRPr="008B3EA3">
        <w:rPr>
          <w:rFonts w:ascii="Arial" w:hAnsi="Arial" w:cs="Arial"/>
        </w:rPr>
        <w:t xml:space="preserve">Investment management fees are currently assumed to be </w:t>
      </w:r>
      <w:r w:rsidR="00C537D5" w:rsidRPr="008B3EA3">
        <w:rPr>
          <w:rFonts w:ascii="Arial" w:hAnsi="Arial" w:cs="Arial"/>
        </w:rPr>
        <w:t>15</w:t>
      </w:r>
      <w:r w:rsidRPr="008B3EA3">
        <w:rPr>
          <w:rFonts w:ascii="Arial" w:hAnsi="Arial" w:cs="Arial"/>
        </w:rPr>
        <w:t xml:space="preserve"> bps for assets backing reserves and </w:t>
      </w:r>
      <w:r w:rsidR="00775B55" w:rsidRPr="008B3EA3">
        <w:rPr>
          <w:rFonts w:ascii="Arial" w:hAnsi="Arial" w:cs="Arial"/>
        </w:rPr>
        <w:t xml:space="preserve">for </w:t>
      </w:r>
      <w:r w:rsidRPr="008B3EA3">
        <w:rPr>
          <w:rFonts w:ascii="Arial" w:hAnsi="Arial" w:cs="Arial"/>
        </w:rPr>
        <w:t xml:space="preserve">surplus assets </w:t>
      </w:r>
    </w:p>
    <w:p w14:paraId="63599A32" w14:textId="6059C1C2" w:rsidR="00DF005A" w:rsidRPr="008B3EA3" w:rsidRDefault="00FB6AF1" w:rsidP="009013B3">
      <w:pPr>
        <w:numPr>
          <w:ilvl w:val="0"/>
          <w:numId w:val="18"/>
        </w:numPr>
        <w:spacing w:after="60" w:line="240" w:lineRule="auto"/>
        <w:ind w:left="360"/>
        <w:contextualSpacing/>
        <w:rPr>
          <w:rFonts w:ascii="Arial" w:hAnsi="Arial" w:cs="Arial"/>
        </w:rPr>
      </w:pPr>
      <w:r w:rsidRPr="008B3EA3">
        <w:rPr>
          <w:rFonts w:ascii="Arial" w:hAnsi="Arial" w:cs="Arial"/>
        </w:rPr>
        <w:t>The</w:t>
      </w:r>
      <w:r w:rsidR="00DF005A" w:rsidRPr="008B3EA3">
        <w:rPr>
          <w:rFonts w:ascii="Arial" w:hAnsi="Arial" w:cs="Arial"/>
        </w:rPr>
        <w:t xml:space="preserve"> </w:t>
      </w:r>
      <w:r w:rsidR="00775B55" w:rsidRPr="008B3EA3">
        <w:rPr>
          <w:rFonts w:ascii="Arial" w:hAnsi="Arial" w:cs="Arial"/>
        </w:rPr>
        <w:t xml:space="preserve">updated estimates of </w:t>
      </w:r>
      <w:r w:rsidR="00DF005A" w:rsidRPr="008B3EA3">
        <w:rPr>
          <w:rFonts w:ascii="Arial" w:hAnsi="Arial" w:cs="Arial"/>
        </w:rPr>
        <w:t xml:space="preserve">technical provisions reflect </w:t>
      </w:r>
      <w:r w:rsidR="00775B55" w:rsidRPr="008B3EA3">
        <w:rPr>
          <w:rFonts w:ascii="Arial" w:hAnsi="Arial" w:cs="Arial"/>
        </w:rPr>
        <w:t xml:space="preserve">these </w:t>
      </w:r>
      <w:r w:rsidR="00FC4F4F" w:rsidRPr="008B3EA3">
        <w:rPr>
          <w:rFonts w:ascii="Arial" w:hAnsi="Arial" w:cs="Arial"/>
        </w:rPr>
        <w:t xml:space="preserve">changes </w:t>
      </w:r>
      <w:r w:rsidR="00775B55" w:rsidRPr="008B3EA3">
        <w:rPr>
          <w:rFonts w:ascii="Arial" w:hAnsi="Arial" w:cs="Arial"/>
        </w:rPr>
        <w:t xml:space="preserve">to </w:t>
      </w:r>
      <w:r w:rsidR="00FC4F4F" w:rsidRPr="008B3EA3">
        <w:rPr>
          <w:rFonts w:ascii="Arial" w:hAnsi="Arial" w:cs="Arial"/>
        </w:rPr>
        <w:t xml:space="preserve">the </w:t>
      </w:r>
      <w:r w:rsidR="00775B55" w:rsidRPr="008B3EA3">
        <w:rPr>
          <w:rFonts w:ascii="Arial" w:hAnsi="Arial" w:cs="Arial"/>
        </w:rPr>
        <w:t>investment</w:t>
      </w:r>
      <w:r w:rsidR="00DF005A" w:rsidRPr="008B3EA3">
        <w:rPr>
          <w:rFonts w:ascii="Arial" w:hAnsi="Arial" w:cs="Arial"/>
        </w:rPr>
        <w:t xml:space="preserve"> management</w:t>
      </w:r>
      <w:r w:rsidR="00775B55" w:rsidRPr="008B3EA3">
        <w:rPr>
          <w:rFonts w:ascii="Arial" w:hAnsi="Arial" w:cs="Arial"/>
        </w:rPr>
        <w:t xml:space="preserve"> expense allowances</w:t>
      </w:r>
      <w:r w:rsidR="00DF005A" w:rsidRPr="008B3EA3">
        <w:rPr>
          <w:rFonts w:ascii="Arial" w:hAnsi="Arial" w:cs="Arial"/>
        </w:rPr>
        <w:t xml:space="preserve"> </w:t>
      </w:r>
    </w:p>
    <w:p w14:paraId="7F7D687F" w14:textId="77777777" w:rsidR="00775B55" w:rsidRPr="008B3EA3" w:rsidRDefault="00775B55" w:rsidP="009013B3">
      <w:pPr>
        <w:spacing w:after="60" w:line="240" w:lineRule="auto"/>
        <w:ind w:left="360" w:hanging="360"/>
        <w:contextualSpacing/>
        <w:rPr>
          <w:rFonts w:ascii="Arial" w:hAnsi="Arial" w:cs="Arial"/>
        </w:rPr>
      </w:pPr>
    </w:p>
    <w:p w14:paraId="091EC567" w14:textId="77777777" w:rsidR="0017303D" w:rsidRPr="008B3EA3" w:rsidRDefault="0017303D" w:rsidP="0017303D">
      <w:pPr>
        <w:rPr>
          <w:sz w:val="20"/>
          <w:szCs w:val="20"/>
        </w:rPr>
      </w:pPr>
    </w:p>
    <w:p w14:paraId="7F6D7FBF" w14:textId="77777777" w:rsidR="00B62E56" w:rsidRDefault="00DF005A" w:rsidP="00680562">
      <w:pPr>
        <w:tabs>
          <w:tab w:val="left" w:pos="-720"/>
        </w:tabs>
        <w:suppressAutoHyphens/>
        <w:jc w:val="both"/>
        <w:rPr>
          <w:rFonts w:ascii="Arial" w:hAnsi="Arial" w:cs="Arial"/>
        </w:rPr>
      </w:pPr>
      <w:r w:rsidRPr="008B3EA3">
        <w:rPr>
          <w:rFonts w:ascii="Arial" w:hAnsi="Arial" w:cs="Arial"/>
        </w:rPr>
        <w:br w:type="page"/>
      </w:r>
    </w:p>
    <w:p w14:paraId="1E43C806" w14:textId="44766234" w:rsidR="00180CAF" w:rsidRDefault="00180CAF" w:rsidP="004A4E56">
      <w:pPr>
        <w:jc w:val="center"/>
        <w:rPr>
          <w:rFonts w:ascii="Arial" w:hAnsi="Arial" w:cs="Arial"/>
        </w:rPr>
      </w:pPr>
    </w:p>
    <w:p w14:paraId="641D733F" w14:textId="65618DF0" w:rsidR="00180CAF" w:rsidRDefault="00180CAF" w:rsidP="002350E1">
      <w:pPr>
        <w:spacing w:after="0" w:line="240" w:lineRule="auto"/>
        <w:jc w:val="center"/>
        <w:rPr>
          <w:rFonts w:ascii="Arial" w:hAnsi="Arial" w:cs="Arial"/>
        </w:rPr>
      </w:pPr>
      <w:r>
        <w:rPr>
          <w:rFonts w:ascii="Arial" w:hAnsi="Arial" w:cs="Arial"/>
        </w:rPr>
        <w:t xml:space="preserve">APPENDIX </w:t>
      </w:r>
      <w:r w:rsidR="00BB64A3">
        <w:rPr>
          <w:rFonts w:ascii="Arial" w:hAnsi="Arial" w:cs="Arial"/>
        </w:rPr>
        <w:t>D</w:t>
      </w:r>
      <w:r w:rsidR="008F5024">
        <w:rPr>
          <w:rFonts w:ascii="Arial" w:hAnsi="Arial" w:cs="Arial"/>
        </w:rPr>
        <w:t>3</w:t>
      </w:r>
    </w:p>
    <w:p w14:paraId="687A5046" w14:textId="6C9E6CA9" w:rsidR="00180CAF" w:rsidRDefault="00180CAF" w:rsidP="004A4E56">
      <w:pPr>
        <w:jc w:val="center"/>
        <w:rPr>
          <w:rFonts w:ascii="Arial" w:hAnsi="Arial" w:cs="Arial"/>
        </w:rPr>
      </w:pPr>
      <w:r>
        <w:rPr>
          <w:rFonts w:ascii="Arial" w:hAnsi="Arial" w:cs="Arial"/>
        </w:rPr>
        <w:t>Fortitude Re Group Senior Management</w:t>
      </w:r>
    </w:p>
    <w:p w14:paraId="1EBDE1A1" w14:textId="14F808BA" w:rsidR="0097420B" w:rsidRDefault="0097420B" w:rsidP="004A4E56">
      <w:pPr>
        <w:jc w:val="center"/>
        <w:rPr>
          <w:rFonts w:ascii="Arial" w:hAnsi="Arial" w:cs="Arial"/>
        </w:rPr>
      </w:pPr>
    </w:p>
    <w:p w14:paraId="2F2906DC" w14:textId="0C926707" w:rsidR="00680562" w:rsidRPr="008B3EA3" w:rsidRDefault="00B62E56" w:rsidP="00680562">
      <w:pPr>
        <w:tabs>
          <w:tab w:val="left" w:pos="-720"/>
        </w:tabs>
        <w:suppressAutoHyphens/>
        <w:jc w:val="both"/>
        <w:rPr>
          <w:rFonts w:ascii="Times New Roman" w:hAnsi="Times New Roman"/>
          <w:spacing w:val="-2"/>
        </w:rPr>
      </w:pPr>
      <w:r w:rsidRPr="00B62E56">
        <w:rPr>
          <w:noProof/>
          <w:lang w:eastAsia="ko-KR"/>
        </w:rPr>
        <w:t xml:space="preserve"> </w:t>
      </w:r>
      <w:r w:rsidR="006048E3">
        <w:rPr>
          <w:noProof/>
          <w:lang w:eastAsia="zh-CN"/>
        </w:rPr>
        <w:drawing>
          <wp:inline distT="0" distB="0" distL="0" distR="0" wp14:anchorId="57548C5F" wp14:editId="2246AE1E">
            <wp:extent cx="6980555" cy="5852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80555" cy="5852795"/>
                    </a:xfrm>
                    <a:prstGeom prst="rect">
                      <a:avLst/>
                    </a:prstGeom>
                    <a:noFill/>
                  </pic:spPr>
                </pic:pic>
              </a:graphicData>
            </a:graphic>
          </wp:inline>
        </w:drawing>
      </w:r>
    </w:p>
    <w:p w14:paraId="53F8F904" w14:textId="6F444402" w:rsidR="00680562" w:rsidRDefault="00680562" w:rsidP="003A5917">
      <w:pPr>
        <w:tabs>
          <w:tab w:val="left" w:pos="-720"/>
        </w:tabs>
        <w:suppressAutoHyphens/>
        <w:jc w:val="center"/>
        <w:rPr>
          <w:rFonts w:ascii="Times New Roman" w:hAnsi="Times New Roman"/>
          <w:spacing w:val="-2"/>
        </w:rPr>
      </w:pPr>
    </w:p>
    <w:p w14:paraId="3FCD5143" w14:textId="77777777" w:rsidR="00D90984" w:rsidRPr="008B3EA3" w:rsidRDefault="00914F0D" w:rsidP="000F1F3B">
      <w:pPr>
        <w:pageBreakBefore/>
        <w:jc w:val="center"/>
        <w:rPr>
          <w:rFonts w:ascii="Arial" w:hAnsi="Arial" w:cs="Arial"/>
        </w:rPr>
      </w:pPr>
      <w:r w:rsidRPr="008B3EA3">
        <w:rPr>
          <w:rFonts w:ascii="Arial" w:hAnsi="Arial" w:cs="Arial"/>
        </w:rPr>
        <w:lastRenderedPageBreak/>
        <w:t>APPENDIX E</w:t>
      </w:r>
    </w:p>
    <w:p w14:paraId="42B34351" w14:textId="77777777" w:rsidR="00162FBC" w:rsidRPr="008B3EA3" w:rsidRDefault="00162FBC" w:rsidP="00162FBC">
      <w:pPr>
        <w:jc w:val="center"/>
        <w:rPr>
          <w:rFonts w:ascii="Arial" w:hAnsi="Arial" w:cs="Arial"/>
        </w:rPr>
      </w:pPr>
      <w:r w:rsidRPr="008B3EA3">
        <w:rPr>
          <w:rFonts w:ascii="Arial" w:hAnsi="Arial" w:cs="Arial"/>
        </w:rPr>
        <w:t xml:space="preserve">RISK MANAGEMENT FRAMEWORK - GOVERNANCE </w:t>
      </w:r>
    </w:p>
    <w:p w14:paraId="722A5B4E" w14:textId="77777777" w:rsidR="00162FBC" w:rsidRPr="008B3EA3" w:rsidRDefault="00162FBC" w:rsidP="00162FBC">
      <w:pPr>
        <w:rPr>
          <w:rFonts w:ascii="Arial" w:hAnsi="Arial" w:cs="Arial"/>
        </w:rPr>
      </w:pPr>
      <w:r w:rsidRPr="008B3EA3">
        <w:rPr>
          <w:rFonts w:ascii="Arial" w:hAnsi="Arial" w:cs="Arial"/>
        </w:rPr>
        <w:t xml:space="preserve">The Company’s Board is </w:t>
      </w:r>
      <w:commentRangeStart w:id="113"/>
      <w:r w:rsidRPr="008B3EA3">
        <w:rPr>
          <w:rFonts w:ascii="Arial" w:hAnsi="Arial" w:cs="Arial"/>
        </w:rPr>
        <w:t>responsible for providing suitable prudential oversight of the insurer’s risk management and internal controls framework, including any activities and functions which are delegated or outsourced.</w:t>
      </w:r>
    </w:p>
    <w:p w14:paraId="5DFDBA38" w14:textId="18FE502D" w:rsidR="00162FBC" w:rsidRPr="008B3EA3" w:rsidRDefault="00162FBC" w:rsidP="00162FBC">
      <w:pPr>
        <w:rPr>
          <w:rFonts w:ascii="Arial" w:hAnsi="Arial" w:cs="Arial"/>
        </w:rPr>
      </w:pPr>
      <w:r w:rsidRPr="008B3EA3">
        <w:rPr>
          <w:rFonts w:ascii="Arial" w:hAnsi="Arial" w:cs="Arial"/>
        </w:rPr>
        <w:t xml:space="preserve">The Company’s risk </w:t>
      </w:r>
      <w:r w:rsidR="00235443" w:rsidRPr="008B3EA3">
        <w:rPr>
          <w:rFonts w:ascii="Arial" w:hAnsi="Arial" w:cs="Arial"/>
        </w:rPr>
        <w:t xml:space="preserve">management </w:t>
      </w:r>
      <w:r w:rsidRPr="008B3EA3">
        <w:rPr>
          <w:rFonts w:ascii="Arial" w:hAnsi="Arial" w:cs="Arial"/>
        </w:rPr>
        <w:t>framework</w:t>
      </w:r>
      <w:r w:rsidR="004A55C7">
        <w:rPr>
          <w:rFonts w:ascii="Arial" w:hAnsi="Arial" w:cs="Arial"/>
        </w:rPr>
        <w:t xml:space="preserve"> is</w:t>
      </w:r>
      <w:r w:rsidRPr="008B3EA3">
        <w:rPr>
          <w:rFonts w:ascii="Arial" w:hAnsi="Arial" w:cs="Arial"/>
        </w:rPr>
        <w:t xml:space="preserve"> organized around five key aspects:</w:t>
      </w:r>
    </w:p>
    <w:p w14:paraId="69DDCBFC" w14:textId="77777777" w:rsidR="00162FBC" w:rsidRPr="008B3EA3" w:rsidRDefault="00162FBC" w:rsidP="00162FBC">
      <w:pPr>
        <w:pStyle w:val="ListParagraph"/>
        <w:numPr>
          <w:ilvl w:val="0"/>
          <w:numId w:val="7"/>
        </w:numPr>
        <w:rPr>
          <w:rFonts w:ascii="Arial" w:hAnsi="Arial" w:cs="Arial"/>
        </w:rPr>
      </w:pPr>
      <w:r w:rsidRPr="008B3EA3">
        <w:rPr>
          <w:rFonts w:ascii="Arial" w:hAnsi="Arial" w:cs="Arial"/>
        </w:rPr>
        <w:t>Risk Culture and Organization - Forward looking risk function aligned to the Company’s businesses and major risks.</w:t>
      </w:r>
    </w:p>
    <w:p w14:paraId="7CE773FC" w14:textId="6F567F20" w:rsidR="00162FBC" w:rsidRPr="008B3EA3" w:rsidRDefault="00162FBC" w:rsidP="00162FBC">
      <w:pPr>
        <w:pStyle w:val="ListParagraph"/>
        <w:numPr>
          <w:ilvl w:val="0"/>
          <w:numId w:val="7"/>
        </w:numPr>
        <w:rPr>
          <w:rFonts w:ascii="Arial" w:hAnsi="Arial" w:cs="Arial"/>
        </w:rPr>
      </w:pPr>
      <w:r w:rsidRPr="008B3EA3">
        <w:rPr>
          <w:rFonts w:ascii="Arial" w:hAnsi="Arial" w:cs="Arial"/>
        </w:rPr>
        <w:t xml:space="preserve">Risk Governance - Transparency in governance of risk with clear accountability and authority for risk management through </w:t>
      </w:r>
      <w:r w:rsidR="004A55C7">
        <w:rPr>
          <w:rFonts w:ascii="Arial" w:hAnsi="Arial" w:cs="Arial"/>
        </w:rPr>
        <w:t>p</w:t>
      </w:r>
      <w:r w:rsidRPr="008B3EA3">
        <w:rPr>
          <w:rFonts w:ascii="Arial" w:hAnsi="Arial" w:cs="Arial"/>
        </w:rPr>
        <w:t>olicies and committees, as well as robust dialogue across the Company and the Group.</w:t>
      </w:r>
    </w:p>
    <w:p w14:paraId="56598AE6" w14:textId="77777777" w:rsidR="00162FBC" w:rsidRPr="008B3EA3" w:rsidRDefault="00162FBC" w:rsidP="00162FBC">
      <w:pPr>
        <w:pStyle w:val="ListParagraph"/>
        <w:numPr>
          <w:ilvl w:val="0"/>
          <w:numId w:val="7"/>
        </w:numPr>
        <w:rPr>
          <w:rFonts w:ascii="Arial" w:hAnsi="Arial" w:cs="Arial"/>
        </w:rPr>
      </w:pPr>
      <w:r w:rsidRPr="008B3EA3">
        <w:rPr>
          <w:rFonts w:ascii="Arial" w:hAnsi="Arial" w:cs="Arial"/>
        </w:rPr>
        <w:t>Risk Identification and Measurement - Risk identification and reporting to drive improved decision making through better information and analytics, including stress testing.</w:t>
      </w:r>
    </w:p>
    <w:p w14:paraId="4432793D" w14:textId="77777777" w:rsidR="00162FBC" w:rsidRPr="008B3EA3" w:rsidRDefault="00162FBC" w:rsidP="00162FBC">
      <w:pPr>
        <w:pStyle w:val="ListParagraph"/>
        <w:numPr>
          <w:ilvl w:val="0"/>
          <w:numId w:val="7"/>
        </w:numPr>
        <w:rPr>
          <w:rFonts w:ascii="Arial" w:hAnsi="Arial" w:cs="Arial"/>
        </w:rPr>
      </w:pPr>
      <w:r w:rsidRPr="008B3EA3">
        <w:rPr>
          <w:rFonts w:ascii="Arial" w:hAnsi="Arial" w:cs="Arial"/>
        </w:rPr>
        <w:t>Risk Appetite and Limits -Clearly defined risk appetite, policies and limits at corporate and business unit level, implemented with robust analytical processes and tools.</w:t>
      </w:r>
    </w:p>
    <w:p w14:paraId="5F61F146" w14:textId="77777777" w:rsidR="00162FBC" w:rsidRPr="008B3EA3" w:rsidRDefault="00162FBC" w:rsidP="00162FBC">
      <w:pPr>
        <w:pStyle w:val="ListParagraph"/>
        <w:numPr>
          <w:ilvl w:val="0"/>
          <w:numId w:val="7"/>
        </w:numPr>
        <w:rPr>
          <w:rFonts w:ascii="Arial" w:hAnsi="Arial" w:cs="Arial"/>
        </w:rPr>
      </w:pPr>
      <w:r w:rsidRPr="008B3EA3">
        <w:rPr>
          <w:rFonts w:ascii="Arial" w:hAnsi="Arial" w:cs="Arial"/>
        </w:rPr>
        <w:t xml:space="preserve">Regulation and Supervision - Enhanced processes, infrastructure and frameworks across the Risk function to comply with regulation and supervision.  </w:t>
      </w:r>
    </w:p>
    <w:p w14:paraId="4B71FBA5" w14:textId="6B1F669F" w:rsidR="00162FBC" w:rsidRPr="008B3EA3" w:rsidRDefault="00162FBC" w:rsidP="00162FBC">
      <w:pPr>
        <w:rPr>
          <w:rFonts w:ascii="Arial" w:hAnsi="Arial" w:cs="Arial"/>
        </w:rPr>
      </w:pPr>
      <w:r w:rsidRPr="008B3EA3">
        <w:rPr>
          <w:rFonts w:ascii="Arial" w:hAnsi="Arial" w:cs="Arial"/>
        </w:rPr>
        <w:t>The Company utilize</w:t>
      </w:r>
      <w:r w:rsidR="00CF562C">
        <w:rPr>
          <w:rFonts w:ascii="Arial" w:hAnsi="Arial" w:cs="Arial"/>
        </w:rPr>
        <w:t>s</w:t>
      </w:r>
      <w:r w:rsidRPr="008B3EA3">
        <w:rPr>
          <w:rFonts w:ascii="Arial" w:hAnsi="Arial" w:cs="Arial"/>
        </w:rPr>
        <w:t xml:space="preserve"> a “Three Lines of Defense” model for risk management:</w:t>
      </w:r>
    </w:p>
    <w:p w14:paraId="6ECFD463" w14:textId="77777777" w:rsidR="00162FBC" w:rsidRPr="008B3EA3" w:rsidRDefault="00162FBC" w:rsidP="00162FBC">
      <w:pPr>
        <w:pStyle w:val="ListParagraph"/>
        <w:numPr>
          <w:ilvl w:val="0"/>
          <w:numId w:val="17"/>
        </w:numPr>
        <w:rPr>
          <w:rFonts w:ascii="Arial" w:hAnsi="Arial" w:cs="Arial"/>
        </w:rPr>
      </w:pPr>
      <w:r w:rsidRPr="008B3EA3">
        <w:rPr>
          <w:rFonts w:ascii="Arial" w:hAnsi="Arial" w:cs="Arial"/>
        </w:rPr>
        <w:t xml:space="preserve">First Line of Defense: Composed of those profit centers and corporate functions that originate risks and have primary responsibility for managing risks, including identifying, assessing, controlling, monitoring, and reporting risk </w:t>
      </w:r>
      <w:r w:rsidR="00235443" w:rsidRPr="008B3EA3">
        <w:rPr>
          <w:rFonts w:ascii="Arial" w:hAnsi="Arial" w:cs="Arial"/>
        </w:rPr>
        <w:t>measures</w:t>
      </w:r>
      <w:r w:rsidRPr="008B3EA3">
        <w:rPr>
          <w:rFonts w:ascii="Arial" w:hAnsi="Arial" w:cs="Arial"/>
        </w:rPr>
        <w:t>;</w:t>
      </w:r>
    </w:p>
    <w:p w14:paraId="3613C5F0" w14:textId="77777777" w:rsidR="00162FBC" w:rsidRPr="008B3EA3" w:rsidRDefault="00162FBC" w:rsidP="00162FBC">
      <w:pPr>
        <w:pStyle w:val="ListParagraph"/>
        <w:numPr>
          <w:ilvl w:val="0"/>
          <w:numId w:val="17"/>
        </w:numPr>
        <w:rPr>
          <w:rFonts w:ascii="Arial" w:hAnsi="Arial" w:cs="Arial"/>
        </w:rPr>
      </w:pPr>
      <w:r w:rsidRPr="008B3EA3">
        <w:rPr>
          <w:rFonts w:ascii="Arial" w:hAnsi="Arial" w:cs="Arial"/>
        </w:rPr>
        <w:t>Second Line of Defense: Composed of ERM and other assurance functions, such as Compliance, which perform independent risk assessments; and</w:t>
      </w:r>
    </w:p>
    <w:p w14:paraId="2F9D584A" w14:textId="77777777" w:rsidR="00162FBC" w:rsidRPr="008B3EA3" w:rsidRDefault="00162FBC" w:rsidP="00162FBC">
      <w:pPr>
        <w:pStyle w:val="ListParagraph"/>
        <w:numPr>
          <w:ilvl w:val="0"/>
          <w:numId w:val="17"/>
        </w:numPr>
        <w:rPr>
          <w:rFonts w:ascii="Arial" w:hAnsi="Arial" w:cs="Arial"/>
        </w:rPr>
      </w:pPr>
      <w:r w:rsidRPr="008B3EA3">
        <w:rPr>
          <w:rFonts w:ascii="Arial" w:hAnsi="Arial" w:cs="Arial"/>
        </w:rPr>
        <w:t>Third Line of Defense: The Internal Audit Department (IAD) comprises the independent assurance provided to the Audit and Compliance Committee of the Company. IAD will undertake a program of risk-based audits covering aspects of the First and Second Lines of Defense.</w:t>
      </w:r>
      <w:commentRangeEnd w:id="113"/>
      <w:r w:rsidR="004A64E1">
        <w:rPr>
          <w:rStyle w:val="CommentReference"/>
          <w:rFonts w:ascii="Arial" w:eastAsia="MS Mincho" w:hAnsi="Arial"/>
          <w:lang w:val="en-GB" w:eastAsia="ja-JP"/>
        </w:rPr>
        <w:commentReference w:id="113"/>
      </w:r>
    </w:p>
    <w:p w14:paraId="4250C907" w14:textId="77777777" w:rsidR="00162FBC" w:rsidRPr="008B3EA3" w:rsidRDefault="00162FBC" w:rsidP="00162FBC">
      <w:pPr>
        <w:rPr>
          <w:rFonts w:ascii="Arial" w:hAnsi="Arial" w:cs="Arial"/>
        </w:rPr>
      </w:pPr>
      <w:r w:rsidRPr="008B3EA3">
        <w:rPr>
          <w:rFonts w:ascii="Arial" w:hAnsi="Arial" w:cs="Arial"/>
        </w:rPr>
        <w:br w:type="page"/>
      </w:r>
    </w:p>
    <w:p w14:paraId="303CE996" w14:textId="77777777" w:rsidR="00162FBC" w:rsidRPr="008B3EA3" w:rsidRDefault="00162FBC" w:rsidP="00162FBC">
      <w:pPr>
        <w:jc w:val="center"/>
        <w:rPr>
          <w:rFonts w:ascii="Arial" w:hAnsi="Arial" w:cs="Arial"/>
        </w:rPr>
      </w:pPr>
      <w:r w:rsidRPr="008B3EA3">
        <w:rPr>
          <w:rFonts w:ascii="Arial" w:hAnsi="Arial" w:cs="Arial"/>
        </w:rPr>
        <w:lastRenderedPageBreak/>
        <w:t>APPENDIX E (continued)</w:t>
      </w:r>
    </w:p>
    <w:p w14:paraId="2BD9E361" w14:textId="77777777" w:rsidR="00162FBC" w:rsidRPr="008B3EA3" w:rsidRDefault="00162FBC" w:rsidP="00162FBC">
      <w:pPr>
        <w:jc w:val="center"/>
        <w:rPr>
          <w:rFonts w:ascii="Arial" w:hAnsi="Arial" w:cs="Arial"/>
        </w:rPr>
      </w:pPr>
      <w:r w:rsidRPr="008B3EA3">
        <w:rPr>
          <w:rFonts w:ascii="Arial" w:hAnsi="Arial" w:cs="Arial"/>
        </w:rPr>
        <w:t xml:space="preserve">RISK MANAGEMENT </w:t>
      </w:r>
      <w:commentRangeStart w:id="114"/>
      <w:r w:rsidRPr="008B3EA3">
        <w:rPr>
          <w:rFonts w:ascii="Arial" w:hAnsi="Arial" w:cs="Arial"/>
        </w:rPr>
        <w:t xml:space="preserve">FRAMEWORK – STRESS TESTING </w:t>
      </w:r>
      <w:commentRangeEnd w:id="114"/>
      <w:r w:rsidR="004A64E1">
        <w:rPr>
          <w:rStyle w:val="CommentReference"/>
          <w:rFonts w:ascii="Arial" w:eastAsia="MS Mincho" w:hAnsi="Arial"/>
          <w:lang w:val="en-GB" w:eastAsia="ja-JP"/>
        </w:rPr>
        <w:commentReference w:id="114"/>
      </w:r>
    </w:p>
    <w:p w14:paraId="60F4C971" w14:textId="77777777" w:rsidR="00162FBC" w:rsidRPr="008B3EA3" w:rsidRDefault="00162FBC" w:rsidP="00162FBC">
      <w:pPr>
        <w:rPr>
          <w:rFonts w:ascii="Arial" w:hAnsi="Arial" w:cs="Arial"/>
        </w:rPr>
      </w:pPr>
      <w:r w:rsidRPr="008B3EA3">
        <w:rPr>
          <w:rFonts w:ascii="Arial" w:hAnsi="Arial" w:cs="Arial"/>
        </w:rPr>
        <w:t>The BMA requires commercial insurers to conduct prescribed stress/scenario testing and analysis. The objective is to assess the capital adequacy of the insurers under adverse financial market and underwriting conditions and provides a comprehensive understanding of the sector’s general vulnerability to shocks.</w:t>
      </w:r>
    </w:p>
    <w:p w14:paraId="29E0DFA6" w14:textId="04825F5C" w:rsidR="00162FBC" w:rsidRPr="008B3EA3" w:rsidRDefault="00162FBC" w:rsidP="00162FBC">
      <w:pPr>
        <w:rPr>
          <w:rFonts w:ascii="Arial" w:hAnsi="Arial" w:cs="Arial"/>
        </w:rPr>
      </w:pPr>
      <w:r w:rsidRPr="008B3EA3">
        <w:rPr>
          <w:rFonts w:ascii="Arial" w:hAnsi="Arial" w:cs="Arial"/>
        </w:rPr>
        <w:t>In addition</w:t>
      </w:r>
      <w:r w:rsidR="00BC785E">
        <w:rPr>
          <w:rFonts w:ascii="Arial" w:hAnsi="Arial" w:cs="Arial"/>
        </w:rPr>
        <w:t>,</w:t>
      </w:r>
      <w:r w:rsidRPr="008B3EA3">
        <w:rPr>
          <w:rFonts w:ascii="Arial" w:hAnsi="Arial" w:cs="Arial"/>
        </w:rPr>
        <w:t xml:space="preserve"> as part of the BMA’s regulatory regime, the Company will be required to submit an assessment of its own risk and solvency requirements to the BMA on an annual basis. </w:t>
      </w:r>
    </w:p>
    <w:p w14:paraId="32F0B6DA" w14:textId="6457D1FA" w:rsidR="00653513" w:rsidRPr="008B3EA3" w:rsidRDefault="00162FBC" w:rsidP="00162FBC">
      <w:pPr>
        <w:rPr>
          <w:rFonts w:ascii="Arial" w:hAnsi="Arial" w:cs="Arial"/>
        </w:rPr>
      </w:pPr>
      <w:r w:rsidRPr="008B3EA3">
        <w:rPr>
          <w:rFonts w:ascii="Arial" w:hAnsi="Arial" w:cs="Arial"/>
        </w:rPr>
        <w:t>Dividend and/or strategic transaction recommendations would be made to the Board should the testing show that, after payment of the dividend or strategic transaction, the Company would remain above its defined Stress Threshold of 125% BSCR under the stressed scenario.</w:t>
      </w:r>
    </w:p>
    <w:p w14:paraId="57A390FA" w14:textId="77777777" w:rsidR="00CC56A5" w:rsidRPr="008B3EA3" w:rsidRDefault="00162FBC" w:rsidP="000F1F3B">
      <w:pPr>
        <w:jc w:val="center"/>
        <w:rPr>
          <w:rFonts w:ascii="Arial" w:hAnsi="Arial" w:cs="Arial"/>
        </w:rPr>
      </w:pPr>
      <w:r w:rsidRPr="008B3EA3">
        <w:rPr>
          <w:rFonts w:ascii="Arial" w:hAnsi="Arial" w:cs="Arial"/>
        </w:rPr>
        <w:br w:type="page"/>
      </w:r>
      <w:r w:rsidR="00CC56A5" w:rsidRPr="008B3EA3">
        <w:rPr>
          <w:rFonts w:ascii="Arial" w:hAnsi="Arial" w:cs="Arial"/>
        </w:rPr>
        <w:lastRenderedPageBreak/>
        <w:t>APPENDIX E (continued)</w:t>
      </w:r>
    </w:p>
    <w:p w14:paraId="38FDA11C" w14:textId="77777777" w:rsidR="00CC56A5" w:rsidRPr="008B3EA3" w:rsidRDefault="00CC56A5" w:rsidP="00CC56A5">
      <w:pPr>
        <w:jc w:val="center"/>
        <w:rPr>
          <w:rFonts w:ascii="Arial" w:hAnsi="Arial" w:cs="Arial"/>
        </w:rPr>
      </w:pPr>
      <w:r w:rsidRPr="008B3EA3">
        <w:rPr>
          <w:rFonts w:ascii="Arial" w:hAnsi="Arial" w:cs="Arial"/>
        </w:rPr>
        <w:t xml:space="preserve">RISK </w:t>
      </w:r>
      <w:commentRangeStart w:id="115"/>
      <w:r w:rsidRPr="008B3EA3">
        <w:rPr>
          <w:rFonts w:ascii="Arial" w:hAnsi="Arial" w:cs="Arial"/>
        </w:rPr>
        <w:t>MANAGEMENT FRAMEWORK – STRESS TESTING</w:t>
      </w:r>
      <w:commentRangeEnd w:id="115"/>
      <w:r w:rsidR="004A64E1">
        <w:rPr>
          <w:rStyle w:val="CommentReference"/>
          <w:rFonts w:ascii="Arial" w:eastAsia="MS Mincho" w:hAnsi="Arial"/>
          <w:lang w:val="en-GB" w:eastAsia="ja-JP"/>
        </w:rPr>
        <w:commentReference w:id="115"/>
      </w:r>
    </w:p>
    <w:p w14:paraId="751A844A" w14:textId="4A0AA5F7" w:rsidR="006067FD" w:rsidRPr="008B3EA3" w:rsidRDefault="00C152FF" w:rsidP="006067FD">
      <w:pPr>
        <w:rPr>
          <w:rFonts w:ascii="Arial" w:hAnsi="Arial" w:cs="Arial"/>
        </w:rPr>
      </w:pPr>
      <w:r>
        <w:rPr>
          <w:rFonts w:ascii="Arial" w:hAnsi="Arial" w:cs="Arial"/>
        </w:rPr>
        <w:t>F</w:t>
      </w:r>
      <w:r w:rsidR="000B0FE3">
        <w:rPr>
          <w:rFonts w:ascii="Arial" w:hAnsi="Arial" w:cs="Arial"/>
        </w:rPr>
        <w:t>ortitude</w:t>
      </w:r>
      <w:r w:rsidR="00695750" w:rsidRPr="008B3EA3">
        <w:rPr>
          <w:rFonts w:ascii="Arial" w:hAnsi="Arial" w:cs="Arial"/>
        </w:rPr>
        <w:t xml:space="preserve"> Re </w:t>
      </w:r>
      <w:r w:rsidR="006067FD" w:rsidRPr="008B3EA3">
        <w:rPr>
          <w:rFonts w:ascii="Arial" w:hAnsi="Arial" w:cs="Arial"/>
        </w:rPr>
        <w:t>Stress Test</w:t>
      </w:r>
      <w:r w:rsidR="00695750" w:rsidRPr="008B3EA3">
        <w:rPr>
          <w:rFonts w:ascii="Arial" w:hAnsi="Arial" w:cs="Arial"/>
        </w:rPr>
        <w:t>ing</w:t>
      </w:r>
      <w:r w:rsidR="000F5A72">
        <w:rPr>
          <w:rFonts w:ascii="Arial" w:hAnsi="Arial" w:cs="Arial"/>
        </w:rPr>
        <w:t xml:space="preserve"> Framework</w:t>
      </w:r>
      <w:r w:rsidR="006067FD" w:rsidRPr="008B3EA3">
        <w:rPr>
          <w:rFonts w:ascii="Arial" w:hAnsi="Arial" w:cs="Arial"/>
        </w:rPr>
        <w:t>:</w:t>
      </w:r>
    </w:p>
    <w:p w14:paraId="1551F1EA" w14:textId="77777777" w:rsidR="00695750" w:rsidRPr="008B3EA3" w:rsidRDefault="00695750" w:rsidP="00695750">
      <w:pPr>
        <w:rPr>
          <w:rFonts w:ascii="Arial" w:hAnsi="Arial" w:cs="Arial"/>
        </w:rPr>
      </w:pPr>
      <w:r w:rsidRPr="008B3EA3">
        <w:rPr>
          <w:rFonts w:ascii="Arial" w:hAnsi="Arial" w:cs="Arial"/>
        </w:rPr>
        <w:t>Objectives:</w:t>
      </w:r>
    </w:p>
    <w:p w14:paraId="03BA4832" w14:textId="158DDD09" w:rsidR="00695750" w:rsidRPr="008B3EA3" w:rsidRDefault="00695750" w:rsidP="00695750">
      <w:pPr>
        <w:pStyle w:val="ListParagraph"/>
        <w:numPr>
          <w:ilvl w:val="0"/>
          <w:numId w:val="27"/>
        </w:numPr>
        <w:rPr>
          <w:rFonts w:ascii="Arial" w:hAnsi="Arial" w:cs="Arial"/>
        </w:rPr>
      </w:pPr>
      <w:r w:rsidRPr="008B3EA3">
        <w:rPr>
          <w:rFonts w:ascii="Arial" w:hAnsi="Arial" w:cs="Arial"/>
        </w:rPr>
        <w:t>Estimate</w:t>
      </w:r>
      <w:r w:rsidR="000F5A72">
        <w:rPr>
          <w:rFonts w:ascii="Arial" w:hAnsi="Arial" w:cs="Arial"/>
        </w:rPr>
        <w:t xml:space="preserve"> potential</w:t>
      </w:r>
      <w:r w:rsidRPr="008B3EA3">
        <w:rPr>
          <w:rFonts w:ascii="Arial" w:hAnsi="Arial" w:cs="Arial"/>
        </w:rPr>
        <w:t xml:space="preserve"> capital injections under severe economic and insurance scenarios</w:t>
      </w:r>
      <w:r w:rsidR="000F5A72">
        <w:rPr>
          <w:rFonts w:ascii="Arial" w:hAnsi="Arial" w:cs="Arial"/>
        </w:rPr>
        <w:t xml:space="preserve"> consistent with Fortitude Re’s Risk Appetite Statement</w:t>
      </w:r>
    </w:p>
    <w:p w14:paraId="1C7063C2" w14:textId="77777777" w:rsidR="00695750" w:rsidRPr="008B3EA3" w:rsidRDefault="00695750" w:rsidP="00695750">
      <w:pPr>
        <w:pStyle w:val="ListParagraph"/>
        <w:numPr>
          <w:ilvl w:val="0"/>
          <w:numId w:val="27"/>
        </w:numPr>
        <w:rPr>
          <w:rFonts w:ascii="Arial" w:hAnsi="Arial" w:cs="Arial"/>
        </w:rPr>
      </w:pPr>
      <w:r w:rsidRPr="008B3EA3">
        <w:rPr>
          <w:rFonts w:ascii="Arial" w:hAnsi="Arial" w:cs="Arial"/>
        </w:rPr>
        <w:t>Estimate BMA Solvency based on stressed MV of assets and technical provisions</w:t>
      </w:r>
    </w:p>
    <w:p w14:paraId="1EAFC8CB" w14:textId="77777777" w:rsidR="00695750" w:rsidRPr="008B3EA3" w:rsidRDefault="00695750" w:rsidP="00695750">
      <w:pPr>
        <w:pStyle w:val="ListParagraph"/>
        <w:numPr>
          <w:ilvl w:val="0"/>
          <w:numId w:val="27"/>
        </w:numPr>
        <w:rPr>
          <w:rFonts w:ascii="Arial" w:hAnsi="Arial" w:cs="Arial"/>
        </w:rPr>
      </w:pPr>
      <w:r w:rsidRPr="008B3EA3">
        <w:rPr>
          <w:rFonts w:ascii="Arial" w:hAnsi="Arial" w:cs="Arial"/>
        </w:rPr>
        <w:t>Evaluate upper limits for risky asset investments for assets backing liabilities (high yield and alternative investments) and surplus assets</w:t>
      </w:r>
    </w:p>
    <w:p w14:paraId="58B6D9E1" w14:textId="73EDF6C1" w:rsidR="00695750" w:rsidRPr="008B3EA3" w:rsidRDefault="00695750" w:rsidP="00695750">
      <w:pPr>
        <w:rPr>
          <w:rFonts w:ascii="Arial" w:hAnsi="Arial" w:cs="Arial"/>
        </w:rPr>
      </w:pPr>
      <w:r w:rsidRPr="008B3EA3">
        <w:rPr>
          <w:rFonts w:ascii="Arial" w:hAnsi="Arial" w:cs="Arial"/>
        </w:rPr>
        <w:t xml:space="preserve">Scenario Description: </w:t>
      </w:r>
      <w:r w:rsidR="000F5A72">
        <w:rPr>
          <w:rFonts w:ascii="Arial" w:hAnsi="Arial" w:cs="Arial"/>
        </w:rPr>
        <w:t xml:space="preserve">  The following set of stress tests are used to evaluate Fortitude Re’s capital position based on its most significant risk exposures including property and casualty reserve risk and market/ALM risk.</w:t>
      </w:r>
    </w:p>
    <w:tbl>
      <w:tblPr>
        <w:tblW w:w="0" w:type="auto"/>
        <w:tblCellMar>
          <w:left w:w="0" w:type="dxa"/>
          <w:right w:w="0" w:type="dxa"/>
        </w:tblCellMar>
        <w:tblLook w:val="0600" w:firstRow="0" w:lastRow="0" w:firstColumn="0" w:lastColumn="0" w:noHBand="1" w:noVBand="1"/>
      </w:tblPr>
      <w:tblGrid>
        <w:gridCol w:w="1432"/>
        <w:gridCol w:w="4359"/>
        <w:gridCol w:w="3029"/>
      </w:tblGrid>
      <w:tr w:rsidR="000F1F3B" w:rsidRPr="00454997" w14:paraId="65CC1DED" w14:textId="77777777" w:rsidTr="00683E7B">
        <w:trPr>
          <w:trHeight w:val="751"/>
        </w:trPr>
        <w:tc>
          <w:tcPr>
            <w:tcW w:w="0" w:type="auto"/>
            <w:tcBorders>
              <w:top w:val="single" w:sz="8" w:space="0" w:color="00B0F0"/>
              <w:left w:val="single" w:sz="8" w:space="0" w:color="00B0F0"/>
              <w:bottom w:val="single" w:sz="12" w:space="0" w:color="FFFFFF"/>
              <w:right w:val="single" w:sz="12" w:space="0" w:color="FFFFFF"/>
            </w:tcBorders>
            <w:shd w:val="clear" w:color="auto" w:fill="00A4E4"/>
            <w:tcMar>
              <w:top w:w="41" w:type="dxa"/>
              <w:left w:w="41" w:type="dxa"/>
              <w:bottom w:w="41" w:type="dxa"/>
              <w:right w:w="41" w:type="dxa"/>
            </w:tcMar>
            <w:vAlign w:val="center"/>
            <w:hideMark/>
          </w:tcPr>
          <w:p w14:paraId="79D1672C" w14:textId="77777777" w:rsidR="00695750" w:rsidRPr="00610FCD" w:rsidRDefault="00695750" w:rsidP="00695750">
            <w:pPr>
              <w:rPr>
                <w:rFonts w:ascii="Arial" w:hAnsi="Arial"/>
                <w:sz w:val="18"/>
              </w:rPr>
            </w:pPr>
          </w:p>
        </w:tc>
        <w:tc>
          <w:tcPr>
            <w:tcW w:w="0" w:type="auto"/>
            <w:tcBorders>
              <w:top w:val="single" w:sz="8" w:space="0" w:color="00B0F0"/>
              <w:left w:val="single" w:sz="12" w:space="0" w:color="FFFFFF"/>
              <w:bottom w:val="single" w:sz="12" w:space="0" w:color="FFFFFF"/>
              <w:right w:val="single" w:sz="12" w:space="0" w:color="FFFFFF"/>
            </w:tcBorders>
            <w:shd w:val="clear" w:color="auto" w:fill="00A4E4"/>
            <w:tcMar>
              <w:top w:w="41" w:type="dxa"/>
              <w:left w:w="41" w:type="dxa"/>
              <w:bottom w:w="41" w:type="dxa"/>
              <w:right w:w="41" w:type="dxa"/>
            </w:tcMar>
            <w:vAlign w:val="center"/>
            <w:hideMark/>
          </w:tcPr>
          <w:p w14:paraId="71700C66" w14:textId="7E654FBF" w:rsidR="003C0305" w:rsidRPr="00F53B66" w:rsidRDefault="000F5A72" w:rsidP="000F5A72">
            <w:pPr>
              <w:rPr>
                <w:rFonts w:ascii="Arial" w:hAnsi="Arial"/>
                <w:sz w:val="18"/>
                <w:lang w:val="it-IT"/>
              </w:rPr>
            </w:pPr>
            <w:r>
              <w:rPr>
                <w:rFonts w:ascii="Arial" w:hAnsi="Arial" w:cs="Arial"/>
                <w:b/>
                <w:bCs/>
                <w:sz w:val="18"/>
              </w:rPr>
              <w:t xml:space="preserve"> </w:t>
            </w:r>
            <w:r w:rsidRPr="00F53B66">
              <w:rPr>
                <w:rFonts w:ascii="Arial" w:hAnsi="Arial" w:cs="Arial"/>
                <w:b/>
                <w:bCs/>
                <w:sz w:val="18"/>
                <w:lang w:val="it-IT"/>
              </w:rPr>
              <w:t>Fortitude Re’s</w:t>
            </w:r>
            <w:r w:rsidR="00695750" w:rsidRPr="00F53B66">
              <w:rPr>
                <w:rFonts w:ascii="Arial" w:hAnsi="Arial" w:cs="Arial"/>
                <w:b/>
                <w:bCs/>
                <w:sz w:val="18"/>
                <w:lang w:val="it-IT"/>
              </w:rPr>
              <w:t xml:space="preserve"> Comprehensive Scenario (“Comp”)</w:t>
            </w:r>
          </w:p>
        </w:tc>
        <w:tc>
          <w:tcPr>
            <w:tcW w:w="0" w:type="auto"/>
            <w:tcBorders>
              <w:top w:val="single" w:sz="8" w:space="0" w:color="00B0F0"/>
              <w:left w:val="single" w:sz="12" w:space="0" w:color="FFFFFF"/>
              <w:bottom w:val="single" w:sz="12" w:space="0" w:color="FFFFFF"/>
              <w:right w:val="single" w:sz="8" w:space="0" w:color="00B0F0"/>
            </w:tcBorders>
            <w:shd w:val="clear" w:color="auto" w:fill="00A4E4"/>
            <w:tcMar>
              <w:top w:w="41" w:type="dxa"/>
              <w:left w:w="41" w:type="dxa"/>
              <w:bottom w:w="41" w:type="dxa"/>
              <w:right w:w="41" w:type="dxa"/>
            </w:tcMar>
            <w:vAlign w:val="center"/>
            <w:hideMark/>
          </w:tcPr>
          <w:p w14:paraId="7298AA59" w14:textId="0FB15C68" w:rsidR="003C0305" w:rsidRPr="00F53B66" w:rsidRDefault="000F5A72" w:rsidP="000F5A72">
            <w:pPr>
              <w:rPr>
                <w:rFonts w:ascii="Arial" w:hAnsi="Arial"/>
                <w:sz w:val="18"/>
                <w:lang w:val="fr-FR"/>
              </w:rPr>
            </w:pPr>
            <w:r w:rsidRPr="00F53B66">
              <w:rPr>
                <w:rFonts w:ascii="Arial" w:hAnsi="Arial" w:cs="Arial"/>
                <w:b/>
                <w:bCs/>
                <w:sz w:val="18"/>
                <w:lang w:val="it-IT"/>
              </w:rPr>
              <w:t xml:space="preserve"> </w:t>
            </w:r>
            <w:r w:rsidRPr="00F53B66">
              <w:rPr>
                <w:rFonts w:ascii="Arial" w:hAnsi="Arial" w:cs="Arial"/>
                <w:b/>
                <w:bCs/>
                <w:sz w:val="18"/>
                <w:lang w:val="fr-FR"/>
              </w:rPr>
              <w:t>Fortitude Re’s</w:t>
            </w:r>
            <w:r w:rsidR="00695750" w:rsidRPr="00F53B66">
              <w:rPr>
                <w:rFonts w:ascii="Arial" w:hAnsi="Arial" w:cs="Arial"/>
                <w:b/>
                <w:bCs/>
                <w:sz w:val="18"/>
                <w:lang w:val="fr-FR"/>
              </w:rPr>
              <w:t xml:space="preserve"> Severe Financial Plus (“SFP”)</w:t>
            </w:r>
          </w:p>
        </w:tc>
      </w:tr>
      <w:tr w:rsidR="008B3EA3" w:rsidRPr="00610FCD" w14:paraId="3060758B" w14:textId="77777777" w:rsidTr="00683E7B">
        <w:trPr>
          <w:trHeight w:val="2269"/>
        </w:trPr>
        <w:tc>
          <w:tcPr>
            <w:tcW w:w="0" w:type="auto"/>
            <w:tcBorders>
              <w:top w:val="single" w:sz="12" w:space="0" w:color="FFFFFF"/>
              <w:left w:val="single" w:sz="8" w:space="0" w:color="00B0F0"/>
              <w:bottom w:val="single" w:sz="8" w:space="0" w:color="7F7F7F"/>
              <w:right w:val="nil"/>
            </w:tcBorders>
            <w:shd w:val="clear" w:color="auto" w:fill="auto"/>
            <w:tcMar>
              <w:top w:w="41" w:type="dxa"/>
              <w:left w:w="41" w:type="dxa"/>
              <w:bottom w:w="41" w:type="dxa"/>
              <w:right w:w="41" w:type="dxa"/>
            </w:tcMar>
            <w:vAlign w:val="center"/>
            <w:hideMark/>
          </w:tcPr>
          <w:p w14:paraId="62A50834" w14:textId="77777777" w:rsidR="003C0305" w:rsidRPr="00610FCD" w:rsidRDefault="00695750" w:rsidP="00695750">
            <w:pPr>
              <w:rPr>
                <w:rFonts w:ascii="Arial" w:hAnsi="Arial"/>
                <w:sz w:val="18"/>
              </w:rPr>
            </w:pPr>
            <w:r w:rsidRPr="00610FCD">
              <w:rPr>
                <w:rFonts w:ascii="Arial" w:hAnsi="Arial" w:cs="Arial"/>
                <w:b/>
                <w:bCs/>
                <w:sz w:val="18"/>
              </w:rPr>
              <w:t>Scenario Objectives</w:t>
            </w:r>
          </w:p>
        </w:tc>
        <w:tc>
          <w:tcPr>
            <w:tcW w:w="0" w:type="auto"/>
            <w:tcBorders>
              <w:top w:val="single" w:sz="12" w:space="0" w:color="FFFFFF"/>
              <w:left w:val="nil"/>
              <w:bottom w:val="single" w:sz="8" w:space="0" w:color="7F7F7F"/>
              <w:right w:val="single" w:sz="8" w:space="0" w:color="D9D9D9"/>
            </w:tcBorders>
            <w:shd w:val="clear" w:color="auto" w:fill="auto"/>
            <w:tcMar>
              <w:top w:w="41" w:type="dxa"/>
              <w:left w:w="144" w:type="dxa"/>
              <w:bottom w:w="41" w:type="dxa"/>
              <w:right w:w="41" w:type="dxa"/>
            </w:tcMar>
            <w:vAlign w:val="center"/>
            <w:hideMark/>
          </w:tcPr>
          <w:p w14:paraId="70389D70" w14:textId="11B9101D" w:rsidR="003C0305" w:rsidRPr="00610FCD" w:rsidRDefault="00AC52F1" w:rsidP="00695750">
            <w:pPr>
              <w:numPr>
                <w:ilvl w:val="0"/>
                <w:numId w:val="28"/>
              </w:numPr>
              <w:rPr>
                <w:rFonts w:ascii="Arial" w:hAnsi="Arial" w:cs="Arial"/>
                <w:sz w:val="18"/>
              </w:rPr>
            </w:pPr>
            <w:r w:rsidRPr="00610FCD">
              <w:rPr>
                <w:rFonts w:ascii="Arial" w:hAnsi="Arial" w:cs="Arial"/>
                <w:sz w:val="18"/>
              </w:rPr>
              <w:t xml:space="preserve">Achieve comprehensive coverage of </w:t>
            </w:r>
            <w:r w:rsidR="000F5A72">
              <w:rPr>
                <w:rFonts w:ascii="Arial" w:hAnsi="Arial" w:cs="Arial"/>
                <w:sz w:val="18"/>
              </w:rPr>
              <w:t>Fortitude Re’s</w:t>
            </w:r>
            <w:r w:rsidRPr="00610FCD">
              <w:rPr>
                <w:rFonts w:ascii="Arial" w:hAnsi="Arial" w:cs="Arial"/>
                <w:sz w:val="18"/>
              </w:rPr>
              <w:t xml:space="preserve"> risk exposures and assess robustness of </w:t>
            </w:r>
            <w:r w:rsidR="000F5A72">
              <w:rPr>
                <w:rFonts w:ascii="Arial" w:hAnsi="Arial" w:cs="Arial"/>
                <w:sz w:val="18"/>
              </w:rPr>
              <w:t xml:space="preserve"> Fortitude Re’s</w:t>
            </w:r>
            <w:r w:rsidRPr="00610FCD">
              <w:rPr>
                <w:rFonts w:ascii="Arial" w:hAnsi="Arial" w:cs="Arial"/>
                <w:sz w:val="18"/>
              </w:rPr>
              <w:t xml:space="preserve"> balance sheet when all major risk factors are stressed at the same time</w:t>
            </w:r>
          </w:p>
          <w:p w14:paraId="46FCB6C4" w14:textId="03ABDB1E" w:rsidR="003C0305" w:rsidRPr="00610FCD" w:rsidRDefault="00AC52F1" w:rsidP="000F5A72">
            <w:pPr>
              <w:numPr>
                <w:ilvl w:val="0"/>
                <w:numId w:val="28"/>
              </w:numPr>
              <w:rPr>
                <w:rFonts w:ascii="Arial" w:hAnsi="Arial"/>
                <w:sz w:val="18"/>
              </w:rPr>
            </w:pPr>
            <w:r w:rsidRPr="00610FCD">
              <w:rPr>
                <w:rFonts w:ascii="Arial" w:hAnsi="Arial" w:cs="Arial"/>
                <w:sz w:val="18"/>
              </w:rPr>
              <w:t>Achieve approximately an overall 95</w:t>
            </w:r>
            <w:r w:rsidRPr="00610FCD">
              <w:rPr>
                <w:rFonts w:ascii="Arial" w:hAnsi="Arial" w:cs="Arial"/>
                <w:sz w:val="18"/>
                <w:vertAlign w:val="superscript"/>
              </w:rPr>
              <w:t>th</w:t>
            </w:r>
            <w:r w:rsidRPr="00610FCD">
              <w:rPr>
                <w:rFonts w:ascii="Arial" w:hAnsi="Arial" w:cs="Arial"/>
                <w:sz w:val="18"/>
              </w:rPr>
              <w:t xml:space="preserve"> percentile stress impact to </w:t>
            </w:r>
            <w:r w:rsidR="000F5A72">
              <w:rPr>
                <w:rFonts w:ascii="Arial" w:hAnsi="Arial" w:cs="Arial"/>
                <w:sz w:val="18"/>
              </w:rPr>
              <w:t>Fortitude Re</w:t>
            </w:r>
          </w:p>
        </w:tc>
        <w:tc>
          <w:tcPr>
            <w:tcW w:w="0" w:type="auto"/>
            <w:tcBorders>
              <w:top w:val="single" w:sz="12" w:space="0" w:color="FFFFFF"/>
              <w:left w:val="single" w:sz="8" w:space="0" w:color="D9D9D9"/>
              <w:bottom w:val="single" w:sz="8" w:space="0" w:color="7F7F7F"/>
              <w:right w:val="single" w:sz="8" w:space="0" w:color="00B0F0"/>
            </w:tcBorders>
            <w:shd w:val="clear" w:color="auto" w:fill="auto"/>
            <w:tcMar>
              <w:top w:w="41" w:type="dxa"/>
              <w:left w:w="144" w:type="dxa"/>
              <w:bottom w:w="41" w:type="dxa"/>
              <w:right w:w="41" w:type="dxa"/>
            </w:tcMar>
            <w:vAlign w:val="center"/>
            <w:hideMark/>
          </w:tcPr>
          <w:p w14:paraId="67FC5864" w14:textId="7301B250" w:rsidR="003C0305" w:rsidRPr="00610FCD" w:rsidRDefault="00AC52F1" w:rsidP="00695750">
            <w:pPr>
              <w:numPr>
                <w:ilvl w:val="0"/>
                <w:numId w:val="28"/>
              </w:numPr>
              <w:rPr>
                <w:rFonts w:ascii="Arial" w:hAnsi="Arial" w:cs="Arial"/>
                <w:sz w:val="18"/>
              </w:rPr>
            </w:pPr>
            <w:r w:rsidRPr="00610FCD">
              <w:rPr>
                <w:rFonts w:ascii="Arial" w:hAnsi="Arial" w:cs="Arial"/>
                <w:sz w:val="18"/>
              </w:rPr>
              <w:t>Alternative to Comprehensive scenario with losses dominated by financial stress</w:t>
            </w:r>
          </w:p>
          <w:p w14:paraId="56D7D057" w14:textId="23228B8B" w:rsidR="003C0305" w:rsidRPr="00610FCD" w:rsidRDefault="00AC52F1" w:rsidP="000F5A72">
            <w:pPr>
              <w:numPr>
                <w:ilvl w:val="0"/>
                <w:numId w:val="28"/>
              </w:numPr>
              <w:rPr>
                <w:rFonts w:ascii="Arial" w:hAnsi="Arial"/>
                <w:sz w:val="18"/>
              </w:rPr>
            </w:pPr>
            <w:r w:rsidRPr="00610FCD">
              <w:rPr>
                <w:rFonts w:ascii="Arial" w:hAnsi="Arial" w:cs="Arial"/>
                <w:sz w:val="18"/>
              </w:rPr>
              <w:t>Achieve approximately an overall 98</w:t>
            </w:r>
            <w:r w:rsidRPr="00610FCD">
              <w:rPr>
                <w:rFonts w:ascii="Arial" w:hAnsi="Arial" w:cs="Arial"/>
                <w:sz w:val="18"/>
                <w:vertAlign w:val="superscript"/>
              </w:rPr>
              <w:t>th</w:t>
            </w:r>
            <w:r w:rsidRPr="00610FCD">
              <w:rPr>
                <w:rFonts w:ascii="Arial" w:hAnsi="Arial" w:cs="Arial"/>
                <w:sz w:val="18"/>
              </w:rPr>
              <w:t xml:space="preserve"> percentile stress impact to </w:t>
            </w:r>
            <w:r w:rsidR="000F5A72">
              <w:rPr>
                <w:rFonts w:ascii="Arial" w:hAnsi="Arial" w:cs="Arial"/>
                <w:sz w:val="18"/>
              </w:rPr>
              <w:t>Fortitude Re</w:t>
            </w:r>
          </w:p>
        </w:tc>
      </w:tr>
      <w:tr w:rsidR="000F1F3B" w:rsidRPr="00610FCD" w14:paraId="3E6328C3" w14:textId="77777777" w:rsidTr="00683E7B">
        <w:trPr>
          <w:trHeight w:val="23"/>
        </w:trPr>
        <w:tc>
          <w:tcPr>
            <w:tcW w:w="0" w:type="auto"/>
            <w:tcBorders>
              <w:top w:val="single" w:sz="8" w:space="0" w:color="7F7F7F"/>
              <w:left w:val="single" w:sz="8" w:space="0" w:color="00B0F0"/>
              <w:bottom w:val="single" w:sz="8" w:space="0" w:color="00B0F0"/>
              <w:right w:val="nil"/>
            </w:tcBorders>
            <w:shd w:val="clear" w:color="auto" w:fill="auto"/>
            <w:tcMar>
              <w:top w:w="41" w:type="dxa"/>
              <w:left w:w="41" w:type="dxa"/>
              <w:bottom w:w="41" w:type="dxa"/>
              <w:right w:w="41" w:type="dxa"/>
            </w:tcMar>
            <w:vAlign w:val="center"/>
            <w:hideMark/>
          </w:tcPr>
          <w:p w14:paraId="7F8A2A76" w14:textId="7F501D4C" w:rsidR="003C0305" w:rsidRPr="00610FCD" w:rsidRDefault="00695750" w:rsidP="00695750">
            <w:pPr>
              <w:rPr>
                <w:rFonts w:ascii="Arial" w:hAnsi="Arial"/>
                <w:sz w:val="18"/>
              </w:rPr>
            </w:pPr>
            <w:r w:rsidRPr="00610FCD">
              <w:rPr>
                <w:rFonts w:ascii="Arial" w:hAnsi="Arial" w:cs="Arial"/>
                <w:b/>
                <w:bCs/>
                <w:sz w:val="18"/>
              </w:rPr>
              <w:t xml:space="preserve">Risk factors to be applied to </w:t>
            </w:r>
            <w:r w:rsidR="00C152FF">
              <w:rPr>
                <w:rFonts w:ascii="Arial" w:hAnsi="Arial" w:cs="Arial"/>
                <w:b/>
                <w:bCs/>
                <w:sz w:val="18"/>
              </w:rPr>
              <w:t>F</w:t>
            </w:r>
            <w:r w:rsidR="000B0FE3">
              <w:rPr>
                <w:rFonts w:ascii="Arial" w:hAnsi="Arial" w:cs="Arial"/>
                <w:b/>
                <w:bCs/>
                <w:sz w:val="18"/>
              </w:rPr>
              <w:t>ortitude</w:t>
            </w:r>
            <w:r w:rsidRPr="00610FCD">
              <w:rPr>
                <w:rFonts w:ascii="Arial" w:hAnsi="Arial" w:cs="Arial"/>
                <w:b/>
                <w:bCs/>
                <w:sz w:val="18"/>
              </w:rPr>
              <w:t xml:space="preserve"> Re</w:t>
            </w:r>
          </w:p>
        </w:tc>
        <w:tc>
          <w:tcPr>
            <w:tcW w:w="0" w:type="auto"/>
            <w:tcBorders>
              <w:top w:val="single" w:sz="8" w:space="0" w:color="7F7F7F"/>
              <w:left w:val="nil"/>
              <w:bottom w:val="single" w:sz="8" w:space="0" w:color="00B0F0"/>
              <w:right w:val="single" w:sz="8" w:space="0" w:color="D9D9D9"/>
            </w:tcBorders>
            <w:shd w:val="clear" w:color="auto" w:fill="auto"/>
            <w:tcMar>
              <w:top w:w="27" w:type="dxa"/>
              <w:left w:w="144" w:type="dxa"/>
              <w:bottom w:w="27" w:type="dxa"/>
              <w:right w:w="27" w:type="dxa"/>
            </w:tcMar>
            <w:vAlign w:val="center"/>
            <w:hideMark/>
          </w:tcPr>
          <w:p w14:paraId="728BF051" w14:textId="77777777" w:rsidR="003C0305" w:rsidRPr="00610FCD" w:rsidRDefault="00AC52F1" w:rsidP="00695750">
            <w:pPr>
              <w:numPr>
                <w:ilvl w:val="0"/>
                <w:numId w:val="29"/>
              </w:numPr>
              <w:rPr>
                <w:rFonts w:ascii="Arial" w:hAnsi="Arial" w:cs="Arial"/>
                <w:sz w:val="18"/>
              </w:rPr>
            </w:pPr>
            <w:r w:rsidRPr="00610FCD">
              <w:rPr>
                <w:rFonts w:ascii="Arial" w:hAnsi="Arial" w:cs="Arial"/>
                <w:sz w:val="18"/>
              </w:rPr>
              <w:t>1 in 20 Macroeconomic / Financial Market Stress</w:t>
            </w:r>
          </w:p>
          <w:p w14:paraId="7D8F5293" w14:textId="464F62CE" w:rsidR="003C0305" w:rsidRPr="00610FCD" w:rsidRDefault="00AC52F1" w:rsidP="00683E7B">
            <w:pPr>
              <w:numPr>
                <w:ilvl w:val="0"/>
                <w:numId w:val="29"/>
              </w:numPr>
              <w:rPr>
                <w:rFonts w:ascii="Arial" w:hAnsi="Arial"/>
                <w:sz w:val="18"/>
              </w:rPr>
            </w:pPr>
            <w:r w:rsidRPr="00610FCD">
              <w:rPr>
                <w:rFonts w:ascii="Arial" w:hAnsi="Arial" w:cs="Arial"/>
                <w:sz w:val="18"/>
              </w:rPr>
              <w:t>1 in 20 P</w:t>
            </w:r>
            <w:r w:rsidR="000F5A72">
              <w:rPr>
                <w:rFonts w:ascii="Arial" w:hAnsi="Arial" w:cs="Arial"/>
                <w:sz w:val="18"/>
              </w:rPr>
              <w:t>&amp;</w:t>
            </w:r>
            <w:r w:rsidRPr="00610FCD">
              <w:rPr>
                <w:rFonts w:ascii="Arial" w:hAnsi="Arial" w:cs="Arial"/>
                <w:sz w:val="18"/>
              </w:rPr>
              <w:t>C insur</w:t>
            </w:r>
            <w:r w:rsidR="00695750" w:rsidRPr="00610FCD">
              <w:rPr>
                <w:rFonts w:ascii="Arial" w:hAnsi="Arial" w:cs="Arial"/>
                <w:sz w:val="18"/>
              </w:rPr>
              <w:t>ance Non-economic Reserve risk</w:t>
            </w:r>
          </w:p>
        </w:tc>
        <w:tc>
          <w:tcPr>
            <w:tcW w:w="0" w:type="auto"/>
            <w:tcBorders>
              <w:top w:val="single" w:sz="8" w:space="0" w:color="7F7F7F"/>
              <w:left w:val="single" w:sz="8" w:space="0" w:color="D9D9D9"/>
              <w:bottom w:val="single" w:sz="8" w:space="0" w:color="00B0F0"/>
              <w:right w:val="single" w:sz="8" w:space="0" w:color="00B0F0"/>
            </w:tcBorders>
            <w:shd w:val="clear" w:color="auto" w:fill="auto"/>
            <w:tcMar>
              <w:top w:w="41" w:type="dxa"/>
              <w:left w:w="144" w:type="dxa"/>
              <w:bottom w:w="41" w:type="dxa"/>
              <w:right w:w="41" w:type="dxa"/>
            </w:tcMar>
            <w:vAlign w:val="center"/>
            <w:hideMark/>
          </w:tcPr>
          <w:p w14:paraId="7E5FDB0B" w14:textId="77777777" w:rsidR="003C0305" w:rsidRPr="00610FCD" w:rsidRDefault="00AC52F1" w:rsidP="00683E7B">
            <w:pPr>
              <w:numPr>
                <w:ilvl w:val="0"/>
                <w:numId w:val="29"/>
              </w:numPr>
              <w:rPr>
                <w:rFonts w:ascii="Arial" w:hAnsi="Arial"/>
                <w:sz w:val="18"/>
              </w:rPr>
            </w:pPr>
            <w:r w:rsidRPr="00610FCD">
              <w:rPr>
                <w:rFonts w:ascii="Arial" w:hAnsi="Arial" w:cs="Arial"/>
                <w:sz w:val="18"/>
              </w:rPr>
              <w:t>1 in 50 Financial Market stress</w:t>
            </w:r>
          </w:p>
        </w:tc>
      </w:tr>
    </w:tbl>
    <w:p w14:paraId="7D1F8CBD" w14:textId="77777777" w:rsidR="00695750" w:rsidRDefault="00695750" w:rsidP="006067FD">
      <w:pPr>
        <w:rPr>
          <w:rFonts w:ascii="Arial" w:hAnsi="Arial"/>
        </w:rPr>
      </w:pPr>
    </w:p>
    <w:p w14:paraId="3E672EF0" w14:textId="77777777" w:rsidR="00203673" w:rsidRDefault="00203673" w:rsidP="006067FD">
      <w:pPr>
        <w:rPr>
          <w:rFonts w:ascii="Arial" w:hAnsi="Arial"/>
        </w:rPr>
      </w:pPr>
    </w:p>
    <w:p w14:paraId="178085D5" w14:textId="77777777" w:rsidR="00203673" w:rsidRDefault="00203673" w:rsidP="006067FD">
      <w:pPr>
        <w:rPr>
          <w:rFonts w:ascii="Arial" w:hAnsi="Arial"/>
        </w:rPr>
      </w:pPr>
    </w:p>
    <w:p w14:paraId="389AEB49" w14:textId="77777777" w:rsidR="00203673" w:rsidRDefault="00203673" w:rsidP="006067FD">
      <w:pPr>
        <w:rPr>
          <w:rFonts w:ascii="Arial" w:hAnsi="Arial"/>
        </w:rPr>
      </w:pPr>
    </w:p>
    <w:p w14:paraId="2A411E1F" w14:textId="77777777" w:rsidR="00203673" w:rsidRDefault="00203673" w:rsidP="006067FD">
      <w:pPr>
        <w:rPr>
          <w:rFonts w:ascii="Arial" w:hAnsi="Arial"/>
        </w:rPr>
      </w:pPr>
    </w:p>
    <w:p w14:paraId="1F2D537F" w14:textId="77777777" w:rsidR="00203673" w:rsidRDefault="00203673" w:rsidP="006067FD">
      <w:pPr>
        <w:rPr>
          <w:rFonts w:ascii="Arial" w:hAnsi="Arial"/>
        </w:rPr>
      </w:pPr>
    </w:p>
    <w:p w14:paraId="28E8E683" w14:textId="77777777" w:rsidR="00203673" w:rsidRDefault="00203673" w:rsidP="006067FD">
      <w:pPr>
        <w:rPr>
          <w:rFonts w:ascii="Arial" w:hAnsi="Arial"/>
        </w:rPr>
      </w:pPr>
    </w:p>
    <w:p w14:paraId="09DFEBFC" w14:textId="77777777" w:rsidR="00203673" w:rsidRDefault="00203673" w:rsidP="006067FD">
      <w:pPr>
        <w:rPr>
          <w:rFonts w:ascii="Arial" w:hAnsi="Arial"/>
        </w:rPr>
      </w:pPr>
    </w:p>
    <w:p w14:paraId="6E6CE575" w14:textId="77777777" w:rsidR="00203673" w:rsidRDefault="00203673" w:rsidP="006067FD">
      <w:pPr>
        <w:rPr>
          <w:rFonts w:ascii="Arial" w:hAnsi="Arial"/>
        </w:rPr>
      </w:pPr>
    </w:p>
    <w:p w14:paraId="62AB9B35" w14:textId="181F5EA1" w:rsidR="00695750" w:rsidRPr="008B3EA3" w:rsidDel="0053285C" w:rsidRDefault="000F5A72" w:rsidP="00FB1599">
      <w:pPr>
        <w:rPr>
          <w:del w:id="116" w:author="Gary Harris" w:date="2020-04-09T21:35:00Z"/>
          <w:rFonts w:ascii="Arial" w:hAnsi="Arial" w:cs="Arial"/>
        </w:rPr>
      </w:pPr>
      <w:r>
        <w:rPr>
          <w:rFonts w:ascii="Arial" w:hAnsi="Arial" w:cs="Arial"/>
        </w:rPr>
        <w:t xml:space="preserve">Stress Testing Results:  </w:t>
      </w:r>
      <w:r w:rsidR="00914A9F" w:rsidRPr="008B3EA3">
        <w:rPr>
          <w:rFonts w:ascii="Arial" w:hAnsi="Arial" w:cs="Arial"/>
        </w:rPr>
        <w:t xml:space="preserve">The table below reflects the capital position of </w:t>
      </w:r>
      <w:r w:rsidR="00C152FF">
        <w:rPr>
          <w:rFonts w:ascii="Arial" w:hAnsi="Arial" w:cs="Arial"/>
        </w:rPr>
        <w:t>F</w:t>
      </w:r>
      <w:r w:rsidR="000B0FE3">
        <w:rPr>
          <w:rFonts w:ascii="Arial" w:hAnsi="Arial" w:cs="Arial"/>
        </w:rPr>
        <w:t>ortitude</w:t>
      </w:r>
      <w:r w:rsidR="00914A9F" w:rsidRPr="008B3EA3">
        <w:rPr>
          <w:rFonts w:ascii="Arial" w:hAnsi="Arial" w:cs="Arial"/>
        </w:rPr>
        <w:t xml:space="preserve"> Re</w:t>
      </w:r>
      <w:r>
        <w:rPr>
          <w:rFonts w:ascii="Arial" w:hAnsi="Arial" w:cs="Arial"/>
        </w:rPr>
        <w:t xml:space="preserve"> based on instantaneous shocks; and shows that the BSCR ratio remains</w:t>
      </w:r>
      <w:r w:rsidR="00914A9F" w:rsidRPr="008B3EA3">
        <w:rPr>
          <w:rFonts w:ascii="Arial" w:hAnsi="Arial" w:cs="Arial"/>
        </w:rPr>
        <w:t xml:space="preserve"> above the stress threshold level of 125%</w:t>
      </w:r>
      <w:r>
        <w:rPr>
          <w:rFonts w:ascii="Arial" w:hAnsi="Arial" w:cs="Arial"/>
        </w:rPr>
        <w:t xml:space="preserve"> for all scenarios</w:t>
      </w:r>
      <w:r w:rsidR="00914A9F" w:rsidRPr="008B3EA3">
        <w:rPr>
          <w:rFonts w:ascii="Arial" w:hAnsi="Arial" w:cs="Arial"/>
        </w:rPr>
        <w:t>.</w:t>
      </w:r>
    </w:p>
    <w:p w14:paraId="13D483B8" w14:textId="77777777" w:rsidR="00FB1599" w:rsidRPr="008B3EA3" w:rsidRDefault="00FB1599" w:rsidP="00683E7B">
      <w:pPr>
        <w:rPr>
          <w:rFonts w:ascii="Arial" w:hAnsi="Arial" w:cs="Arial"/>
        </w:rPr>
      </w:pPr>
    </w:p>
    <w:p w14:paraId="27291F08" w14:textId="6D96C036" w:rsidR="006067FD" w:rsidRPr="008B3EA3" w:rsidRDefault="006067FD" w:rsidP="005E41A3">
      <w:pPr>
        <w:pStyle w:val="ListParagraph"/>
        <w:numPr>
          <w:ilvl w:val="0"/>
          <w:numId w:val="23"/>
        </w:numPr>
        <w:rPr>
          <w:rFonts w:ascii="Arial" w:hAnsi="Arial" w:cs="Arial"/>
        </w:rPr>
      </w:pPr>
      <w:r w:rsidRPr="008B3EA3">
        <w:rPr>
          <w:rFonts w:ascii="Arial" w:hAnsi="Arial" w:cs="Arial"/>
        </w:rPr>
        <w:t xml:space="preserve">In this analysis we assume that the base line expected dividend of </w:t>
      </w:r>
      <w:r w:rsidR="00F42332" w:rsidRPr="008B3EA3">
        <w:rPr>
          <w:rFonts w:ascii="Arial" w:hAnsi="Arial" w:cs="Arial"/>
        </w:rPr>
        <w:t>~</w:t>
      </w:r>
      <w:r w:rsidRPr="008B3EA3">
        <w:rPr>
          <w:rFonts w:ascii="Arial" w:hAnsi="Arial" w:cs="Arial"/>
        </w:rPr>
        <w:t>$</w:t>
      </w:r>
      <w:r w:rsidR="00EB0FB5" w:rsidRPr="008B3EA3">
        <w:rPr>
          <w:rFonts w:ascii="Arial" w:hAnsi="Arial" w:cs="Arial"/>
        </w:rPr>
        <w:t>0.</w:t>
      </w:r>
      <w:r w:rsidR="00F42332" w:rsidRPr="008B3EA3">
        <w:rPr>
          <w:rFonts w:ascii="Arial" w:hAnsi="Arial" w:cs="Arial"/>
        </w:rPr>
        <w:t>5</w:t>
      </w:r>
      <w:r w:rsidR="00EB0FB5" w:rsidRPr="008B3EA3">
        <w:rPr>
          <w:rFonts w:ascii="Arial" w:hAnsi="Arial" w:cs="Arial"/>
        </w:rPr>
        <w:t>B</w:t>
      </w:r>
      <w:r w:rsidR="000F5A72">
        <w:rPr>
          <w:rFonts w:ascii="Arial" w:hAnsi="Arial" w:cs="Arial"/>
        </w:rPr>
        <w:t xml:space="preserve"> </w:t>
      </w:r>
      <w:r w:rsidR="00DA662C">
        <w:rPr>
          <w:rFonts w:ascii="Arial" w:hAnsi="Arial" w:cs="Arial"/>
        </w:rPr>
        <w:t xml:space="preserve">is distributed </w:t>
      </w:r>
      <w:r w:rsidR="000F5A72">
        <w:rPr>
          <w:rFonts w:ascii="Arial" w:hAnsi="Arial" w:cs="Arial"/>
        </w:rPr>
        <w:t xml:space="preserve">in </w:t>
      </w:r>
      <w:r w:rsidR="00DA662C">
        <w:rPr>
          <w:rFonts w:ascii="Arial" w:hAnsi="Arial" w:cs="Arial"/>
        </w:rPr>
        <w:t>2020.</w:t>
      </w:r>
    </w:p>
    <w:p w14:paraId="3EC27A95" w14:textId="0F471668" w:rsidR="000F5A72" w:rsidRDefault="00C152FF" w:rsidP="006067FD">
      <w:pPr>
        <w:pStyle w:val="ListParagraph"/>
        <w:numPr>
          <w:ilvl w:val="0"/>
          <w:numId w:val="23"/>
        </w:numPr>
        <w:rPr>
          <w:rFonts w:ascii="Arial" w:hAnsi="Arial" w:cs="Arial"/>
        </w:rPr>
      </w:pPr>
      <w:r>
        <w:rPr>
          <w:rFonts w:ascii="Arial" w:hAnsi="Arial" w:cs="Arial"/>
        </w:rPr>
        <w:t>F</w:t>
      </w:r>
      <w:r w:rsidR="000B0FE3">
        <w:rPr>
          <w:rFonts w:ascii="Arial" w:hAnsi="Arial" w:cs="Arial"/>
        </w:rPr>
        <w:t>ortitude</w:t>
      </w:r>
      <w:r w:rsidR="006067FD" w:rsidRPr="008B3EA3">
        <w:rPr>
          <w:rFonts w:ascii="Arial" w:hAnsi="Arial" w:cs="Arial"/>
        </w:rPr>
        <w:t xml:space="preserve"> Re’s</w:t>
      </w:r>
      <w:r w:rsidR="000F5A72">
        <w:rPr>
          <w:rFonts w:ascii="Arial" w:hAnsi="Arial" w:cs="Arial"/>
        </w:rPr>
        <w:t xml:space="preserve"> current</w:t>
      </w:r>
      <w:r w:rsidR="006067FD" w:rsidRPr="008B3EA3">
        <w:rPr>
          <w:rFonts w:ascii="Arial" w:hAnsi="Arial" w:cs="Arial"/>
        </w:rPr>
        <w:t xml:space="preserve"> capital level is self-sufficient even under stressed conditions and does not rely on </w:t>
      </w:r>
      <w:r w:rsidR="000F5A72">
        <w:rPr>
          <w:rFonts w:ascii="Arial" w:hAnsi="Arial" w:cs="Arial"/>
        </w:rPr>
        <w:t>AIG</w:t>
      </w:r>
      <w:r w:rsidR="006067FD" w:rsidRPr="008B3EA3">
        <w:rPr>
          <w:rFonts w:ascii="Arial" w:hAnsi="Arial" w:cs="Arial"/>
        </w:rPr>
        <w:t xml:space="preserve"> support to</w:t>
      </w:r>
      <w:r w:rsidR="000F5A72">
        <w:rPr>
          <w:rFonts w:ascii="Arial" w:hAnsi="Arial" w:cs="Arial"/>
        </w:rPr>
        <w:t xml:space="preserve"> keep the business operational</w:t>
      </w:r>
    </w:p>
    <w:p w14:paraId="10F7F86F" w14:textId="77777777" w:rsidR="000F5A72" w:rsidRDefault="000F5A72" w:rsidP="006067FD">
      <w:pPr>
        <w:pStyle w:val="ListParagraph"/>
        <w:numPr>
          <w:ilvl w:val="0"/>
          <w:numId w:val="23"/>
        </w:numPr>
        <w:rPr>
          <w:rFonts w:ascii="Arial" w:hAnsi="Arial" w:cs="Arial"/>
        </w:rPr>
      </w:pPr>
      <w:commentRangeStart w:id="117"/>
      <w:r>
        <w:rPr>
          <w:rFonts w:ascii="Arial" w:hAnsi="Arial" w:cs="Arial"/>
        </w:rPr>
        <w:t>The stress impact under the Comp scenario is more severe than the SFP scenario because</w:t>
      </w:r>
      <w:commentRangeEnd w:id="117"/>
      <w:r w:rsidR="009852D6">
        <w:rPr>
          <w:rStyle w:val="CommentReference"/>
          <w:rFonts w:ascii="Arial" w:eastAsia="MS Mincho" w:hAnsi="Arial"/>
          <w:lang w:val="en-GB" w:eastAsia="ja-JP"/>
        </w:rPr>
        <w:commentReference w:id="117"/>
      </w:r>
      <w:r>
        <w:rPr>
          <w:rFonts w:ascii="Arial" w:hAnsi="Arial" w:cs="Arial"/>
        </w:rPr>
        <w:t>:</w:t>
      </w:r>
    </w:p>
    <w:p w14:paraId="2206CF09" w14:textId="77777777" w:rsidR="000F5A72" w:rsidRDefault="000F5A72" w:rsidP="000F5A72">
      <w:pPr>
        <w:pStyle w:val="ListParagraph"/>
        <w:numPr>
          <w:ilvl w:val="1"/>
          <w:numId w:val="23"/>
        </w:numPr>
        <w:rPr>
          <w:rFonts w:ascii="Arial" w:hAnsi="Arial" w:cs="Arial"/>
        </w:rPr>
      </w:pPr>
      <w:r>
        <w:rPr>
          <w:rFonts w:ascii="Arial" w:hAnsi="Arial" w:cs="Arial"/>
        </w:rPr>
        <w:t>The Property &amp; Casualty reserve shocks not only decrease available capital, but also increase the capital requirements for reserve risks</w:t>
      </w:r>
    </w:p>
    <w:p w14:paraId="6F983BA9" w14:textId="1588423D" w:rsidR="006067FD" w:rsidRDefault="000F5A72" w:rsidP="000F5A72">
      <w:pPr>
        <w:pStyle w:val="ListParagraph"/>
        <w:numPr>
          <w:ilvl w:val="1"/>
          <w:numId w:val="23"/>
        </w:numPr>
        <w:rPr>
          <w:ins w:id="118" w:author="Gary Harris" w:date="2020-04-09T21:36:00Z"/>
          <w:rFonts w:ascii="Arial" w:hAnsi="Arial" w:cs="Arial"/>
        </w:rPr>
      </w:pPr>
      <w:r>
        <w:rPr>
          <w:rFonts w:ascii="Arial" w:hAnsi="Arial" w:cs="Arial"/>
        </w:rPr>
        <w:t>The SFP scenario produces higher equity mark-to-market losses, which are mitigated by a greater reduction in the capital requirement</w:t>
      </w:r>
      <w:r w:rsidR="006067FD" w:rsidRPr="008B3EA3">
        <w:rPr>
          <w:rFonts w:ascii="Arial" w:hAnsi="Arial" w:cs="Arial"/>
        </w:rPr>
        <w:t xml:space="preserve"> </w:t>
      </w:r>
    </w:p>
    <w:p w14:paraId="2761EA4A" w14:textId="77777777" w:rsidR="0053285C" w:rsidRPr="008B3EA3" w:rsidRDefault="0053285C" w:rsidP="0053285C">
      <w:pPr>
        <w:pStyle w:val="ListParagraph"/>
        <w:ind w:left="1440"/>
        <w:rPr>
          <w:rFonts w:ascii="Arial" w:hAnsi="Arial" w:cs="Arial"/>
        </w:rPr>
      </w:pPr>
    </w:p>
    <w:tbl>
      <w:tblPr>
        <w:tblW w:w="9611" w:type="dxa"/>
        <w:tblInd w:w="108" w:type="dxa"/>
        <w:tblLayout w:type="fixed"/>
        <w:tblLook w:val="04A0" w:firstRow="1" w:lastRow="0" w:firstColumn="1" w:lastColumn="0" w:noHBand="0" w:noVBand="1"/>
      </w:tblPr>
      <w:tblGrid>
        <w:gridCol w:w="1296"/>
        <w:gridCol w:w="576"/>
        <w:gridCol w:w="626"/>
        <w:gridCol w:w="590"/>
        <w:gridCol w:w="661"/>
        <w:gridCol w:w="661"/>
        <w:gridCol w:w="652"/>
        <w:gridCol w:w="969"/>
        <w:gridCol w:w="906"/>
        <w:gridCol w:w="873"/>
        <w:gridCol w:w="954"/>
        <w:gridCol w:w="847"/>
        <w:tblGridChange w:id="119">
          <w:tblGrid>
            <w:gridCol w:w="108"/>
            <w:gridCol w:w="1188"/>
            <w:gridCol w:w="108"/>
            <w:gridCol w:w="468"/>
            <w:gridCol w:w="108"/>
            <w:gridCol w:w="518"/>
            <w:gridCol w:w="108"/>
            <w:gridCol w:w="482"/>
            <w:gridCol w:w="108"/>
            <w:gridCol w:w="553"/>
            <w:gridCol w:w="108"/>
            <w:gridCol w:w="553"/>
            <w:gridCol w:w="108"/>
            <w:gridCol w:w="544"/>
            <w:gridCol w:w="108"/>
            <w:gridCol w:w="861"/>
            <w:gridCol w:w="108"/>
            <w:gridCol w:w="798"/>
            <w:gridCol w:w="108"/>
            <w:gridCol w:w="765"/>
            <w:gridCol w:w="108"/>
            <w:gridCol w:w="846"/>
            <w:gridCol w:w="108"/>
            <w:gridCol w:w="739"/>
            <w:gridCol w:w="108"/>
          </w:tblGrid>
        </w:tblGridChange>
      </w:tblGrid>
      <w:tr w:rsidR="00E67309" w:rsidRPr="00AD5968" w14:paraId="45C3B190" w14:textId="77777777" w:rsidTr="008E546C">
        <w:trPr>
          <w:trHeight w:val="500"/>
        </w:trPr>
        <w:tc>
          <w:tcPr>
            <w:tcW w:w="1296" w:type="dxa"/>
            <w:tcBorders>
              <w:top w:val="nil"/>
              <w:left w:val="nil"/>
              <w:bottom w:val="nil"/>
              <w:right w:val="nil"/>
            </w:tcBorders>
            <w:shd w:val="clear" w:color="000000" w:fill="FFFFFF"/>
            <w:vAlign w:val="center"/>
            <w:hideMark/>
          </w:tcPr>
          <w:p w14:paraId="069C674F" w14:textId="77777777" w:rsidR="00E67309" w:rsidRPr="0053285C" w:rsidRDefault="00E67309" w:rsidP="0053285C">
            <w:pPr>
              <w:spacing w:after="0" w:line="240" w:lineRule="auto"/>
              <w:ind w:left="360"/>
              <w:rPr>
                <w:rFonts w:ascii="Times New Roman" w:eastAsia="Times New Roman" w:hAnsi="Times New Roman"/>
                <w:color w:val="000000"/>
                <w:sz w:val="16"/>
                <w:szCs w:val="16"/>
                <w:lang w:eastAsia="ko-KR"/>
              </w:rPr>
            </w:pPr>
            <w:r w:rsidRPr="0053285C">
              <w:rPr>
                <w:rFonts w:ascii="Times New Roman" w:eastAsia="Times New Roman" w:hAnsi="Times New Roman"/>
                <w:color w:val="000000"/>
                <w:sz w:val="16"/>
                <w:szCs w:val="16"/>
                <w:lang w:eastAsia="ko-KR"/>
              </w:rPr>
              <w:t> </w:t>
            </w:r>
          </w:p>
        </w:tc>
        <w:tc>
          <w:tcPr>
            <w:tcW w:w="576" w:type="dxa"/>
            <w:tcBorders>
              <w:top w:val="nil"/>
              <w:left w:val="nil"/>
              <w:bottom w:val="nil"/>
              <w:right w:val="nil"/>
            </w:tcBorders>
            <w:shd w:val="clear" w:color="000000" w:fill="FFFFFF"/>
            <w:vAlign w:val="center"/>
            <w:hideMark/>
          </w:tcPr>
          <w:p w14:paraId="39340788" w14:textId="77777777" w:rsidR="00E67309" w:rsidRPr="00AD5968" w:rsidRDefault="00E67309" w:rsidP="0053285C">
            <w:pPr>
              <w:spacing w:after="0" w:line="240" w:lineRule="auto"/>
              <w:rPr>
                <w:rFonts w:ascii="Times New Roman" w:eastAsia="Times New Roman" w:hAnsi="Times New Roman"/>
                <w:color w:val="000000"/>
                <w:sz w:val="16"/>
                <w:szCs w:val="16"/>
                <w:lang w:eastAsia="ko-KR"/>
              </w:rPr>
            </w:pPr>
            <w:r w:rsidRPr="00AD5968">
              <w:rPr>
                <w:rFonts w:ascii="Times New Roman" w:eastAsia="Times New Roman" w:hAnsi="Times New Roman"/>
                <w:color w:val="000000"/>
                <w:sz w:val="16"/>
                <w:szCs w:val="16"/>
                <w:lang w:eastAsia="ko-KR"/>
              </w:rPr>
              <w:t> </w:t>
            </w:r>
          </w:p>
        </w:tc>
        <w:tc>
          <w:tcPr>
            <w:tcW w:w="626" w:type="dxa"/>
            <w:tcBorders>
              <w:top w:val="nil"/>
              <w:left w:val="nil"/>
              <w:bottom w:val="nil"/>
              <w:right w:val="nil"/>
            </w:tcBorders>
            <w:shd w:val="clear" w:color="000000" w:fill="FFFFFF"/>
            <w:vAlign w:val="center"/>
            <w:hideMark/>
          </w:tcPr>
          <w:p w14:paraId="1C11D156" w14:textId="77777777" w:rsidR="00E67309" w:rsidRPr="00AD5968" w:rsidRDefault="00E67309" w:rsidP="00EE2EDC">
            <w:pPr>
              <w:spacing w:after="0" w:line="240" w:lineRule="auto"/>
              <w:jc w:val="center"/>
              <w:rPr>
                <w:rFonts w:ascii="Times New Roman" w:eastAsia="Times New Roman" w:hAnsi="Times New Roman"/>
                <w:color w:val="000000"/>
                <w:sz w:val="16"/>
                <w:szCs w:val="16"/>
                <w:lang w:eastAsia="ko-KR"/>
              </w:rPr>
            </w:pPr>
            <w:r w:rsidRPr="00AD5968">
              <w:rPr>
                <w:rFonts w:ascii="Times New Roman" w:eastAsia="Times New Roman" w:hAnsi="Times New Roman"/>
                <w:color w:val="000000"/>
                <w:sz w:val="16"/>
                <w:szCs w:val="16"/>
                <w:lang w:eastAsia="ko-KR"/>
              </w:rPr>
              <w:t> </w:t>
            </w:r>
          </w:p>
        </w:tc>
        <w:tc>
          <w:tcPr>
            <w:tcW w:w="590" w:type="dxa"/>
            <w:tcBorders>
              <w:top w:val="nil"/>
              <w:left w:val="nil"/>
              <w:bottom w:val="nil"/>
              <w:right w:val="nil"/>
            </w:tcBorders>
            <w:shd w:val="clear" w:color="000000" w:fill="FFFFFF"/>
            <w:vAlign w:val="center"/>
            <w:hideMark/>
          </w:tcPr>
          <w:p w14:paraId="72989D6A" w14:textId="77777777" w:rsidR="00E67309" w:rsidRPr="00AD5968" w:rsidRDefault="00E67309" w:rsidP="00EE2EDC">
            <w:pPr>
              <w:spacing w:after="0" w:line="240" w:lineRule="auto"/>
              <w:jc w:val="center"/>
              <w:rPr>
                <w:rFonts w:ascii="Times New Roman" w:eastAsia="Times New Roman" w:hAnsi="Times New Roman"/>
                <w:color w:val="000000"/>
                <w:sz w:val="16"/>
                <w:szCs w:val="16"/>
                <w:lang w:eastAsia="ko-KR"/>
              </w:rPr>
            </w:pPr>
            <w:r w:rsidRPr="00AD5968">
              <w:rPr>
                <w:rFonts w:ascii="Times New Roman" w:eastAsia="Times New Roman" w:hAnsi="Times New Roman"/>
                <w:color w:val="000000"/>
                <w:sz w:val="16"/>
                <w:szCs w:val="16"/>
                <w:lang w:eastAsia="ko-KR"/>
              </w:rPr>
              <w:t> </w:t>
            </w:r>
          </w:p>
        </w:tc>
        <w:tc>
          <w:tcPr>
            <w:tcW w:w="661" w:type="dxa"/>
            <w:tcBorders>
              <w:top w:val="nil"/>
              <w:left w:val="nil"/>
              <w:bottom w:val="nil"/>
              <w:right w:val="nil"/>
            </w:tcBorders>
            <w:shd w:val="clear" w:color="000000" w:fill="FFFFFF"/>
            <w:vAlign w:val="center"/>
            <w:hideMark/>
          </w:tcPr>
          <w:p w14:paraId="63DBEF28" w14:textId="77777777" w:rsidR="00E67309" w:rsidRPr="00AD5968" w:rsidRDefault="00E67309" w:rsidP="00EE2EDC">
            <w:pPr>
              <w:spacing w:after="0" w:line="240" w:lineRule="auto"/>
              <w:jc w:val="center"/>
              <w:rPr>
                <w:rFonts w:ascii="Times New Roman" w:eastAsia="Times New Roman" w:hAnsi="Times New Roman"/>
                <w:color w:val="000000"/>
                <w:sz w:val="16"/>
                <w:szCs w:val="16"/>
                <w:lang w:eastAsia="ko-KR"/>
              </w:rPr>
            </w:pPr>
            <w:r w:rsidRPr="00AD5968">
              <w:rPr>
                <w:rFonts w:ascii="Times New Roman" w:eastAsia="Times New Roman" w:hAnsi="Times New Roman"/>
                <w:color w:val="000000"/>
                <w:sz w:val="16"/>
                <w:szCs w:val="16"/>
                <w:lang w:eastAsia="ko-KR"/>
              </w:rPr>
              <w:t> </w:t>
            </w:r>
          </w:p>
        </w:tc>
        <w:tc>
          <w:tcPr>
            <w:tcW w:w="661" w:type="dxa"/>
            <w:tcBorders>
              <w:top w:val="nil"/>
              <w:left w:val="nil"/>
              <w:bottom w:val="nil"/>
              <w:right w:val="nil"/>
            </w:tcBorders>
            <w:shd w:val="clear" w:color="000000" w:fill="FFFFFF"/>
            <w:vAlign w:val="center"/>
            <w:hideMark/>
          </w:tcPr>
          <w:p w14:paraId="0772B0EB" w14:textId="77777777" w:rsidR="00E67309" w:rsidRPr="00AD5968" w:rsidRDefault="00E67309" w:rsidP="00EE2EDC">
            <w:pPr>
              <w:spacing w:after="0" w:line="240" w:lineRule="auto"/>
              <w:jc w:val="center"/>
              <w:rPr>
                <w:rFonts w:ascii="Times New Roman" w:eastAsia="Times New Roman" w:hAnsi="Times New Roman"/>
                <w:color w:val="000000"/>
                <w:sz w:val="16"/>
                <w:szCs w:val="16"/>
                <w:lang w:eastAsia="ko-KR"/>
              </w:rPr>
            </w:pPr>
            <w:r w:rsidRPr="00AD5968">
              <w:rPr>
                <w:rFonts w:ascii="Times New Roman" w:eastAsia="Times New Roman" w:hAnsi="Times New Roman"/>
                <w:color w:val="000000"/>
                <w:sz w:val="16"/>
                <w:szCs w:val="16"/>
                <w:lang w:eastAsia="ko-KR"/>
              </w:rPr>
              <w:t> </w:t>
            </w:r>
          </w:p>
        </w:tc>
        <w:tc>
          <w:tcPr>
            <w:tcW w:w="3400" w:type="dxa"/>
            <w:gridSpan w:val="4"/>
            <w:tcBorders>
              <w:top w:val="nil"/>
              <w:left w:val="nil"/>
              <w:bottom w:val="single" w:sz="4" w:space="0" w:color="FFFFFF"/>
              <w:right w:val="nil"/>
            </w:tcBorders>
            <w:shd w:val="clear" w:color="000000" w:fill="00B0F0"/>
            <w:vAlign w:val="center"/>
            <w:hideMark/>
          </w:tcPr>
          <w:p w14:paraId="55F9E39D" w14:textId="3605738F" w:rsidR="00E67309" w:rsidRPr="00AD5968" w:rsidRDefault="00E67309" w:rsidP="00EE2EDC">
            <w:pPr>
              <w:spacing w:after="0" w:line="240" w:lineRule="auto"/>
              <w:jc w:val="center"/>
              <w:rPr>
                <w:rFonts w:ascii="Times New Roman" w:eastAsia="Times New Roman" w:hAnsi="Times New Roman"/>
                <w:color w:val="FFFFFF"/>
                <w:sz w:val="16"/>
                <w:szCs w:val="16"/>
                <w:lang w:eastAsia="ko-KR"/>
              </w:rPr>
            </w:pPr>
            <w:r w:rsidRPr="00AD5968">
              <w:rPr>
                <w:rFonts w:ascii="Times New Roman" w:eastAsia="Times New Roman" w:hAnsi="Times New Roman"/>
                <w:color w:val="FFFFFF"/>
                <w:sz w:val="16"/>
                <w:szCs w:val="16"/>
                <w:lang w:eastAsia="ko-KR"/>
              </w:rPr>
              <w:t xml:space="preserve">ECR Ratio (as of 4Q </w:t>
            </w:r>
            <w:del w:id="120" w:author="Joo, Woohyun" w:date="2020-04-14T15:43:00Z">
              <w:r w:rsidRPr="00AD5968" w:rsidDel="002E71EF">
                <w:rPr>
                  <w:rFonts w:ascii="Times New Roman" w:eastAsia="Times New Roman" w:hAnsi="Times New Roman"/>
                  <w:color w:val="FFFFFF"/>
                  <w:sz w:val="16"/>
                  <w:szCs w:val="16"/>
                  <w:lang w:eastAsia="ko-KR"/>
                </w:rPr>
                <w:delText>2018</w:delText>
              </w:r>
            </w:del>
            <w:ins w:id="121" w:author="Joo, Woohyun" w:date="2020-04-14T15:43:00Z">
              <w:r w:rsidR="002E71EF" w:rsidRPr="00AD5968">
                <w:rPr>
                  <w:rFonts w:ascii="Times New Roman" w:eastAsia="Times New Roman" w:hAnsi="Times New Roman"/>
                  <w:color w:val="FFFFFF"/>
                  <w:sz w:val="16"/>
                  <w:szCs w:val="16"/>
                  <w:lang w:eastAsia="ko-KR"/>
                </w:rPr>
                <w:t>201</w:t>
              </w:r>
              <w:r w:rsidR="002E71EF">
                <w:rPr>
                  <w:rFonts w:ascii="Times New Roman" w:eastAsia="Times New Roman" w:hAnsi="Times New Roman"/>
                  <w:color w:val="FFFFFF"/>
                  <w:sz w:val="16"/>
                  <w:szCs w:val="16"/>
                  <w:lang w:eastAsia="ko-KR"/>
                </w:rPr>
                <w:t>9</w:t>
              </w:r>
            </w:ins>
            <w:r w:rsidRPr="00AD5968">
              <w:rPr>
                <w:rFonts w:ascii="Times New Roman" w:eastAsia="Times New Roman" w:hAnsi="Times New Roman"/>
                <w:color w:val="FFFFFF"/>
                <w:sz w:val="16"/>
                <w:szCs w:val="16"/>
                <w:lang w:eastAsia="ko-KR"/>
              </w:rPr>
              <w:t>, Pro-forma)</w:t>
            </w:r>
          </w:p>
        </w:tc>
        <w:tc>
          <w:tcPr>
            <w:tcW w:w="954" w:type="dxa"/>
            <w:tcBorders>
              <w:top w:val="nil"/>
              <w:left w:val="nil"/>
              <w:bottom w:val="nil"/>
              <w:right w:val="nil"/>
            </w:tcBorders>
            <w:shd w:val="clear" w:color="000000" w:fill="FFFFFF"/>
            <w:vAlign w:val="center"/>
            <w:hideMark/>
          </w:tcPr>
          <w:p w14:paraId="6E9DD95F" w14:textId="77777777" w:rsidR="00E67309" w:rsidRPr="00AD5968" w:rsidRDefault="00E67309" w:rsidP="00EE2EDC">
            <w:pPr>
              <w:spacing w:after="0" w:line="240" w:lineRule="auto"/>
              <w:jc w:val="center"/>
              <w:rPr>
                <w:rFonts w:ascii="Times New Roman" w:eastAsia="Times New Roman" w:hAnsi="Times New Roman"/>
                <w:color w:val="000000"/>
                <w:sz w:val="16"/>
                <w:szCs w:val="16"/>
                <w:lang w:eastAsia="ko-KR"/>
              </w:rPr>
            </w:pPr>
            <w:r w:rsidRPr="00AD5968">
              <w:rPr>
                <w:rFonts w:ascii="Times New Roman" w:eastAsia="Times New Roman" w:hAnsi="Times New Roman"/>
                <w:color w:val="000000"/>
                <w:sz w:val="16"/>
                <w:szCs w:val="16"/>
                <w:lang w:eastAsia="ko-KR"/>
              </w:rPr>
              <w:t> </w:t>
            </w:r>
          </w:p>
        </w:tc>
        <w:tc>
          <w:tcPr>
            <w:tcW w:w="847" w:type="dxa"/>
            <w:tcBorders>
              <w:top w:val="nil"/>
              <w:left w:val="nil"/>
              <w:bottom w:val="nil"/>
              <w:right w:val="nil"/>
            </w:tcBorders>
            <w:shd w:val="clear" w:color="000000" w:fill="FFFFFF"/>
            <w:vAlign w:val="center"/>
            <w:hideMark/>
          </w:tcPr>
          <w:p w14:paraId="38A8FB76" w14:textId="77777777" w:rsidR="00E67309" w:rsidRPr="00AD5968" w:rsidRDefault="00E67309" w:rsidP="00EE2EDC">
            <w:pPr>
              <w:spacing w:after="0" w:line="240" w:lineRule="auto"/>
              <w:jc w:val="center"/>
              <w:rPr>
                <w:rFonts w:ascii="Times New Roman" w:eastAsia="Times New Roman" w:hAnsi="Times New Roman"/>
                <w:color w:val="000000"/>
                <w:sz w:val="16"/>
                <w:szCs w:val="16"/>
                <w:lang w:eastAsia="ko-KR"/>
              </w:rPr>
            </w:pPr>
            <w:r w:rsidRPr="00AD5968">
              <w:rPr>
                <w:rFonts w:ascii="Times New Roman" w:eastAsia="Times New Roman" w:hAnsi="Times New Roman"/>
                <w:color w:val="000000"/>
                <w:sz w:val="16"/>
                <w:szCs w:val="16"/>
                <w:lang w:eastAsia="ko-KR"/>
              </w:rPr>
              <w:t> </w:t>
            </w:r>
          </w:p>
        </w:tc>
      </w:tr>
      <w:tr w:rsidR="00E67309" w:rsidRPr="00AD5968" w14:paraId="172DF5A7" w14:textId="77777777" w:rsidTr="008E546C">
        <w:trPr>
          <w:trHeight w:val="909"/>
        </w:trPr>
        <w:tc>
          <w:tcPr>
            <w:tcW w:w="1296" w:type="dxa"/>
            <w:tcBorders>
              <w:top w:val="nil"/>
              <w:left w:val="nil"/>
              <w:bottom w:val="nil"/>
              <w:right w:val="nil"/>
            </w:tcBorders>
            <w:shd w:val="clear" w:color="000000" w:fill="00B0F0"/>
            <w:vAlign w:val="center"/>
            <w:hideMark/>
          </w:tcPr>
          <w:p w14:paraId="7F7FB707" w14:textId="77777777" w:rsidR="00E67309" w:rsidRPr="00AD5968" w:rsidRDefault="00E67309" w:rsidP="00EE2EDC">
            <w:pPr>
              <w:spacing w:after="0" w:line="240" w:lineRule="auto"/>
              <w:rPr>
                <w:rFonts w:ascii="Times New Roman" w:eastAsia="Times New Roman" w:hAnsi="Times New Roman"/>
                <w:color w:val="FFFFFF"/>
                <w:sz w:val="16"/>
                <w:szCs w:val="16"/>
                <w:lang w:eastAsia="ko-KR"/>
              </w:rPr>
            </w:pPr>
            <w:r w:rsidRPr="00AD5968">
              <w:rPr>
                <w:rFonts w:ascii="Times New Roman" w:eastAsia="Times New Roman" w:hAnsi="Times New Roman"/>
                <w:color w:val="FFFFFF"/>
                <w:sz w:val="16"/>
                <w:szCs w:val="16"/>
                <w:lang w:eastAsia="ko-KR"/>
              </w:rPr>
              <w:t>Description of Stress</w:t>
            </w:r>
            <w:r>
              <w:rPr>
                <w:rFonts w:ascii="Times New Roman" w:eastAsia="Times New Roman" w:hAnsi="Times New Roman"/>
                <w:color w:val="FFFFFF"/>
                <w:sz w:val="16"/>
                <w:szCs w:val="16"/>
                <w:lang w:eastAsia="ko-KR"/>
              </w:rPr>
              <w:t xml:space="preserve"> ($ M)</w:t>
            </w:r>
          </w:p>
        </w:tc>
        <w:tc>
          <w:tcPr>
            <w:tcW w:w="576" w:type="dxa"/>
            <w:tcBorders>
              <w:top w:val="nil"/>
              <w:left w:val="nil"/>
              <w:bottom w:val="nil"/>
              <w:right w:val="nil"/>
            </w:tcBorders>
            <w:shd w:val="clear" w:color="000000" w:fill="00B0F0"/>
            <w:vAlign w:val="center"/>
            <w:hideMark/>
          </w:tcPr>
          <w:p w14:paraId="619D7FF3" w14:textId="77777777" w:rsidR="00E67309" w:rsidRPr="00AD5968" w:rsidRDefault="00E67309" w:rsidP="00EE2EDC">
            <w:pPr>
              <w:spacing w:after="0" w:line="240" w:lineRule="auto"/>
              <w:jc w:val="center"/>
              <w:rPr>
                <w:rFonts w:ascii="Times New Roman" w:eastAsia="Times New Roman" w:hAnsi="Times New Roman"/>
                <w:color w:val="FFFFFF"/>
                <w:sz w:val="16"/>
                <w:szCs w:val="16"/>
                <w:lang w:eastAsia="ko-KR"/>
              </w:rPr>
            </w:pPr>
            <w:r w:rsidRPr="00AD5968">
              <w:rPr>
                <w:rFonts w:ascii="Times New Roman" w:eastAsia="Times New Roman" w:hAnsi="Times New Roman"/>
                <w:color w:val="FFFFFF"/>
                <w:sz w:val="16"/>
                <w:szCs w:val="16"/>
                <w:lang w:eastAsia="ko-KR"/>
              </w:rPr>
              <w:t>TAC</w:t>
            </w:r>
          </w:p>
        </w:tc>
        <w:tc>
          <w:tcPr>
            <w:tcW w:w="626" w:type="dxa"/>
            <w:tcBorders>
              <w:top w:val="nil"/>
              <w:left w:val="nil"/>
              <w:bottom w:val="nil"/>
              <w:right w:val="nil"/>
            </w:tcBorders>
            <w:shd w:val="clear" w:color="000000" w:fill="00B0F0"/>
            <w:vAlign w:val="center"/>
            <w:hideMark/>
          </w:tcPr>
          <w:p w14:paraId="72428995" w14:textId="77777777" w:rsidR="00E67309" w:rsidRPr="00AD5968" w:rsidRDefault="00E67309" w:rsidP="00EE2EDC">
            <w:pPr>
              <w:spacing w:after="0" w:line="240" w:lineRule="auto"/>
              <w:jc w:val="center"/>
              <w:rPr>
                <w:rFonts w:ascii="Times New Roman" w:eastAsia="Times New Roman" w:hAnsi="Times New Roman"/>
                <w:color w:val="FFFFFF"/>
                <w:sz w:val="16"/>
                <w:szCs w:val="16"/>
                <w:lang w:eastAsia="ko-KR"/>
              </w:rPr>
            </w:pPr>
            <w:r w:rsidRPr="00AD5968">
              <w:rPr>
                <w:rFonts w:ascii="Times New Roman" w:eastAsia="Times New Roman" w:hAnsi="Times New Roman"/>
                <w:color w:val="FFFFFF"/>
                <w:sz w:val="16"/>
                <w:szCs w:val="16"/>
                <w:lang w:eastAsia="ko-KR"/>
              </w:rPr>
              <w:t>BSCR</w:t>
            </w:r>
          </w:p>
        </w:tc>
        <w:tc>
          <w:tcPr>
            <w:tcW w:w="590" w:type="dxa"/>
            <w:tcBorders>
              <w:top w:val="nil"/>
              <w:left w:val="nil"/>
              <w:bottom w:val="nil"/>
              <w:right w:val="nil"/>
            </w:tcBorders>
            <w:shd w:val="clear" w:color="000000" w:fill="00B0F0"/>
            <w:vAlign w:val="center"/>
            <w:hideMark/>
          </w:tcPr>
          <w:p w14:paraId="7DA50014" w14:textId="77777777" w:rsidR="00E67309" w:rsidRPr="00AD5968" w:rsidRDefault="00E67309" w:rsidP="00EE2EDC">
            <w:pPr>
              <w:spacing w:after="0" w:line="240" w:lineRule="auto"/>
              <w:jc w:val="center"/>
              <w:rPr>
                <w:rFonts w:ascii="Times New Roman" w:eastAsia="Times New Roman" w:hAnsi="Times New Roman"/>
                <w:color w:val="FFFFFF"/>
                <w:sz w:val="16"/>
                <w:szCs w:val="16"/>
                <w:lang w:eastAsia="ko-KR"/>
              </w:rPr>
            </w:pPr>
            <w:r w:rsidRPr="00AD5968">
              <w:rPr>
                <w:rFonts w:ascii="Times New Roman" w:eastAsia="Times New Roman" w:hAnsi="Times New Roman"/>
                <w:color w:val="FFFFFF"/>
                <w:sz w:val="16"/>
                <w:szCs w:val="16"/>
                <w:lang w:eastAsia="ko-KR"/>
              </w:rPr>
              <w:t>ECR Ratio</w:t>
            </w:r>
          </w:p>
        </w:tc>
        <w:tc>
          <w:tcPr>
            <w:tcW w:w="661" w:type="dxa"/>
            <w:tcBorders>
              <w:top w:val="nil"/>
              <w:left w:val="nil"/>
              <w:bottom w:val="nil"/>
              <w:right w:val="nil"/>
            </w:tcBorders>
            <w:shd w:val="clear" w:color="000000" w:fill="00B0F0"/>
            <w:vAlign w:val="center"/>
            <w:hideMark/>
          </w:tcPr>
          <w:p w14:paraId="3E00EF22" w14:textId="77777777" w:rsidR="00E67309" w:rsidRPr="00AD5968" w:rsidRDefault="00E67309" w:rsidP="00EE2EDC">
            <w:pPr>
              <w:spacing w:after="0" w:line="240" w:lineRule="auto"/>
              <w:jc w:val="center"/>
              <w:rPr>
                <w:rFonts w:ascii="Times New Roman" w:eastAsia="Times New Roman" w:hAnsi="Times New Roman"/>
                <w:color w:val="FFFFFF"/>
                <w:sz w:val="16"/>
                <w:szCs w:val="16"/>
                <w:lang w:eastAsia="ko-KR"/>
              </w:rPr>
            </w:pPr>
            <w:r w:rsidRPr="00AD5968">
              <w:rPr>
                <w:rFonts w:ascii="Times New Roman" w:eastAsia="Times New Roman" w:hAnsi="Times New Roman"/>
                <w:color w:val="FFFFFF"/>
                <w:sz w:val="16"/>
                <w:szCs w:val="16"/>
                <w:lang w:eastAsia="ko-KR"/>
              </w:rPr>
              <w:t>Impact of TAC</w:t>
            </w:r>
          </w:p>
        </w:tc>
        <w:tc>
          <w:tcPr>
            <w:tcW w:w="661" w:type="dxa"/>
            <w:tcBorders>
              <w:top w:val="nil"/>
              <w:left w:val="nil"/>
              <w:bottom w:val="nil"/>
              <w:right w:val="nil"/>
            </w:tcBorders>
            <w:shd w:val="clear" w:color="000000" w:fill="00B0F0"/>
            <w:vAlign w:val="center"/>
            <w:hideMark/>
          </w:tcPr>
          <w:p w14:paraId="44E2CC89" w14:textId="77777777" w:rsidR="00E67309" w:rsidRPr="00AD5968" w:rsidRDefault="00E67309" w:rsidP="00EE2EDC">
            <w:pPr>
              <w:spacing w:after="0" w:line="240" w:lineRule="auto"/>
              <w:jc w:val="center"/>
              <w:rPr>
                <w:rFonts w:ascii="Times New Roman" w:eastAsia="Times New Roman" w:hAnsi="Times New Roman"/>
                <w:color w:val="FFFFFF"/>
                <w:sz w:val="16"/>
                <w:szCs w:val="16"/>
                <w:lang w:eastAsia="ko-KR"/>
              </w:rPr>
            </w:pPr>
            <w:r w:rsidRPr="00AD5968">
              <w:rPr>
                <w:rFonts w:ascii="Times New Roman" w:eastAsia="Times New Roman" w:hAnsi="Times New Roman"/>
                <w:color w:val="FFFFFF"/>
                <w:sz w:val="16"/>
                <w:szCs w:val="16"/>
                <w:lang w:eastAsia="ko-KR"/>
              </w:rPr>
              <w:t>Impact on BSCR</w:t>
            </w:r>
          </w:p>
        </w:tc>
        <w:tc>
          <w:tcPr>
            <w:tcW w:w="652" w:type="dxa"/>
            <w:tcBorders>
              <w:top w:val="nil"/>
              <w:left w:val="nil"/>
              <w:bottom w:val="nil"/>
              <w:right w:val="nil"/>
            </w:tcBorders>
            <w:shd w:val="clear" w:color="000000" w:fill="00B0F0"/>
            <w:vAlign w:val="center"/>
            <w:hideMark/>
          </w:tcPr>
          <w:p w14:paraId="4BCD6DCC" w14:textId="77777777" w:rsidR="00E67309" w:rsidRPr="00AD5968" w:rsidRDefault="00E67309" w:rsidP="00EE2EDC">
            <w:pPr>
              <w:spacing w:after="0" w:line="240" w:lineRule="auto"/>
              <w:jc w:val="center"/>
              <w:rPr>
                <w:rFonts w:ascii="Times New Roman" w:eastAsia="Times New Roman" w:hAnsi="Times New Roman"/>
                <w:color w:val="FFFFFF"/>
                <w:sz w:val="16"/>
                <w:szCs w:val="16"/>
                <w:lang w:eastAsia="ko-KR"/>
              </w:rPr>
            </w:pPr>
            <w:r w:rsidRPr="00AD5968">
              <w:rPr>
                <w:rFonts w:ascii="Times New Roman" w:eastAsia="Times New Roman" w:hAnsi="Times New Roman"/>
                <w:color w:val="FFFFFF"/>
                <w:sz w:val="16"/>
                <w:szCs w:val="16"/>
                <w:lang w:eastAsia="ko-KR"/>
              </w:rPr>
              <w:t>Before Stress</w:t>
            </w:r>
          </w:p>
        </w:tc>
        <w:tc>
          <w:tcPr>
            <w:tcW w:w="969" w:type="dxa"/>
            <w:tcBorders>
              <w:top w:val="nil"/>
              <w:left w:val="nil"/>
              <w:bottom w:val="nil"/>
              <w:right w:val="nil"/>
            </w:tcBorders>
            <w:shd w:val="clear" w:color="000000" w:fill="00B0F0"/>
            <w:vAlign w:val="center"/>
            <w:hideMark/>
          </w:tcPr>
          <w:p w14:paraId="22FA16A2" w14:textId="77777777" w:rsidR="00E67309" w:rsidRPr="00AD5968" w:rsidRDefault="00E67309" w:rsidP="00EE2EDC">
            <w:pPr>
              <w:spacing w:after="0" w:line="240" w:lineRule="auto"/>
              <w:jc w:val="center"/>
              <w:rPr>
                <w:rFonts w:ascii="Times New Roman" w:eastAsia="Times New Roman" w:hAnsi="Times New Roman"/>
                <w:color w:val="FFFFFF"/>
                <w:sz w:val="16"/>
                <w:szCs w:val="16"/>
                <w:lang w:eastAsia="ko-KR"/>
              </w:rPr>
            </w:pPr>
            <w:r w:rsidRPr="00AD5968">
              <w:rPr>
                <w:rFonts w:ascii="Times New Roman" w:eastAsia="Times New Roman" w:hAnsi="Times New Roman"/>
                <w:color w:val="FFFFFF"/>
                <w:sz w:val="16"/>
                <w:szCs w:val="16"/>
                <w:lang w:eastAsia="ko-KR"/>
              </w:rPr>
              <w:t>Stressed (before capital actions)</w:t>
            </w:r>
          </w:p>
        </w:tc>
        <w:tc>
          <w:tcPr>
            <w:tcW w:w="906" w:type="dxa"/>
            <w:tcBorders>
              <w:top w:val="nil"/>
              <w:left w:val="nil"/>
              <w:bottom w:val="nil"/>
              <w:right w:val="nil"/>
            </w:tcBorders>
            <w:shd w:val="clear" w:color="000000" w:fill="00B0F0"/>
            <w:vAlign w:val="center"/>
            <w:hideMark/>
          </w:tcPr>
          <w:p w14:paraId="6F43116D" w14:textId="77777777" w:rsidR="00E67309" w:rsidRPr="00AD5968" w:rsidRDefault="00E67309" w:rsidP="00EE2EDC">
            <w:pPr>
              <w:spacing w:after="0" w:line="240" w:lineRule="auto"/>
              <w:jc w:val="center"/>
              <w:rPr>
                <w:rFonts w:ascii="Times New Roman" w:eastAsia="Times New Roman" w:hAnsi="Times New Roman"/>
                <w:color w:val="FFFFFF"/>
                <w:sz w:val="16"/>
                <w:szCs w:val="16"/>
                <w:lang w:eastAsia="ko-KR"/>
              </w:rPr>
            </w:pPr>
            <w:r w:rsidRPr="00AD5968">
              <w:rPr>
                <w:rFonts w:ascii="Times New Roman" w:eastAsia="Times New Roman" w:hAnsi="Times New Roman"/>
                <w:color w:val="FFFFFF"/>
                <w:sz w:val="16"/>
                <w:szCs w:val="16"/>
                <w:lang w:eastAsia="ko-KR"/>
              </w:rPr>
              <w:t>After BU capital actions</w:t>
            </w:r>
          </w:p>
        </w:tc>
        <w:tc>
          <w:tcPr>
            <w:tcW w:w="873" w:type="dxa"/>
            <w:tcBorders>
              <w:top w:val="nil"/>
              <w:left w:val="nil"/>
              <w:bottom w:val="nil"/>
              <w:right w:val="nil"/>
            </w:tcBorders>
            <w:shd w:val="clear" w:color="000000" w:fill="00B0F0"/>
            <w:vAlign w:val="center"/>
            <w:hideMark/>
          </w:tcPr>
          <w:p w14:paraId="7B0074DC" w14:textId="77777777" w:rsidR="00E67309" w:rsidRPr="00AD5968" w:rsidRDefault="00E67309" w:rsidP="00EE2EDC">
            <w:pPr>
              <w:spacing w:after="0" w:line="240" w:lineRule="auto"/>
              <w:jc w:val="center"/>
              <w:rPr>
                <w:rFonts w:ascii="Times New Roman" w:eastAsia="Times New Roman" w:hAnsi="Times New Roman"/>
                <w:color w:val="FFFFFF"/>
                <w:sz w:val="16"/>
                <w:szCs w:val="16"/>
                <w:lang w:eastAsia="ko-KR"/>
              </w:rPr>
            </w:pPr>
            <w:r w:rsidRPr="00AD5968">
              <w:rPr>
                <w:rFonts w:ascii="Times New Roman" w:eastAsia="Times New Roman" w:hAnsi="Times New Roman"/>
                <w:color w:val="FFFFFF"/>
                <w:sz w:val="16"/>
                <w:szCs w:val="16"/>
                <w:lang w:eastAsia="ko-KR"/>
              </w:rPr>
              <w:t>After Parent Injection</w:t>
            </w:r>
          </w:p>
        </w:tc>
        <w:tc>
          <w:tcPr>
            <w:tcW w:w="954" w:type="dxa"/>
            <w:tcBorders>
              <w:top w:val="nil"/>
              <w:left w:val="nil"/>
              <w:bottom w:val="nil"/>
              <w:right w:val="nil"/>
            </w:tcBorders>
            <w:shd w:val="clear" w:color="000000" w:fill="00B0F0"/>
            <w:vAlign w:val="center"/>
            <w:hideMark/>
          </w:tcPr>
          <w:p w14:paraId="5B901C46" w14:textId="77777777" w:rsidR="00E67309" w:rsidRPr="00AD5968" w:rsidRDefault="00E67309" w:rsidP="00EE2EDC">
            <w:pPr>
              <w:spacing w:after="0" w:line="240" w:lineRule="auto"/>
              <w:jc w:val="center"/>
              <w:rPr>
                <w:rFonts w:ascii="Times New Roman" w:eastAsia="Times New Roman" w:hAnsi="Times New Roman"/>
                <w:color w:val="FFFFFF"/>
                <w:sz w:val="16"/>
                <w:szCs w:val="16"/>
                <w:lang w:eastAsia="ko-KR"/>
              </w:rPr>
            </w:pPr>
            <w:r w:rsidRPr="00AD5968">
              <w:rPr>
                <w:rFonts w:ascii="Times New Roman" w:eastAsia="Times New Roman" w:hAnsi="Times New Roman"/>
                <w:color w:val="FFFFFF"/>
                <w:sz w:val="16"/>
                <w:szCs w:val="16"/>
                <w:lang w:eastAsia="ko-KR"/>
              </w:rPr>
              <w:t>Dividend Changes ($ M)</w:t>
            </w:r>
          </w:p>
        </w:tc>
        <w:tc>
          <w:tcPr>
            <w:tcW w:w="847" w:type="dxa"/>
            <w:tcBorders>
              <w:top w:val="nil"/>
              <w:left w:val="nil"/>
              <w:bottom w:val="nil"/>
              <w:right w:val="nil"/>
            </w:tcBorders>
            <w:shd w:val="clear" w:color="000000" w:fill="00B0F0"/>
            <w:vAlign w:val="center"/>
            <w:hideMark/>
          </w:tcPr>
          <w:p w14:paraId="4299891D" w14:textId="77777777" w:rsidR="00E67309" w:rsidRPr="00AD5968" w:rsidRDefault="00E67309" w:rsidP="00EE2EDC">
            <w:pPr>
              <w:spacing w:after="0" w:line="240" w:lineRule="auto"/>
              <w:jc w:val="center"/>
              <w:rPr>
                <w:rFonts w:ascii="Times New Roman" w:eastAsia="Times New Roman" w:hAnsi="Times New Roman"/>
                <w:color w:val="FFFFFF"/>
                <w:sz w:val="16"/>
                <w:szCs w:val="16"/>
                <w:lang w:eastAsia="ko-KR"/>
              </w:rPr>
            </w:pPr>
            <w:r w:rsidRPr="00AD5968">
              <w:rPr>
                <w:rFonts w:ascii="Times New Roman" w:eastAsia="Times New Roman" w:hAnsi="Times New Roman"/>
                <w:color w:val="FFFFFF"/>
                <w:sz w:val="16"/>
                <w:szCs w:val="16"/>
                <w:lang w:eastAsia="ko-KR"/>
              </w:rPr>
              <w:t>Parent Capital Injections ($ M)</w:t>
            </w:r>
          </w:p>
        </w:tc>
      </w:tr>
      <w:tr w:rsidR="00E67309" w:rsidRPr="00AD5968" w14:paraId="0BEFA7C3" w14:textId="77777777" w:rsidTr="008E546C">
        <w:trPr>
          <w:trHeight w:val="744"/>
        </w:trPr>
        <w:tc>
          <w:tcPr>
            <w:tcW w:w="1296" w:type="dxa"/>
            <w:tcBorders>
              <w:top w:val="nil"/>
              <w:left w:val="nil"/>
              <w:bottom w:val="nil"/>
              <w:right w:val="nil"/>
            </w:tcBorders>
            <w:shd w:val="clear" w:color="000000" w:fill="F2F2F2"/>
            <w:vAlign w:val="center"/>
            <w:hideMark/>
          </w:tcPr>
          <w:p w14:paraId="5935D285" w14:textId="7A334FE2" w:rsidR="00E67309" w:rsidRPr="00AD5968" w:rsidRDefault="00E67309" w:rsidP="002E71EF">
            <w:pPr>
              <w:spacing w:after="0" w:line="240" w:lineRule="auto"/>
              <w:jc w:val="center"/>
              <w:rPr>
                <w:rFonts w:ascii="Times New Roman" w:eastAsia="Times New Roman" w:hAnsi="Times New Roman"/>
                <w:color w:val="000000"/>
                <w:sz w:val="16"/>
                <w:szCs w:val="16"/>
                <w:lang w:eastAsia="ko-KR"/>
              </w:rPr>
            </w:pPr>
            <w:r w:rsidRPr="00AD5968">
              <w:rPr>
                <w:rFonts w:ascii="Times New Roman" w:eastAsia="Times New Roman" w:hAnsi="Times New Roman"/>
                <w:color w:val="000000"/>
                <w:sz w:val="16"/>
                <w:szCs w:val="16"/>
                <w:lang w:eastAsia="ko-KR"/>
              </w:rPr>
              <w:t xml:space="preserve">Starting Position (as of Q4 </w:t>
            </w:r>
            <w:del w:id="122" w:author="Joo, Woohyun" w:date="2020-04-14T15:35:00Z">
              <w:r w:rsidRPr="00AD5968" w:rsidDel="005063E6">
                <w:rPr>
                  <w:rFonts w:ascii="Times New Roman" w:eastAsia="Times New Roman" w:hAnsi="Times New Roman"/>
                  <w:color w:val="000000"/>
                  <w:sz w:val="16"/>
                  <w:szCs w:val="16"/>
                  <w:lang w:eastAsia="ko-KR"/>
                </w:rPr>
                <w:delText>2018</w:delText>
              </w:r>
            </w:del>
            <w:ins w:id="123" w:author="Joo, Woohyun" w:date="2020-04-14T15:35:00Z">
              <w:r w:rsidR="005063E6" w:rsidRPr="00AD5968">
                <w:rPr>
                  <w:rFonts w:ascii="Times New Roman" w:eastAsia="Times New Roman" w:hAnsi="Times New Roman"/>
                  <w:color w:val="000000"/>
                  <w:sz w:val="16"/>
                  <w:szCs w:val="16"/>
                  <w:lang w:eastAsia="ko-KR"/>
                </w:rPr>
                <w:t>201</w:t>
              </w:r>
              <w:r w:rsidR="005063E6">
                <w:rPr>
                  <w:rFonts w:ascii="Times New Roman" w:eastAsia="Times New Roman" w:hAnsi="Times New Roman"/>
                  <w:color w:val="000000"/>
                  <w:sz w:val="16"/>
                  <w:szCs w:val="16"/>
                  <w:lang w:eastAsia="ko-KR"/>
                </w:rPr>
                <w:t>9</w:t>
              </w:r>
            </w:ins>
            <w:r w:rsidRPr="00AD5968">
              <w:rPr>
                <w:rFonts w:ascii="Times New Roman" w:eastAsia="Times New Roman" w:hAnsi="Times New Roman"/>
                <w:color w:val="000000"/>
                <w:sz w:val="16"/>
                <w:szCs w:val="16"/>
                <w:lang w:eastAsia="ko-KR"/>
              </w:rPr>
              <w:t>)</w:t>
            </w:r>
          </w:p>
        </w:tc>
        <w:tc>
          <w:tcPr>
            <w:tcW w:w="576" w:type="dxa"/>
            <w:tcBorders>
              <w:top w:val="nil"/>
              <w:left w:val="nil"/>
              <w:bottom w:val="nil"/>
              <w:right w:val="nil"/>
            </w:tcBorders>
            <w:shd w:val="clear" w:color="000000" w:fill="F2F2F2"/>
            <w:vAlign w:val="center"/>
            <w:hideMark/>
          </w:tcPr>
          <w:p w14:paraId="00DA23C5" w14:textId="551ECF5F" w:rsidR="00E67309" w:rsidRPr="002E71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2E71EF">
              <w:rPr>
                <w:rFonts w:ascii="Times New Roman" w:eastAsia="Times New Roman" w:hAnsi="Times New Roman"/>
                <w:color w:val="000000"/>
                <w:sz w:val="16"/>
                <w:szCs w:val="16"/>
                <w:highlight w:val="green"/>
                <w:lang w:eastAsia="ko-KR"/>
              </w:rPr>
              <w:t>4,</w:t>
            </w:r>
            <w:del w:id="124" w:author="Joo, Woohyun" w:date="2020-04-14T15:41:00Z">
              <w:r w:rsidRPr="002E71EF" w:rsidDel="002E71EF">
                <w:rPr>
                  <w:rFonts w:ascii="Times New Roman" w:eastAsia="Times New Roman" w:hAnsi="Times New Roman"/>
                  <w:color w:val="000000"/>
                  <w:sz w:val="16"/>
                  <w:szCs w:val="16"/>
                  <w:highlight w:val="green"/>
                  <w:lang w:eastAsia="ko-KR"/>
                </w:rPr>
                <w:delText>335</w:delText>
              </w:r>
            </w:del>
            <w:ins w:id="125" w:author="Joo, Woohyun" w:date="2020-04-14T15:41:00Z">
              <w:r w:rsidR="002E71EF" w:rsidRPr="002E71EF">
                <w:rPr>
                  <w:rFonts w:ascii="Times New Roman" w:eastAsia="Times New Roman" w:hAnsi="Times New Roman"/>
                  <w:color w:val="000000"/>
                  <w:sz w:val="16"/>
                  <w:szCs w:val="16"/>
                  <w:highlight w:val="green"/>
                  <w:lang w:eastAsia="ko-KR"/>
                </w:rPr>
                <w:t>305</w:t>
              </w:r>
            </w:ins>
          </w:p>
        </w:tc>
        <w:tc>
          <w:tcPr>
            <w:tcW w:w="626" w:type="dxa"/>
            <w:tcBorders>
              <w:top w:val="nil"/>
              <w:left w:val="nil"/>
              <w:bottom w:val="nil"/>
              <w:right w:val="nil"/>
            </w:tcBorders>
            <w:shd w:val="clear" w:color="000000" w:fill="F2F2F2"/>
            <w:vAlign w:val="center"/>
            <w:hideMark/>
          </w:tcPr>
          <w:p w14:paraId="4B9ADBD0" w14:textId="736B370E" w:rsidR="00E67309" w:rsidRPr="002E71EF" w:rsidRDefault="00E67309" w:rsidP="00EE2EDC">
            <w:pPr>
              <w:spacing w:after="0" w:line="240" w:lineRule="auto"/>
              <w:jc w:val="center"/>
              <w:rPr>
                <w:rFonts w:ascii="Times New Roman" w:eastAsia="Times New Roman" w:hAnsi="Times New Roman"/>
                <w:color w:val="000000"/>
                <w:sz w:val="16"/>
                <w:szCs w:val="16"/>
                <w:highlight w:val="green"/>
                <w:lang w:eastAsia="ko-KR"/>
              </w:rPr>
            </w:pPr>
            <w:del w:id="126" w:author="Joo, Woohyun" w:date="2020-04-14T15:41:00Z">
              <w:r w:rsidRPr="002E71EF" w:rsidDel="002E71EF">
                <w:rPr>
                  <w:rFonts w:ascii="Times New Roman" w:eastAsia="Times New Roman" w:hAnsi="Times New Roman"/>
                  <w:color w:val="000000"/>
                  <w:sz w:val="16"/>
                  <w:szCs w:val="16"/>
                  <w:highlight w:val="green"/>
                  <w:lang w:eastAsia="ko-KR"/>
                </w:rPr>
                <w:delText>2</w:delText>
              </w:r>
            </w:del>
            <w:ins w:id="127" w:author="Joo, Woohyun" w:date="2020-04-14T15:41:00Z">
              <w:r w:rsidR="002E71EF" w:rsidRPr="002E71EF">
                <w:rPr>
                  <w:rFonts w:ascii="Times New Roman" w:eastAsia="Times New Roman" w:hAnsi="Times New Roman"/>
                  <w:color w:val="000000"/>
                  <w:sz w:val="16"/>
                  <w:szCs w:val="16"/>
                  <w:highlight w:val="green"/>
                  <w:lang w:eastAsia="ko-KR"/>
                </w:rPr>
                <w:t>1</w:t>
              </w:r>
            </w:ins>
            <w:r w:rsidRPr="002E71EF">
              <w:rPr>
                <w:rFonts w:ascii="Times New Roman" w:eastAsia="Times New Roman" w:hAnsi="Times New Roman"/>
                <w:color w:val="000000"/>
                <w:sz w:val="16"/>
                <w:szCs w:val="16"/>
                <w:highlight w:val="green"/>
                <w:lang w:eastAsia="ko-KR"/>
              </w:rPr>
              <w:t>,</w:t>
            </w:r>
            <w:del w:id="128" w:author="Joo, Woohyun" w:date="2020-04-14T15:41:00Z">
              <w:r w:rsidRPr="002E71EF" w:rsidDel="002E71EF">
                <w:rPr>
                  <w:rFonts w:ascii="Times New Roman" w:eastAsia="Times New Roman" w:hAnsi="Times New Roman"/>
                  <w:color w:val="000000"/>
                  <w:sz w:val="16"/>
                  <w:szCs w:val="16"/>
                  <w:highlight w:val="green"/>
                  <w:lang w:eastAsia="ko-KR"/>
                </w:rPr>
                <w:delText>026</w:delText>
              </w:r>
            </w:del>
            <w:ins w:id="129" w:author="Joo, Woohyun" w:date="2020-04-14T15:41:00Z">
              <w:r w:rsidR="002E71EF" w:rsidRPr="002E71EF">
                <w:rPr>
                  <w:rFonts w:ascii="Times New Roman" w:eastAsia="Times New Roman" w:hAnsi="Times New Roman"/>
                  <w:color w:val="000000"/>
                  <w:sz w:val="16"/>
                  <w:szCs w:val="16"/>
                  <w:highlight w:val="green"/>
                  <w:lang w:eastAsia="ko-KR"/>
                </w:rPr>
                <w:t>849</w:t>
              </w:r>
            </w:ins>
          </w:p>
        </w:tc>
        <w:tc>
          <w:tcPr>
            <w:tcW w:w="590" w:type="dxa"/>
            <w:tcBorders>
              <w:top w:val="nil"/>
              <w:left w:val="nil"/>
              <w:bottom w:val="nil"/>
              <w:right w:val="nil"/>
            </w:tcBorders>
            <w:shd w:val="clear" w:color="000000" w:fill="F2F2F2"/>
            <w:vAlign w:val="center"/>
            <w:hideMark/>
          </w:tcPr>
          <w:p w14:paraId="0EEF8A97" w14:textId="7153B76E" w:rsidR="00E67309" w:rsidRPr="002E71EF" w:rsidRDefault="00E67309" w:rsidP="00EE2EDC">
            <w:pPr>
              <w:spacing w:after="0" w:line="240" w:lineRule="auto"/>
              <w:jc w:val="center"/>
              <w:rPr>
                <w:rFonts w:ascii="Times New Roman" w:eastAsia="Times New Roman" w:hAnsi="Times New Roman"/>
                <w:color w:val="000000"/>
                <w:sz w:val="16"/>
                <w:szCs w:val="16"/>
                <w:highlight w:val="green"/>
                <w:lang w:eastAsia="ko-KR"/>
              </w:rPr>
            </w:pPr>
            <w:del w:id="130" w:author="Joo, Woohyun" w:date="2020-04-14T15:41:00Z">
              <w:r w:rsidRPr="002E71EF" w:rsidDel="002E71EF">
                <w:rPr>
                  <w:rFonts w:ascii="Times New Roman" w:eastAsia="Times New Roman" w:hAnsi="Times New Roman"/>
                  <w:color w:val="000000"/>
                  <w:sz w:val="16"/>
                  <w:szCs w:val="16"/>
                  <w:highlight w:val="green"/>
                  <w:lang w:eastAsia="ko-KR"/>
                </w:rPr>
                <w:delText>214</w:delText>
              </w:r>
            </w:del>
            <w:ins w:id="131" w:author="Joo, Woohyun" w:date="2020-04-14T15:41:00Z">
              <w:r w:rsidR="002E71EF" w:rsidRPr="002E71EF">
                <w:rPr>
                  <w:rFonts w:ascii="Times New Roman" w:eastAsia="Times New Roman" w:hAnsi="Times New Roman"/>
                  <w:color w:val="000000"/>
                  <w:sz w:val="16"/>
                  <w:szCs w:val="16"/>
                  <w:highlight w:val="green"/>
                  <w:lang w:eastAsia="ko-KR"/>
                </w:rPr>
                <w:t>233</w:t>
              </w:r>
            </w:ins>
            <w:r w:rsidRPr="002E71EF">
              <w:rPr>
                <w:rFonts w:ascii="Times New Roman" w:eastAsia="Times New Roman" w:hAnsi="Times New Roman"/>
                <w:color w:val="000000"/>
                <w:sz w:val="16"/>
                <w:szCs w:val="16"/>
                <w:highlight w:val="green"/>
                <w:lang w:eastAsia="ko-KR"/>
              </w:rPr>
              <w:t>%</w:t>
            </w:r>
          </w:p>
        </w:tc>
        <w:tc>
          <w:tcPr>
            <w:tcW w:w="661" w:type="dxa"/>
            <w:tcBorders>
              <w:top w:val="nil"/>
              <w:left w:val="nil"/>
              <w:bottom w:val="nil"/>
              <w:right w:val="nil"/>
            </w:tcBorders>
            <w:shd w:val="clear" w:color="000000" w:fill="F2F2F2"/>
            <w:vAlign w:val="center"/>
            <w:hideMark/>
          </w:tcPr>
          <w:p w14:paraId="16A48180" w14:textId="77777777" w:rsidR="00E67309" w:rsidRPr="002E71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2E71EF">
              <w:rPr>
                <w:rFonts w:ascii="Times New Roman" w:eastAsia="Times New Roman" w:hAnsi="Times New Roman"/>
                <w:color w:val="000000"/>
                <w:sz w:val="16"/>
                <w:szCs w:val="16"/>
                <w:highlight w:val="green"/>
                <w:lang w:eastAsia="ko-KR"/>
              </w:rPr>
              <w:t>0</w:t>
            </w:r>
          </w:p>
        </w:tc>
        <w:tc>
          <w:tcPr>
            <w:tcW w:w="661" w:type="dxa"/>
            <w:tcBorders>
              <w:top w:val="nil"/>
              <w:left w:val="nil"/>
              <w:bottom w:val="nil"/>
              <w:right w:val="nil"/>
            </w:tcBorders>
            <w:shd w:val="clear" w:color="000000" w:fill="F2F2F2"/>
            <w:vAlign w:val="center"/>
            <w:hideMark/>
          </w:tcPr>
          <w:p w14:paraId="4008B948" w14:textId="77777777" w:rsidR="00E67309" w:rsidRPr="002E71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2E71EF">
              <w:rPr>
                <w:rFonts w:ascii="Times New Roman" w:eastAsia="Times New Roman" w:hAnsi="Times New Roman"/>
                <w:color w:val="000000"/>
                <w:sz w:val="16"/>
                <w:szCs w:val="16"/>
                <w:highlight w:val="green"/>
                <w:lang w:eastAsia="ko-KR"/>
              </w:rPr>
              <w:t>0</w:t>
            </w:r>
          </w:p>
        </w:tc>
        <w:tc>
          <w:tcPr>
            <w:tcW w:w="652" w:type="dxa"/>
            <w:tcBorders>
              <w:top w:val="nil"/>
              <w:left w:val="nil"/>
              <w:bottom w:val="nil"/>
              <w:right w:val="nil"/>
            </w:tcBorders>
            <w:shd w:val="clear" w:color="000000" w:fill="F2F2F2"/>
            <w:vAlign w:val="center"/>
            <w:hideMark/>
          </w:tcPr>
          <w:p w14:paraId="29B8D853" w14:textId="40DF974B" w:rsidR="00E67309" w:rsidRPr="002E71EF" w:rsidRDefault="002E71EF" w:rsidP="00EE2EDC">
            <w:pPr>
              <w:spacing w:after="0" w:line="240" w:lineRule="auto"/>
              <w:jc w:val="center"/>
              <w:rPr>
                <w:rFonts w:ascii="Times New Roman" w:eastAsia="Times New Roman" w:hAnsi="Times New Roman"/>
                <w:color w:val="000000"/>
                <w:sz w:val="16"/>
                <w:szCs w:val="16"/>
                <w:highlight w:val="green"/>
                <w:lang w:eastAsia="ko-KR"/>
              </w:rPr>
            </w:pPr>
            <w:ins w:id="132" w:author="Joo, Woohyun" w:date="2020-04-14T15:42:00Z">
              <w:r w:rsidRPr="002E71EF">
                <w:rPr>
                  <w:rFonts w:ascii="Times New Roman" w:eastAsia="Times New Roman" w:hAnsi="Times New Roman"/>
                  <w:color w:val="000000"/>
                  <w:sz w:val="16"/>
                  <w:szCs w:val="16"/>
                  <w:highlight w:val="green"/>
                  <w:lang w:eastAsia="ko-KR"/>
                </w:rPr>
                <w:t>233%</w:t>
              </w:r>
            </w:ins>
            <w:del w:id="133" w:author="Joo, Woohyun" w:date="2020-04-14T15:42:00Z">
              <w:r w:rsidR="00E67309" w:rsidRPr="002E71EF" w:rsidDel="002E71EF">
                <w:rPr>
                  <w:rFonts w:ascii="Times New Roman" w:eastAsia="Times New Roman" w:hAnsi="Times New Roman"/>
                  <w:color w:val="000000"/>
                  <w:sz w:val="16"/>
                  <w:szCs w:val="16"/>
                  <w:highlight w:val="green"/>
                  <w:lang w:eastAsia="ko-KR"/>
                </w:rPr>
                <w:delText>214%</w:delText>
              </w:r>
            </w:del>
          </w:p>
        </w:tc>
        <w:tc>
          <w:tcPr>
            <w:tcW w:w="969" w:type="dxa"/>
            <w:tcBorders>
              <w:top w:val="nil"/>
              <w:left w:val="nil"/>
              <w:bottom w:val="nil"/>
              <w:right w:val="nil"/>
            </w:tcBorders>
            <w:shd w:val="clear" w:color="000000" w:fill="F2F2F2"/>
            <w:vAlign w:val="center"/>
            <w:hideMark/>
          </w:tcPr>
          <w:p w14:paraId="334FA179" w14:textId="2EB68506" w:rsidR="00E67309" w:rsidRPr="002E71EF" w:rsidRDefault="002E71EF" w:rsidP="00EE2EDC">
            <w:pPr>
              <w:spacing w:after="0" w:line="240" w:lineRule="auto"/>
              <w:jc w:val="center"/>
              <w:rPr>
                <w:rFonts w:ascii="Times New Roman" w:eastAsia="Times New Roman" w:hAnsi="Times New Roman"/>
                <w:color w:val="000000"/>
                <w:sz w:val="16"/>
                <w:szCs w:val="16"/>
                <w:highlight w:val="green"/>
                <w:lang w:eastAsia="ko-KR"/>
              </w:rPr>
            </w:pPr>
            <w:ins w:id="134" w:author="Joo, Woohyun" w:date="2020-04-14T15:42:00Z">
              <w:r w:rsidRPr="002E71EF">
                <w:rPr>
                  <w:rFonts w:ascii="Times New Roman" w:eastAsia="Times New Roman" w:hAnsi="Times New Roman"/>
                  <w:color w:val="000000"/>
                  <w:sz w:val="16"/>
                  <w:szCs w:val="16"/>
                  <w:highlight w:val="green"/>
                  <w:lang w:eastAsia="ko-KR"/>
                </w:rPr>
                <w:t>233%</w:t>
              </w:r>
            </w:ins>
            <w:del w:id="135" w:author="Joo, Woohyun" w:date="2020-04-14T15:42:00Z">
              <w:r w:rsidR="00E67309" w:rsidRPr="002E71EF" w:rsidDel="002E71EF">
                <w:rPr>
                  <w:rFonts w:ascii="Times New Roman" w:eastAsia="Times New Roman" w:hAnsi="Times New Roman"/>
                  <w:color w:val="000000"/>
                  <w:sz w:val="16"/>
                  <w:szCs w:val="16"/>
                  <w:highlight w:val="green"/>
                  <w:lang w:eastAsia="ko-KR"/>
                </w:rPr>
                <w:delText>214%</w:delText>
              </w:r>
            </w:del>
          </w:p>
        </w:tc>
        <w:tc>
          <w:tcPr>
            <w:tcW w:w="906" w:type="dxa"/>
            <w:tcBorders>
              <w:top w:val="nil"/>
              <w:left w:val="nil"/>
              <w:bottom w:val="nil"/>
              <w:right w:val="nil"/>
            </w:tcBorders>
            <w:shd w:val="clear" w:color="000000" w:fill="F2F2F2"/>
            <w:vAlign w:val="center"/>
            <w:hideMark/>
          </w:tcPr>
          <w:p w14:paraId="10F27713" w14:textId="1E710801" w:rsidR="00E67309" w:rsidRPr="002E71EF" w:rsidRDefault="002E71EF" w:rsidP="00EE2EDC">
            <w:pPr>
              <w:spacing w:after="0" w:line="240" w:lineRule="auto"/>
              <w:jc w:val="center"/>
              <w:rPr>
                <w:rFonts w:ascii="Times New Roman" w:eastAsia="Times New Roman" w:hAnsi="Times New Roman"/>
                <w:color w:val="000000"/>
                <w:sz w:val="16"/>
                <w:szCs w:val="16"/>
                <w:highlight w:val="green"/>
                <w:lang w:eastAsia="ko-KR"/>
              </w:rPr>
            </w:pPr>
            <w:ins w:id="136" w:author="Joo, Woohyun" w:date="2020-04-14T15:42:00Z">
              <w:r w:rsidRPr="002E71EF">
                <w:rPr>
                  <w:rFonts w:ascii="Times New Roman" w:eastAsia="Times New Roman" w:hAnsi="Times New Roman"/>
                  <w:color w:val="000000"/>
                  <w:sz w:val="16"/>
                  <w:szCs w:val="16"/>
                  <w:highlight w:val="green"/>
                  <w:lang w:eastAsia="ko-KR"/>
                </w:rPr>
                <w:t>233%</w:t>
              </w:r>
            </w:ins>
            <w:del w:id="137" w:author="Joo, Woohyun" w:date="2020-04-14T15:42:00Z">
              <w:r w:rsidR="00E67309" w:rsidRPr="002E71EF" w:rsidDel="002E71EF">
                <w:rPr>
                  <w:rFonts w:ascii="Times New Roman" w:eastAsia="Times New Roman" w:hAnsi="Times New Roman"/>
                  <w:color w:val="000000"/>
                  <w:sz w:val="16"/>
                  <w:szCs w:val="16"/>
                  <w:highlight w:val="green"/>
                  <w:lang w:eastAsia="ko-KR"/>
                </w:rPr>
                <w:delText>214%</w:delText>
              </w:r>
            </w:del>
          </w:p>
        </w:tc>
        <w:tc>
          <w:tcPr>
            <w:tcW w:w="873" w:type="dxa"/>
            <w:tcBorders>
              <w:top w:val="nil"/>
              <w:left w:val="nil"/>
              <w:bottom w:val="nil"/>
              <w:right w:val="nil"/>
            </w:tcBorders>
            <w:shd w:val="clear" w:color="000000" w:fill="F2F2F2"/>
            <w:vAlign w:val="center"/>
            <w:hideMark/>
          </w:tcPr>
          <w:p w14:paraId="40CEDEC2" w14:textId="2B69E79D" w:rsidR="00E67309" w:rsidRPr="002E71EF" w:rsidRDefault="002E71EF" w:rsidP="00EE2EDC">
            <w:pPr>
              <w:spacing w:after="0" w:line="240" w:lineRule="auto"/>
              <w:jc w:val="center"/>
              <w:rPr>
                <w:rFonts w:ascii="Times New Roman" w:eastAsia="Times New Roman" w:hAnsi="Times New Roman"/>
                <w:color w:val="000000"/>
                <w:sz w:val="16"/>
                <w:szCs w:val="16"/>
                <w:highlight w:val="green"/>
                <w:lang w:eastAsia="ko-KR"/>
              </w:rPr>
            </w:pPr>
            <w:ins w:id="138" w:author="Joo, Woohyun" w:date="2020-04-14T15:42:00Z">
              <w:r w:rsidRPr="002E71EF">
                <w:rPr>
                  <w:rFonts w:ascii="Times New Roman" w:eastAsia="Times New Roman" w:hAnsi="Times New Roman"/>
                  <w:color w:val="000000"/>
                  <w:sz w:val="16"/>
                  <w:szCs w:val="16"/>
                  <w:highlight w:val="green"/>
                  <w:lang w:eastAsia="ko-KR"/>
                </w:rPr>
                <w:t>233%</w:t>
              </w:r>
            </w:ins>
            <w:del w:id="139" w:author="Joo, Woohyun" w:date="2020-04-14T15:42:00Z">
              <w:r w:rsidR="00E67309" w:rsidRPr="002E71EF" w:rsidDel="002E71EF">
                <w:rPr>
                  <w:rFonts w:ascii="Times New Roman" w:eastAsia="Times New Roman" w:hAnsi="Times New Roman"/>
                  <w:color w:val="000000"/>
                  <w:sz w:val="16"/>
                  <w:szCs w:val="16"/>
                  <w:highlight w:val="green"/>
                  <w:lang w:eastAsia="ko-KR"/>
                </w:rPr>
                <w:delText>214%</w:delText>
              </w:r>
            </w:del>
          </w:p>
        </w:tc>
        <w:tc>
          <w:tcPr>
            <w:tcW w:w="954" w:type="dxa"/>
            <w:tcBorders>
              <w:top w:val="nil"/>
              <w:left w:val="nil"/>
              <w:bottom w:val="nil"/>
              <w:right w:val="nil"/>
            </w:tcBorders>
            <w:shd w:val="clear" w:color="000000" w:fill="F2F2F2"/>
            <w:vAlign w:val="center"/>
            <w:hideMark/>
          </w:tcPr>
          <w:p w14:paraId="5B447D8F" w14:textId="77777777" w:rsidR="00E67309" w:rsidRPr="002E71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2E71EF">
              <w:rPr>
                <w:rFonts w:ascii="Times New Roman" w:eastAsia="Times New Roman" w:hAnsi="Times New Roman"/>
                <w:color w:val="000000"/>
                <w:sz w:val="16"/>
                <w:szCs w:val="16"/>
                <w:highlight w:val="green"/>
                <w:lang w:eastAsia="ko-KR"/>
              </w:rPr>
              <w:t>0</w:t>
            </w:r>
          </w:p>
        </w:tc>
        <w:tc>
          <w:tcPr>
            <w:tcW w:w="847" w:type="dxa"/>
            <w:tcBorders>
              <w:top w:val="nil"/>
              <w:left w:val="nil"/>
              <w:bottom w:val="nil"/>
              <w:right w:val="nil"/>
            </w:tcBorders>
            <w:shd w:val="clear" w:color="000000" w:fill="F2F2F2"/>
            <w:vAlign w:val="center"/>
            <w:hideMark/>
          </w:tcPr>
          <w:p w14:paraId="6D91C2EB" w14:textId="77777777" w:rsidR="00E67309" w:rsidRPr="002E71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2E71EF">
              <w:rPr>
                <w:rFonts w:ascii="Times New Roman" w:eastAsia="Times New Roman" w:hAnsi="Times New Roman"/>
                <w:color w:val="000000"/>
                <w:sz w:val="16"/>
                <w:szCs w:val="16"/>
                <w:highlight w:val="green"/>
                <w:lang w:eastAsia="ko-KR"/>
              </w:rPr>
              <w:t>0</w:t>
            </w:r>
          </w:p>
        </w:tc>
      </w:tr>
      <w:tr w:rsidR="008C3CBC" w:rsidRPr="00AD5968" w14:paraId="6D8624DF" w14:textId="77777777" w:rsidTr="00CC3E1A">
        <w:tblPrEx>
          <w:tblW w:w="9611" w:type="dxa"/>
          <w:tblInd w:w="108" w:type="dxa"/>
          <w:tblLayout w:type="fixed"/>
          <w:tblPrExChange w:id="140" w:author="Zhang, Yi" w:date="2020-04-16T14:40:00Z">
            <w:tblPrEx>
              <w:tblW w:w="0" w:type="auto"/>
              <w:tblInd w:w="108" w:type="dxa"/>
              <w:tblLayout w:type="fixed"/>
            </w:tblPrEx>
          </w:tblPrExChange>
        </w:tblPrEx>
        <w:trPr>
          <w:trHeight w:val="744"/>
          <w:trPrChange w:id="141" w:author="Zhang, Yi" w:date="2020-04-16T14:40:00Z">
            <w:trPr>
              <w:gridAfter w:val="0"/>
              <w:trHeight w:val="744"/>
            </w:trPr>
          </w:trPrChange>
        </w:trPr>
        <w:tc>
          <w:tcPr>
            <w:tcW w:w="1296" w:type="dxa"/>
            <w:tcBorders>
              <w:top w:val="nil"/>
              <w:left w:val="nil"/>
              <w:bottom w:val="nil"/>
              <w:right w:val="nil"/>
            </w:tcBorders>
            <w:shd w:val="clear" w:color="000000" w:fill="FFFFFF"/>
            <w:vAlign w:val="center"/>
            <w:hideMark/>
            <w:tcPrChange w:id="142" w:author="Zhang, Yi" w:date="2020-04-16T14:40:00Z">
              <w:tcPr>
                <w:tcW w:w="1296" w:type="dxa"/>
                <w:gridSpan w:val="2"/>
                <w:tcBorders>
                  <w:top w:val="nil"/>
                  <w:left w:val="nil"/>
                  <w:bottom w:val="nil"/>
                  <w:right w:val="nil"/>
                </w:tcBorders>
                <w:shd w:val="clear" w:color="000000" w:fill="FFFFFF"/>
                <w:vAlign w:val="center"/>
                <w:hideMark/>
              </w:tcPr>
            </w:tcPrChange>
          </w:tcPr>
          <w:p w14:paraId="04039705" w14:textId="77777777" w:rsidR="008C3CBC" w:rsidRPr="00AD5968" w:rsidRDefault="008C3CBC" w:rsidP="008C3CBC">
            <w:pPr>
              <w:spacing w:after="0" w:line="240" w:lineRule="auto"/>
              <w:jc w:val="center"/>
              <w:rPr>
                <w:rFonts w:ascii="Times New Roman" w:eastAsia="Times New Roman" w:hAnsi="Times New Roman"/>
                <w:color w:val="000000"/>
                <w:sz w:val="16"/>
                <w:szCs w:val="16"/>
                <w:lang w:eastAsia="ko-KR"/>
              </w:rPr>
            </w:pPr>
            <w:r w:rsidRPr="00AD5968">
              <w:rPr>
                <w:rFonts w:ascii="Times New Roman" w:eastAsia="Times New Roman" w:hAnsi="Times New Roman"/>
                <w:color w:val="000000"/>
                <w:sz w:val="16"/>
                <w:szCs w:val="16"/>
                <w:lang w:eastAsia="ko-KR"/>
              </w:rPr>
              <w:t>Severe General Insurance Stress (1-20)</w:t>
            </w:r>
          </w:p>
        </w:tc>
        <w:tc>
          <w:tcPr>
            <w:tcW w:w="576" w:type="dxa"/>
            <w:tcBorders>
              <w:top w:val="nil"/>
              <w:left w:val="nil"/>
              <w:bottom w:val="nil"/>
              <w:right w:val="nil"/>
            </w:tcBorders>
            <w:shd w:val="clear" w:color="000000" w:fill="FFFFFF"/>
            <w:vAlign w:val="center"/>
            <w:tcPrChange w:id="143" w:author="Zhang, Yi" w:date="2020-04-16T14:40:00Z">
              <w:tcPr>
                <w:tcW w:w="576" w:type="dxa"/>
                <w:gridSpan w:val="2"/>
                <w:tcBorders>
                  <w:top w:val="nil"/>
                  <w:left w:val="nil"/>
                  <w:bottom w:val="nil"/>
                  <w:right w:val="nil"/>
                </w:tcBorders>
                <w:shd w:val="clear" w:color="000000" w:fill="FFFFFF"/>
                <w:vAlign w:val="center"/>
              </w:tcPr>
            </w:tcPrChange>
          </w:tcPr>
          <w:p w14:paraId="18C5509E" w14:textId="47E20A0F" w:rsidR="008C3CBC" w:rsidRPr="00CC3E1A" w:rsidRDefault="008C3CBC" w:rsidP="008C3CBC">
            <w:pPr>
              <w:spacing w:after="0" w:line="240" w:lineRule="auto"/>
              <w:jc w:val="center"/>
              <w:rPr>
                <w:rFonts w:ascii="Times New Roman" w:eastAsia="Times New Roman" w:hAnsi="Times New Roman"/>
                <w:sz w:val="16"/>
                <w:szCs w:val="16"/>
                <w:highlight w:val="green"/>
                <w:lang w:eastAsia="ko-KR"/>
              </w:rPr>
            </w:pPr>
            <w:ins w:id="144" w:author="Zhang, Yi" w:date="2020-04-16T14:49:00Z">
              <w:r w:rsidRPr="00CC3E1A">
                <w:rPr>
                  <w:rFonts w:ascii="Times New Roman" w:hAnsi="Times New Roman"/>
                  <w:sz w:val="16"/>
                  <w:szCs w:val="16"/>
                  <w:highlight w:val="green"/>
                </w:rPr>
                <w:t>4,058</w:t>
              </w:r>
            </w:ins>
            <w:del w:id="145" w:author="Zhang, Yi" w:date="2020-04-16T13:56:00Z">
              <w:r w:rsidRPr="00CC3E1A" w:rsidDel="00124538">
                <w:rPr>
                  <w:rFonts w:ascii="Times New Roman" w:eastAsia="Times New Roman" w:hAnsi="Times New Roman"/>
                  <w:sz w:val="16"/>
                  <w:szCs w:val="16"/>
                  <w:highlight w:val="green"/>
                  <w:lang w:eastAsia="ko-KR"/>
                </w:rPr>
                <w:delText>3,879</w:delText>
              </w:r>
            </w:del>
          </w:p>
        </w:tc>
        <w:tc>
          <w:tcPr>
            <w:tcW w:w="626" w:type="dxa"/>
            <w:tcBorders>
              <w:top w:val="nil"/>
              <w:left w:val="nil"/>
              <w:bottom w:val="nil"/>
              <w:right w:val="nil"/>
            </w:tcBorders>
            <w:shd w:val="clear" w:color="000000" w:fill="FFFFFF"/>
            <w:vAlign w:val="center"/>
            <w:tcPrChange w:id="146" w:author="Zhang, Yi" w:date="2020-04-16T14:40:00Z">
              <w:tcPr>
                <w:tcW w:w="626" w:type="dxa"/>
                <w:gridSpan w:val="2"/>
                <w:tcBorders>
                  <w:top w:val="nil"/>
                  <w:left w:val="nil"/>
                  <w:bottom w:val="nil"/>
                  <w:right w:val="nil"/>
                </w:tcBorders>
                <w:shd w:val="clear" w:color="000000" w:fill="FFFFFF"/>
                <w:vAlign w:val="center"/>
              </w:tcPr>
            </w:tcPrChange>
          </w:tcPr>
          <w:p w14:paraId="64B280E8" w14:textId="45A8C541" w:rsidR="008C3CBC" w:rsidRPr="00CC3E1A" w:rsidRDefault="008C3CBC" w:rsidP="008C3CBC">
            <w:pPr>
              <w:spacing w:after="0" w:line="240" w:lineRule="auto"/>
              <w:jc w:val="center"/>
              <w:rPr>
                <w:rFonts w:ascii="Times New Roman" w:eastAsia="Times New Roman" w:hAnsi="Times New Roman"/>
                <w:sz w:val="16"/>
                <w:szCs w:val="16"/>
                <w:highlight w:val="green"/>
                <w:lang w:eastAsia="ko-KR"/>
              </w:rPr>
            </w:pPr>
            <w:ins w:id="147" w:author="Zhang, Yi" w:date="2020-04-16T14:49:00Z">
              <w:r w:rsidRPr="00CC3E1A">
                <w:rPr>
                  <w:rFonts w:ascii="Times New Roman" w:hAnsi="Times New Roman"/>
                  <w:sz w:val="16"/>
                  <w:szCs w:val="16"/>
                  <w:highlight w:val="green"/>
                </w:rPr>
                <w:t>1,930</w:t>
              </w:r>
            </w:ins>
            <w:del w:id="148" w:author="Zhang, Yi" w:date="2020-04-16T13:56:00Z">
              <w:r w:rsidRPr="00CC3E1A" w:rsidDel="00124538">
                <w:rPr>
                  <w:rFonts w:ascii="Times New Roman" w:eastAsia="Times New Roman" w:hAnsi="Times New Roman"/>
                  <w:sz w:val="16"/>
                  <w:szCs w:val="16"/>
                  <w:highlight w:val="green"/>
                  <w:lang w:eastAsia="ko-KR"/>
                </w:rPr>
                <w:delText>2,105</w:delText>
              </w:r>
            </w:del>
          </w:p>
        </w:tc>
        <w:tc>
          <w:tcPr>
            <w:tcW w:w="590" w:type="dxa"/>
            <w:tcBorders>
              <w:top w:val="nil"/>
              <w:left w:val="nil"/>
              <w:bottom w:val="nil"/>
              <w:right w:val="nil"/>
            </w:tcBorders>
            <w:shd w:val="clear" w:color="000000" w:fill="FFFFFF"/>
            <w:vAlign w:val="center"/>
            <w:tcPrChange w:id="149" w:author="Zhang, Yi" w:date="2020-04-16T14:40:00Z">
              <w:tcPr>
                <w:tcW w:w="590" w:type="dxa"/>
                <w:gridSpan w:val="2"/>
                <w:tcBorders>
                  <w:top w:val="nil"/>
                  <w:left w:val="nil"/>
                  <w:bottom w:val="nil"/>
                  <w:right w:val="nil"/>
                </w:tcBorders>
                <w:shd w:val="clear" w:color="000000" w:fill="FFFFFF"/>
                <w:vAlign w:val="center"/>
              </w:tcPr>
            </w:tcPrChange>
          </w:tcPr>
          <w:p w14:paraId="2F08375F" w14:textId="76A4265A" w:rsidR="008C3CBC" w:rsidRPr="00CC3E1A" w:rsidRDefault="008C3CBC" w:rsidP="008C3CBC">
            <w:pPr>
              <w:spacing w:after="0" w:line="240" w:lineRule="auto"/>
              <w:jc w:val="center"/>
              <w:rPr>
                <w:rFonts w:ascii="Times New Roman" w:eastAsia="Times New Roman" w:hAnsi="Times New Roman"/>
                <w:sz w:val="16"/>
                <w:szCs w:val="16"/>
                <w:highlight w:val="green"/>
                <w:lang w:eastAsia="ko-KR"/>
              </w:rPr>
            </w:pPr>
            <w:ins w:id="150" w:author="Zhang, Yi" w:date="2020-04-16T14:49:00Z">
              <w:r w:rsidRPr="00CC3E1A">
                <w:rPr>
                  <w:rFonts w:ascii="Times New Roman" w:hAnsi="Times New Roman"/>
                  <w:sz w:val="16"/>
                  <w:szCs w:val="16"/>
                  <w:highlight w:val="green"/>
                </w:rPr>
                <w:t>210%</w:t>
              </w:r>
            </w:ins>
            <w:del w:id="151" w:author="Zhang, Yi" w:date="2020-04-16T13:56:00Z">
              <w:r w:rsidRPr="00CC3E1A" w:rsidDel="00124538">
                <w:rPr>
                  <w:rFonts w:ascii="Times New Roman" w:eastAsia="Times New Roman" w:hAnsi="Times New Roman"/>
                  <w:sz w:val="16"/>
                  <w:szCs w:val="16"/>
                  <w:highlight w:val="green"/>
                  <w:lang w:eastAsia="ko-KR"/>
                </w:rPr>
                <w:delText>184%</w:delText>
              </w:r>
            </w:del>
          </w:p>
        </w:tc>
        <w:tc>
          <w:tcPr>
            <w:tcW w:w="661" w:type="dxa"/>
            <w:tcBorders>
              <w:top w:val="nil"/>
              <w:left w:val="nil"/>
              <w:bottom w:val="nil"/>
              <w:right w:val="nil"/>
            </w:tcBorders>
            <w:shd w:val="clear" w:color="000000" w:fill="FFFFFF"/>
            <w:vAlign w:val="center"/>
            <w:tcPrChange w:id="152" w:author="Zhang, Yi" w:date="2020-04-16T14:40:00Z">
              <w:tcPr>
                <w:tcW w:w="661" w:type="dxa"/>
                <w:gridSpan w:val="2"/>
                <w:tcBorders>
                  <w:top w:val="nil"/>
                  <w:left w:val="nil"/>
                  <w:bottom w:val="nil"/>
                  <w:right w:val="nil"/>
                </w:tcBorders>
                <w:shd w:val="clear" w:color="000000" w:fill="FFFFFF"/>
                <w:vAlign w:val="center"/>
              </w:tcPr>
            </w:tcPrChange>
          </w:tcPr>
          <w:p w14:paraId="69411159" w14:textId="12603F70" w:rsidR="008C3CBC" w:rsidRPr="00CC3E1A" w:rsidRDefault="008C3CBC" w:rsidP="008C3CBC">
            <w:pPr>
              <w:spacing w:after="0" w:line="240" w:lineRule="auto"/>
              <w:jc w:val="center"/>
              <w:rPr>
                <w:rFonts w:ascii="Times New Roman" w:eastAsia="Times New Roman" w:hAnsi="Times New Roman"/>
                <w:sz w:val="16"/>
                <w:szCs w:val="16"/>
                <w:highlight w:val="green"/>
                <w:lang w:eastAsia="ko-KR"/>
              </w:rPr>
            </w:pPr>
            <w:ins w:id="153" w:author="Zhang, Yi" w:date="2020-04-16T14:49:00Z">
              <w:r w:rsidRPr="00CC3E1A">
                <w:rPr>
                  <w:rFonts w:ascii="Times New Roman" w:hAnsi="Times New Roman"/>
                  <w:sz w:val="16"/>
                  <w:szCs w:val="16"/>
                  <w:highlight w:val="green"/>
                </w:rPr>
                <w:t>-255</w:t>
              </w:r>
            </w:ins>
            <w:del w:id="154" w:author="Zhang, Yi" w:date="2020-04-16T13:56:00Z">
              <w:r w:rsidRPr="00CC3E1A" w:rsidDel="00124538">
                <w:rPr>
                  <w:rFonts w:ascii="Times New Roman" w:eastAsia="Times New Roman" w:hAnsi="Times New Roman"/>
                  <w:sz w:val="16"/>
                  <w:szCs w:val="16"/>
                  <w:highlight w:val="green"/>
                  <w:lang w:eastAsia="ko-KR"/>
                </w:rPr>
                <w:delText>-455</w:delText>
              </w:r>
            </w:del>
          </w:p>
        </w:tc>
        <w:tc>
          <w:tcPr>
            <w:tcW w:w="661" w:type="dxa"/>
            <w:tcBorders>
              <w:top w:val="nil"/>
              <w:left w:val="nil"/>
              <w:bottom w:val="nil"/>
              <w:right w:val="nil"/>
            </w:tcBorders>
            <w:shd w:val="clear" w:color="000000" w:fill="FFFFFF"/>
            <w:vAlign w:val="center"/>
            <w:tcPrChange w:id="155" w:author="Zhang, Yi" w:date="2020-04-16T14:40:00Z">
              <w:tcPr>
                <w:tcW w:w="661" w:type="dxa"/>
                <w:gridSpan w:val="2"/>
                <w:tcBorders>
                  <w:top w:val="nil"/>
                  <w:left w:val="nil"/>
                  <w:bottom w:val="nil"/>
                  <w:right w:val="nil"/>
                </w:tcBorders>
                <w:shd w:val="clear" w:color="000000" w:fill="FFFFFF"/>
                <w:vAlign w:val="center"/>
              </w:tcPr>
            </w:tcPrChange>
          </w:tcPr>
          <w:p w14:paraId="00437B5F" w14:textId="116E5F2B" w:rsidR="008C3CBC" w:rsidRPr="00CC3E1A" w:rsidRDefault="008C3CBC" w:rsidP="008C3CBC">
            <w:pPr>
              <w:spacing w:after="0" w:line="240" w:lineRule="auto"/>
              <w:jc w:val="center"/>
              <w:rPr>
                <w:rFonts w:ascii="Times New Roman" w:eastAsia="Times New Roman" w:hAnsi="Times New Roman"/>
                <w:sz w:val="16"/>
                <w:szCs w:val="16"/>
                <w:highlight w:val="green"/>
                <w:lang w:eastAsia="ko-KR"/>
              </w:rPr>
            </w:pPr>
            <w:ins w:id="156" w:author="Zhang, Yi" w:date="2020-04-16T14:49:00Z">
              <w:r w:rsidRPr="00CC3E1A">
                <w:rPr>
                  <w:rFonts w:ascii="Times New Roman" w:hAnsi="Times New Roman"/>
                  <w:sz w:val="16"/>
                  <w:szCs w:val="16"/>
                  <w:highlight w:val="green"/>
                </w:rPr>
                <w:t>59</w:t>
              </w:r>
            </w:ins>
            <w:del w:id="157" w:author="Zhang, Yi" w:date="2020-04-16T13:56:00Z">
              <w:r w:rsidRPr="00CC3E1A" w:rsidDel="00124538">
                <w:rPr>
                  <w:rFonts w:ascii="Times New Roman" w:eastAsia="Times New Roman" w:hAnsi="Times New Roman"/>
                  <w:sz w:val="16"/>
                  <w:szCs w:val="16"/>
                  <w:highlight w:val="green"/>
                  <w:lang w:eastAsia="ko-KR"/>
                </w:rPr>
                <w:delText>79</w:delText>
              </w:r>
            </w:del>
          </w:p>
        </w:tc>
        <w:tc>
          <w:tcPr>
            <w:tcW w:w="652" w:type="dxa"/>
            <w:tcBorders>
              <w:top w:val="nil"/>
              <w:left w:val="nil"/>
              <w:bottom w:val="nil"/>
              <w:right w:val="nil"/>
            </w:tcBorders>
            <w:shd w:val="clear" w:color="000000" w:fill="FFFFFF"/>
            <w:vAlign w:val="center"/>
            <w:tcPrChange w:id="158" w:author="Zhang, Yi" w:date="2020-04-16T14:40:00Z">
              <w:tcPr>
                <w:tcW w:w="652" w:type="dxa"/>
                <w:gridSpan w:val="2"/>
                <w:tcBorders>
                  <w:top w:val="nil"/>
                  <w:left w:val="nil"/>
                  <w:bottom w:val="nil"/>
                  <w:right w:val="nil"/>
                </w:tcBorders>
                <w:shd w:val="clear" w:color="000000" w:fill="FFFFFF"/>
                <w:vAlign w:val="center"/>
              </w:tcPr>
            </w:tcPrChange>
          </w:tcPr>
          <w:p w14:paraId="37E09E8A" w14:textId="52459FEE" w:rsidR="008C3CBC" w:rsidRPr="00CC3E1A" w:rsidRDefault="008C3CBC" w:rsidP="008C3CBC">
            <w:pPr>
              <w:spacing w:after="0" w:line="240" w:lineRule="auto"/>
              <w:jc w:val="center"/>
              <w:rPr>
                <w:rFonts w:ascii="Times New Roman" w:eastAsia="Times New Roman" w:hAnsi="Times New Roman"/>
                <w:sz w:val="16"/>
                <w:szCs w:val="16"/>
                <w:highlight w:val="green"/>
                <w:lang w:eastAsia="ko-KR"/>
              </w:rPr>
            </w:pPr>
            <w:ins w:id="159" w:author="Zhang, Yi" w:date="2020-04-16T14:49:00Z">
              <w:r w:rsidRPr="00CC3E1A">
                <w:rPr>
                  <w:rFonts w:ascii="Times New Roman" w:hAnsi="Times New Roman"/>
                  <w:sz w:val="16"/>
                  <w:szCs w:val="16"/>
                  <w:highlight w:val="green"/>
                </w:rPr>
                <w:t>230%</w:t>
              </w:r>
            </w:ins>
            <w:del w:id="160" w:author="Zhang, Yi" w:date="2020-04-16T13:56:00Z">
              <w:r w:rsidRPr="00CC3E1A" w:rsidDel="00124538">
                <w:rPr>
                  <w:rFonts w:ascii="Times New Roman" w:eastAsia="Times New Roman" w:hAnsi="Times New Roman"/>
                  <w:sz w:val="16"/>
                  <w:szCs w:val="16"/>
                  <w:highlight w:val="green"/>
                  <w:lang w:eastAsia="ko-KR"/>
                </w:rPr>
                <w:delText>214%</w:delText>
              </w:r>
            </w:del>
          </w:p>
        </w:tc>
        <w:tc>
          <w:tcPr>
            <w:tcW w:w="969" w:type="dxa"/>
            <w:tcBorders>
              <w:top w:val="nil"/>
              <w:left w:val="nil"/>
              <w:bottom w:val="nil"/>
              <w:right w:val="nil"/>
            </w:tcBorders>
            <w:shd w:val="clear" w:color="000000" w:fill="FFFFFF"/>
            <w:vAlign w:val="center"/>
            <w:tcPrChange w:id="161" w:author="Zhang, Yi" w:date="2020-04-16T14:40:00Z">
              <w:tcPr>
                <w:tcW w:w="969" w:type="dxa"/>
                <w:gridSpan w:val="2"/>
                <w:tcBorders>
                  <w:top w:val="nil"/>
                  <w:left w:val="nil"/>
                  <w:bottom w:val="nil"/>
                  <w:right w:val="nil"/>
                </w:tcBorders>
                <w:shd w:val="clear" w:color="000000" w:fill="FFFFFF"/>
                <w:vAlign w:val="center"/>
              </w:tcPr>
            </w:tcPrChange>
          </w:tcPr>
          <w:p w14:paraId="3F2EE25C" w14:textId="541546D9" w:rsidR="008C3CBC" w:rsidRPr="00CC3E1A" w:rsidRDefault="008C3CBC" w:rsidP="008C3CBC">
            <w:pPr>
              <w:spacing w:after="0" w:line="240" w:lineRule="auto"/>
              <w:jc w:val="center"/>
              <w:rPr>
                <w:rFonts w:ascii="Times New Roman" w:eastAsia="Times New Roman" w:hAnsi="Times New Roman"/>
                <w:sz w:val="16"/>
                <w:szCs w:val="16"/>
                <w:highlight w:val="green"/>
                <w:lang w:eastAsia="ko-KR"/>
              </w:rPr>
            </w:pPr>
            <w:ins w:id="162" w:author="Zhang, Yi" w:date="2020-04-16T14:49:00Z">
              <w:r w:rsidRPr="00CC3E1A">
                <w:rPr>
                  <w:rFonts w:ascii="Times New Roman" w:hAnsi="Times New Roman"/>
                  <w:sz w:val="16"/>
                  <w:szCs w:val="16"/>
                  <w:highlight w:val="green"/>
                </w:rPr>
                <w:t>210%</w:t>
              </w:r>
            </w:ins>
            <w:del w:id="163" w:author="Zhang, Yi" w:date="2020-04-16T13:56:00Z">
              <w:r w:rsidRPr="00CC3E1A" w:rsidDel="00124538">
                <w:rPr>
                  <w:rFonts w:ascii="Times New Roman" w:eastAsia="Times New Roman" w:hAnsi="Times New Roman"/>
                  <w:sz w:val="16"/>
                  <w:szCs w:val="16"/>
                  <w:highlight w:val="green"/>
                  <w:lang w:eastAsia="ko-KR"/>
                </w:rPr>
                <w:delText>184%</w:delText>
              </w:r>
            </w:del>
          </w:p>
        </w:tc>
        <w:tc>
          <w:tcPr>
            <w:tcW w:w="906" w:type="dxa"/>
            <w:tcBorders>
              <w:top w:val="nil"/>
              <w:left w:val="nil"/>
              <w:bottom w:val="nil"/>
              <w:right w:val="nil"/>
            </w:tcBorders>
            <w:shd w:val="clear" w:color="000000" w:fill="FFFFFF"/>
            <w:vAlign w:val="center"/>
            <w:tcPrChange w:id="164" w:author="Zhang, Yi" w:date="2020-04-16T14:40:00Z">
              <w:tcPr>
                <w:tcW w:w="906" w:type="dxa"/>
                <w:gridSpan w:val="2"/>
                <w:tcBorders>
                  <w:top w:val="nil"/>
                  <w:left w:val="nil"/>
                  <w:bottom w:val="nil"/>
                  <w:right w:val="nil"/>
                </w:tcBorders>
                <w:shd w:val="clear" w:color="000000" w:fill="FFFFFF"/>
                <w:vAlign w:val="center"/>
              </w:tcPr>
            </w:tcPrChange>
          </w:tcPr>
          <w:p w14:paraId="04AEBD91" w14:textId="4F4BE76B" w:rsidR="008C3CBC" w:rsidRPr="00CC3E1A" w:rsidRDefault="008C3CBC" w:rsidP="008C3CBC">
            <w:pPr>
              <w:spacing w:after="0" w:line="240" w:lineRule="auto"/>
              <w:jc w:val="center"/>
              <w:rPr>
                <w:rFonts w:ascii="Times New Roman" w:eastAsia="Times New Roman" w:hAnsi="Times New Roman"/>
                <w:sz w:val="16"/>
                <w:szCs w:val="16"/>
                <w:highlight w:val="green"/>
                <w:lang w:eastAsia="ko-KR"/>
              </w:rPr>
            </w:pPr>
            <w:ins w:id="165" w:author="Zhang, Yi" w:date="2020-04-16T14:49:00Z">
              <w:r w:rsidRPr="00CC3E1A">
                <w:rPr>
                  <w:rFonts w:ascii="Times New Roman" w:hAnsi="Times New Roman"/>
                  <w:sz w:val="16"/>
                  <w:szCs w:val="16"/>
                  <w:highlight w:val="green"/>
                </w:rPr>
                <w:t>210%</w:t>
              </w:r>
            </w:ins>
            <w:del w:id="166" w:author="Zhang, Yi" w:date="2020-04-16T13:56:00Z">
              <w:r w:rsidRPr="00CC3E1A" w:rsidDel="00124538">
                <w:rPr>
                  <w:rFonts w:ascii="Times New Roman" w:eastAsia="Times New Roman" w:hAnsi="Times New Roman"/>
                  <w:sz w:val="16"/>
                  <w:szCs w:val="16"/>
                  <w:highlight w:val="green"/>
                  <w:lang w:eastAsia="ko-KR"/>
                </w:rPr>
                <w:delText>184%</w:delText>
              </w:r>
            </w:del>
          </w:p>
        </w:tc>
        <w:tc>
          <w:tcPr>
            <w:tcW w:w="873" w:type="dxa"/>
            <w:tcBorders>
              <w:top w:val="nil"/>
              <w:left w:val="nil"/>
              <w:bottom w:val="nil"/>
              <w:right w:val="nil"/>
            </w:tcBorders>
            <w:shd w:val="clear" w:color="000000" w:fill="FFFFFF"/>
            <w:vAlign w:val="center"/>
            <w:tcPrChange w:id="167" w:author="Zhang, Yi" w:date="2020-04-16T14:40:00Z">
              <w:tcPr>
                <w:tcW w:w="873" w:type="dxa"/>
                <w:gridSpan w:val="2"/>
                <w:tcBorders>
                  <w:top w:val="nil"/>
                  <w:left w:val="nil"/>
                  <w:bottom w:val="nil"/>
                  <w:right w:val="nil"/>
                </w:tcBorders>
                <w:shd w:val="clear" w:color="000000" w:fill="FFFFFF"/>
                <w:vAlign w:val="center"/>
              </w:tcPr>
            </w:tcPrChange>
          </w:tcPr>
          <w:p w14:paraId="3EAB047F" w14:textId="2DF9E5FD" w:rsidR="008C3CBC" w:rsidRPr="00CC3E1A" w:rsidRDefault="008C3CBC" w:rsidP="008C3CBC">
            <w:pPr>
              <w:spacing w:after="0" w:line="240" w:lineRule="auto"/>
              <w:jc w:val="center"/>
              <w:rPr>
                <w:rFonts w:ascii="Times New Roman" w:eastAsia="Times New Roman" w:hAnsi="Times New Roman"/>
                <w:sz w:val="16"/>
                <w:szCs w:val="16"/>
                <w:highlight w:val="green"/>
                <w:lang w:eastAsia="ko-KR"/>
              </w:rPr>
            </w:pPr>
            <w:ins w:id="168" w:author="Zhang, Yi" w:date="2020-04-16T14:49:00Z">
              <w:r w:rsidRPr="00CC3E1A">
                <w:rPr>
                  <w:rFonts w:ascii="Times New Roman" w:hAnsi="Times New Roman"/>
                  <w:sz w:val="16"/>
                  <w:szCs w:val="16"/>
                  <w:highlight w:val="green"/>
                </w:rPr>
                <w:t>210%</w:t>
              </w:r>
            </w:ins>
            <w:del w:id="169" w:author="Zhang, Yi" w:date="2020-04-16T13:56:00Z">
              <w:r w:rsidRPr="00CC3E1A" w:rsidDel="00124538">
                <w:rPr>
                  <w:rFonts w:ascii="Times New Roman" w:eastAsia="Times New Roman" w:hAnsi="Times New Roman"/>
                  <w:sz w:val="16"/>
                  <w:szCs w:val="16"/>
                  <w:highlight w:val="green"/>
                  <w:lang w:eastAsia="ko-KR"/>
                </w:rPr>
                <w:delText>184%</w:delText>
              </w:r>
            </w:del>
          </w:p>
        </w:tc>
        <w:tc>
          <w:tcPr>
            <w:tcW w:w="954" w:type="dxa"/>
            <w:tcBorders>
              <w:top w:val="nil"/>
              <w:left w:val="nil"/>
              <w:bottom w:val="nil"/>
              <w:right w:val="nil"/>
            </w:tcBorders>
            <w:shd w:val="clear" w:color="000000" w:fill="FFFFFF"/>
            <w:vAlign w:val="center"/>
            <w:tcPrChange w:id="170" w:author="Zhang, Yi" w:date="2020-04-16T14:40:00Z">
              <w:tcPr>
                <w:tcW w:w="954" w:type="dxa"/>
                <w:gridSpan w:val="2"/>
                <w:tcBorders>
                  <w:top w:val="nil"/>
                  <w:left w:val="nil"/>
                  <w:bottom w:val="nil"/>
                  <w:right w:val="nil"/>
                </w:tcBorders>
                <w:shd w:val="clear" w:color="000000" w:fill="FFFFFF"/>
                <w:vAlign w:val="center"/>
              </w:tcPr>
            </w:tcPrChange>
          </w:tcPr>
          <w:p w14:paraId="41D8450B" w14:textId="66F8E6E3" w:rsidR="008C3CBC" w:rsidRPr="00CC3E1A" w:rsidRDefault="008C3CBC" w:rsidP="008C3CBC">
            <w:pPr>
              <w:spacing w:after="0" w:line="240" w:lineRule="auto"/>
              <w:jc w:val="center"/>
              <w:rPr>
                <w:rFonts w:ascii="Times New Roman" w:eastAsia="Times New Roman" w:hAnsi="Times New Roman"/>
                <w:sz w:val="16"/>
                <w:szCs w:val="16"/>
                <w:highlight w:val="green"/>
                <w:lang w:eastAsia="ko-KR"/>
              </w:rPr>
            </w:pPr>
            <w:ins w:id="171" w:author="Zhang, Yi" w:date="2020-04-16T14:49:00Z">
              <w:r w:rsidRPr="00CC3E1A">
                <w:rPr>
                  <w:rFonts w:ascii="Times New Roman" w:hAnsi="Times New Roman"/>
                  <w:sz w:val="16"/>
                  <w:szCs w:val="16"/>
                  <w:highlight w:val="green"/>
                </w:rPr>
                <w:t>0</w:t>
              </w:r>
            </w:ins>
            <w:del w:id="172" w:author="Zhang, Yi" w:date="2020-04-16T13:56:00Z">
              <w:r w:rsidRPr="00CC3E1A" w:rsidDel="00124538">
                <w:rPr>
                  <w:rFonts w:ascii="Times New Roman" w:eastAsia="Times New Roman" w:hAnsi="Times New Roman"/>
                  <w:sz w:val="16"/>
                  <w:szCs w:val="16"/>
                  <w:highlight w:val="green"/>
                  <w:lang w:eastAsia="ko-KR"/>
                </w:rPr>
                <w:delText>0</w:delText>
              </w:r>
            </w:del>
          </w:p>
        </w:tc>
        <w:tc>
          <w:tcPr>
            <w:tcW w:w="847" w:type="dxa"/>
            <w:tcBorders>
              <w:top w:val="nil"/>
              <w:left w:val="nil"/>
              <w:bottom w:val="nil"/>
              <w:right w:val="nil"/>
            </w:tcBorders>
            <w:shd w:val="clear" w:color="000000" w:fill="FFFFFF"/>
            <w:vAlign w:val="center"/>
            <w:tcPrChange w:id="173" w:author="Zhang, Yi" w:date="2020-04-16T14:40:00Z">
              <w:tcPr>
                <w:tcW w:w="847" w:type="dxa"/>
                <w:gridSpan w:val="2"/>
                <w:tcBorders>
                  <w:top w:val="nil"/>
                  <w:left w:val="nil"/>
                  <w:bottom w:val="nil"/>
                  <w:right w:val="nil"/>
                </w:tcBorders>
                <w:shd w:val="clear" w:color="000000" w:fill="FFFFFF"/>
                <w:vAlign w:val="center"/>
              </w:tcPr>
            </w:tcPrChange>
          </w:tcPr>
          <w:p w14:paraId="20DD86B9" w14:textId="75BE7358" w:rsidR="008C3CBC" w:rsidRPr="00CC3E1A" w:rsidRDefault="008C3CBC" w:rsidP="008C3CBC">
            <w:pPr>
              <w:spacing w:after="0" w:line="240" w:lineRule="auto"/>
              <w:jc w:val="center"/>
              <w:rPr>
                <w:rFonts w:ascii="Times New Roman" w:eastAsia="Times New Roman" w:hAnsi="Times New Roman"/>
                <w:sz w:val="16"/>
                <w:szCs w:val="16"/>
                <w:highlight w:val="green"/>
                <w:lang w:eastAsia="ko-KR"/>
              </w:rPr>
            </w:pPr>
            <w:ins w:id="174" w:author="Zhang, Yi" w:date="2020-04-16T14:49:00Z">
              <w:r w:rsidRPr="00CC3E1A">
                <w:rPr>
                  <w:rFonts w:ascii="Times New Roman" w:hAnsi="Times New Roman"/>
                  <w:sz w:val="16"/>
                  <w:szCs w:val="16"/>
                  <w:highlight w:val="green"/>
                </w:rPr>
                <w:t>0</w:t>
              </w:r>
            </w:ins>
            <w:del w:id="175" w:author="Zhang, Yi" w:date="2020-04-16T13:56:00Z">
              <w:r w:rsidRPr="00CC3E1A" w:rsidDel="00124538">
                <w:rPr>
                  <w:rFonts w:ascii="Times New Roman" w:eastAsia="Times New Roman" w:hAnsi="Times New Roman"/>
                  <w:sz w:val="16"/>
                  <w:szCs w:val="16"/>
                  <w:highlight w:val="green"/>
                  <w:lang w:eastAsia="ko-KR"/>
                </w:rPr>
                <w:delText>0</w:delText>
              </w:r>
            </w:del>
          </w:p>
        </w:tc>
      </w:tr>
      <w:tr w:rsidR="00F76BEF" w:rsidRPr="00AD5968" w14:paraId="0C3BA081" w14:textId="77777777" w:rsidTr="00F76BEF">
        <w:tblPrEx>
          <w:tblW w:w="9611" w:type="dxa"/>
          <w:tblInd w:w="108" w:type="dxa"/>
          <w:tblLayout w:type="fixed"/>
          <w:tblPrExChange w:id="176" w:author="Zhang, Yi" w:date="2020-04-16T14:23:00Z">
            <w:tblPrEx>
              <w:tblW w:w="9611" w:type="dxa"/>
              <w:tblInd w:w="108" w:type="dxa"/>
              <w:tblLayout w:type="fixed"/>
            </w:tblPrEx>
          </w:tblPrExChange>
        </w:tblPrEx>
        <w:trPr>
          <w:trHeight w:val="744"/>
          <w:trPrChange w:id="177" w:author="Zhang, Yi" w:date="2020-04-16T14:23:00Z">
            <w:trPr>
              <w:gridAfter w:val="0"/>
              <w:trHeight w:val="744"/>
            </w:trPr>
          </w:trPrChange>
        </w:trPr>
        <w:tc>
          <w:tcPr>
            <w:tcW w:w="1296" w:type="dxa"/>
            <w:tcBorders>
              <w:top w:val="nil"/>
              <w:left w:val="nil"/>
              <w:bottom w:val="nil"/>
              <w:right w:val="nil"/>
            </w:tcBorders>
            <w:shd w:val="clear" w:color="000000" w:fill="F2F2F2"/>
            <w:vAlign w:val="center"/>
            <w:hideMark/>
            <w:tcPrChange w:id="178" w:author="Zhang, Yi" w:date="2020-04-16T14:23:00Z">
              <w:tcPr>
                <w:tcW w:w="1296" w:type="dxa"/>
                <w:gridSpan w:val="2"/>
                <w:tcBorders>
                  <w:top w:val="nil"/>
                  <w:left w:val="nil"/>
                  <w:bottom w:val="nil"/>
                  <w:right w:val="nil"/>
                </w:tcBorders>
                <w:shd w:val="clear" w:color="000000" w:fill="F2F2F2"/>
                <w:vAlign w:val="center"/>
                <w:hideMark/>
              </w:tcPr>
            </w:tcPrChange>
          </w:tcPr>
          <w:p w14:paraId="4E416BA8" w14:textId="77777777" w:rsidR="00F76BEF" w:rsidRPr="00AD5968" w:rsidRDefault="00F76BEF" w:rsidP="00F76BEF">
            <w:pPr>
              <w:spacing w:after="0" w:line="240" w:lineRule="auto"/>
              <w:jc w:val="center"/>
              <w:rPr>
                <w:rFonts w:ascii="Times New Roman" w:eastAsia="Times New Roman" w:hAnsi="Times New Roman"/>
                <w:color w:val="000000"/>
                <w:sz w:val="16"/>
                <w:szCs w:val="16"/>
                <w:lang w:eastAsia="ko-KR"/>
              </w:rPr>
            </w:pPr>
            <w:r w:rsidRPr="00AD5968">
              <w:rPr>
                <w:rFonts w:ascii="Times New Roman" w:eastAsia="Times New Roman" w:hAnsi="Times New Roman"/>
                <w:color w:val="000000"/>
                <w:sz w:val="16"/>
                <w:szCs w:val="16"/>
                <w:lang w:eastAsia="ko-KR"/>
              </w:rPr>
              <w:t>Moderate Market Stress (1-20)</w:t>
            </w:r>
          </w:p>
        </w:tc>
        <w:tc>
          <w:tcPr>
            <w:tcW w:w="576" w:type="dxa"/>
            <w:tcBorders>
              <w:top w:val="nil"/>
              <w:left w:val="nil"/>
              <w:bottom w:val="nil"/>
              <w:right w:val="nil"/>
            </w:tcBorders>
            <w:shd w:val="clear" w:color="000000" w:fill="F2F2F2"/>
            <w:vAlign w:val="center"/>
            <w:hideMark/>
            <w:tcPrChange w:id="179" w:author="Zhang, Yi" w:date="2020-04-16T14:23:00Z">
              <w:tcPr>
                <w:tcW w:w="576" w:type="dxa"/>
                <w:gridSpan w:val="2"/>
                <w:tcBorders>
                  <w:top w:val="nil"/>
                  <w:left w:val="nil"/>
                  <w:bottom w:val="nil"/>
                  <w:right w:val="nil"/>
                </w:tcBorders>
                <w:shd w:val="clear" w:color="000000" w:fill="F2F2F2"/>
                <w:vAlign w:val="center"/>
                <w:hideMark/>
              </w:tcPr>
            </w:tcPrChange>
          </w:tcPr>
          <w:p w14:paraId="3ECBF468" w14:textId="5F13B79A"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180" w:author="Zhang, Yi" w:date="2020-04-16T14:23:00Z">
              <w:r w:rsidRPr="00F76BEF">
                <w:rPr>
                  <w:rFonts w:ascii="Times New Roman" w:eastAsia="Times New Roman" w:hAnsi="Times New Roman"/>
                  <w:color w:val="000000"/>
                  <w:sz w:val="16"/>
                  <w:szCs w:val="16"/>
                  <w:highlight w:val="green"/>
                  <w:lang w:eastAsia="ko-KR"/>
                </w:rPr>
                <w:t>3,607</w:t>
              </w:r>
            </w:ins>
            <w:del w:id="181" w:author="Zhang, Yi" w:date="2020-04-16T14:23:00Z">
              <w:r w:rsidRPr="00F76BEF" w:rsidDel="003453CB">
                <w:rPr>
                  <w:rFonts w:ascii="Times New Roman" w:eastAsia="Times New Roman" w:hAnsi="Times New Roman"/>
                  <w:color w:val="000000"/>
                  <w:sz w:val="16"/>
                  <w:szCs w:val="16"/>
                  <w:highlight w:val="green"/>
                  <w:lang w:eastAsia="ko-KR"/>
                </w:rPr>
                <w:delText>3,189</w:delText>
              </w:r>
            </w:del>
          </w:p>
        </w:tc>
        <w:tc>
          <w:tcPr>
            <w:tcW w:w="626" w:type="dxa"/>
            <w:tcBorders>
              <w:top w:val="nil"/>
              <w:left w:val="nil"/>
              <w:bottom w:val="nil"/>
              <w:right w:val="nil"/>
            </w:tcBorders>
            <w:shd w:val="clear" w:color="000000" w:fill="F2F2F2"/>
            <w:vAlign w:val="center"/>
            <w:hideMark/>
            <w:tcPrChange w:id="182" w:author="Zhang, Yi" w:date="2020-04-16T14:23:00Z">
              <w:tcPr>
                <w:tcW w:w="626" w:type="dxa"/>
                <w:gridSpan w:val="2"/>
                <w:tcBorders>
                  <w:top w:val="nil"/>
                  <w:left w:val="nil"/>
                  <w:bottom w:val="nil"/>
                  <w:right w:val="nil"/>
                </w:tcBorders>
                <w:shd w:val="clear" w:color="000000" w:fill="F2F2F2"/>
                <w:vAlign w:val="center"/>
                <w:hideMark/>
              </w:tcPr>
            </w:tcPrChange>
          </w:tcPr>
          <w:p w14:paraId="316C1498" w14:textId="0D3A7352"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183" w:author="Zhang, Yi" w:date="2020-04-16T14:23:00Z">
              <w:r w:rsidRPr="00F76BEF">
                <w:rPr>
                  <w:rFonts w:ascii="Times New Roman" w:eastAsia="Times New Roman" w:hAnsi="Times New Roman"/>
                  <w:color w:val="000000"/>
                  <w:sz w:val="16"/>
                  <w:szCs w:val="16"/>
                  <w:highlight w:val="green"/>
                  <w:lang w:eastAsia="ko-KR"/>
                </w:rPr>
                <w:t>1,678</w:t>
              </w:r>
            </w:ins>
            <w:del w:id="184" w:author="Zhang, Yi" w:date="2020-04-16T14:23:00Z">
              <w:r w:rsidRPr="00F76BEF" w:rsidDel="003453CB">
                <w:rPr>
                  <w:rFonts w:ascii="Times New Roman" w:eastAsia="Times New Roman" w:hAnsi="Times New Roman"/>
                  <w:color w:val="000000"/>
                  <w:sz w:val="16"/>
                  <w:szCs w:val="16"/>
                  <w:highlight w:val="green"/>
                  <w:lang w:eastAsia="ko-KR"/>
                </w:rPr>
                <w:delText>1,911</w:delText>
              </w:r>
            </w:del>
          </w:p>
        </w:tc>
        <w:tc>
          <w:tcPr>
            <w:tcW w:w="590" w:type="dxa"/>
            <w:tcBorders>
              <w:top w:val="nil"/>
              <w:left w:val="nil"/>
              <w:bottom w:val="nil"/>
              <w:right w:val="nil"/>
            </w:tcBorders>
            <w:shd w:val="clear" w:color="000000" w:fill="F2F2F2"/>
            <w:vAlign w:val="center"/>
            <w:hideMark/>
            <w:tcPrChange w:id="185" w:author="Zhang, Yi" w:date="2020-04-16T14:23:00Z">
              <w:tcPr>
                <w:tcW w:w="590" w:type="dxa"/>
                <w:gridSpan w:val="2"/>
                <w:tcBorders>
                  <w:top w:val="nil"/>
                  <w:left w:val="nil"/>
                  <w:bottom w:val="nil"/>
                  <w:right w:val="nil"/>
                </w:tcBorders>
                <w:shd w:val="clear" w:color="000000" w:fill="F2F2F2"/>
                <w:vAlign w:val="center"/>
                <w:hideMark/>
              </w:tcPr>
            </w:tcPrChange>
          </w:tcPr>
          <w:p w14:paraId="1A5EEAC1" w14:textId="7F30DA1F"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186" w:author="Zhang, Yi" w:date="2020-04-16T14:23:00Z">
              <w:r w:rsidRPr="00F76BEF">
                <w:rPr>
                  <w:rFonts w:ascii="Times New Roman" w:eastAsia="Times New Roman" w:hAnsi="Times New Roman"/>
                  <w:color w:val="000000"/>
                  <w:sz w:val="16"/>
                  <w:szCs w:val="16"/>
                  <w:highlight w:val="green"/>
                  <w:lang w:eastAsia="ko-KR"/>
                </w:rPr>
                <w:t>215%</w:t>
              </w:r>
            </w:ins>
            <w:del w:id="187" w:author="Zhang, Yi" w:date="2020-04-16T14:23:00Z">
              <w:r w:rsidRPr="00F76BEF" w:rsidDel="003453CB">
                <w:rPr>
                  <w:rFonts w:ascii="Times New Roman" w:eastAsia="Times New Roman" w:hAnsi="Times New Roman"/>
                  <w:color w:val="000000"/>
                  <w:sz w:val="16"/>
                  <w:szCs w:val="16"/>
                  <w:highlight w:val="green"/>
                  <w:lang w:eastAsia="ko-KR"/>
                </w:rPr>
                <w:delText>167%</w:delText>
              </w:r>
            </w:del>
          </w:p>
        </w:tc>
        <w:tc>
          <w:tcPr>
            <w:tcW w:w="661" w:type="dxa"/>
            <w:tcBorders>
              <w:top w:val="nil"/>
              <w:left w:val="nil"/>
              <w:bottom w:val="nil"/>
              <w:right w:val="nil"/>
            </w:tcBorders>
            <w:shd w:val="clear" w:color="000000" w:fill="F2F2F2"/>
            <w:vAlign w:val="center"/>
            <w:hideMark/>
            <w:tcPrChange w:id="188" w:author="Zhang, Yi" w:date="2020-04-16T14:23:00Z">
              <w:tcPr>
                <w:tcW w:w="661" w:type="dxa"/>
                <w:gridSpan w:val="2"/>
                <w:tcBorders>
                  <w:top w:val="nil"/>
                  <w:left w:val="nil"/>
                  <w:bottom w:val="nil"/>
                  <w:right w:val="nil"/>
                </w:tcBorders>
                <w:shd w:val="clear" w:color="000000" w:fill="F2F2F2"/>
                <w:vAlign w:val="center"/>
                <w:hideMark/>
              </w:tcPr>
            </w:tcPrChange>
          </w:tcPr>
          <w:p w14:paraId="4660B84B" w14:textId="23EB1B0D"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189" w:author="Zhang, Yi" w:date="2020-04-16T14:23:00Z">
              <w:r w:rsidRPr="00F76BEF">
                <w:rPr>
                  <w:rFonts w:ascii="Times New Roman" w:eastAsia="Times New Roman" w:hAnsi="Times New Roman"/>
                  <w:color w:val="000000"/>
                  <w:sz w:val="16"/>
                  <w:szCs w:val="16"/>
                  <w:highlight w:val="green"/>
                  <w:lang w:eastAsia="ko-KR"/>
                </w:rPr>
                <w:t>-706</w:t>
              </w:r>
            </w:ins>
            <w:del w:id="190" w:author="Zhang, Yi" w:date="2020-04-16T14:23:00Z">
              <w:r w:rsidRPr="00F76BEF" w:rsidDel="003453CB">
                <w:rPr>
                  <w:rFonts w:ascii="Times New Roman" w:eastAsia="Times New Roman" w:hAnsi="Times New Roman"/>
                  <w:color w:val="000000"/>
                  <w:sz w:val="16"/>
                  <w:szCs w:val="16"/>
                  <w:highlight w:val="green"/>
                  <w:lang w:eastAsia="ko-KR"/>
                </w:rPr>
                <w:delText>-1,145</w:delText>
              </w:r>
            </w:del>
          </w:p>
        </w:tc>
        <w:tc>
          <w:tcPr>
            <w:tcW w:w="661" w:type="dxa"/>
            <w:tcBorders>
              <w:top w:val="nil"/>
              <w:left w:val="nil"/>
              <w:bottom w:val="nil"/>
              <w:right w:val="nil"/>
            </w:tcBorders>
            <w:shd w:val="clear" w:color="000000" w:fill="F2F2F2"/>
            <w:vAlign w:val="center"/>
            <w:hideMark/>
            <w:tcPrChange w:id="191" w:author="Zhang, Yi" w:date="2020-04-16T14:23:00Z">
              <w:tcPr>
                <w:tcW w:w="661" w:type="dxa"/>
                <w:gridSpan w:val="2"/>
                <w:tcBorders>
                  <w:top w:val="nil"/>
                  <w:left w:val="nil"/>
                  <w:bottom w:val="nil"/>
                  <w:right w:val="nil"/>
                </w:tcBorders>
                <w:shd w:val="clear" w:color="000000" w:fill="F2F2F2"/>
                <w:vAlign w:val="center"/>
                <w:hideMark/>
              </w:tcPr>
            </w:tcPrChange>
          </w:tcPr>
          <w:p w14:paraId="078AE858" w14:textId="094403AD"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192" w:author="Zhang, Yi" w:date="2020-04-16T14:23:00Z">
              <w:r w:rsidRPr="00F76BEF">
                <w:rPr>
                  <w:rFonts w:ascii="Times New Roman" w:eastAsia="Times New Roman" w:hAnsi="Times New Roman"/>
                  <w:color w:val="000000"/>
                  <w:sz w:val="16"/>
                  <w:szCs w:val="16"/>
                  <w:highlight w:val="green"/>
                  <w:lang w:eastAsia="ko-KR"/>
                </w:rPr>
                <w:t>-193</w:t>
              </w:r>
            </w:ins>
            <w:del w:id="193" w:author="Zhang, Yi" w:date="2020-04-16T14:23:00Z">
              <w:r w:rsidRPr="00F76BEF" w:rsidDel="003453CB">
                <w:rPr>
                  <w:rFonts w:ascii="Times New Roman" w:eastAsia="Times New Roman" w:hAnsi="Times New Roman"/>
                  <w:color w:val="000000"/>
                  <w:sz w:val="16"/>
                  <w:szCs w:val="16"/>
                  <w:highlight w:val="green"/>
                  <w:lang w:eastAsia="ko-KR"/>
                </w:rPr>
                <w:delText>-115</w:delText>
              </w:r>
            </w:del>
          </w:p>
        </w:tc>
        <w:tc>
          <w:tcPr>
            <w:tcW w:w="652" w:type="dxa"/>
            <w:tcBorders>
              <w:top w:val="nil"/>
              <w:left w:val="nil"/>
              <w:bottom w:val="nil"/>
              <w:right w:val="nil"/>
            </w:tcBorders>
            <w:shd w:val="clear" w:color="000000" w:fill="F2F2F2"/>
            <w:vAlign w:val="center"/>
            <w:hideMark/>
            <w:tcPrChange w:id="194" w:author="Zhang, Yi" w:date="2020-04-16T14:23:00Z">
              <w:tcPr>
                <w:tcW w:w="652" w:type="dxa"/>
                <w:gridSpan w:val="2"/>
                <w:tcBorders>
                  <w:top w:val="nil"/>
                  <w:left w:val="nil"/>
                  <w:bottom w:val="nil"/>
                  <w:right w:val="nil"/>
                </w:tcBorders>
                <w:shd w:val="clear" w:color="000000" w:fill="F2F2F2"/>
                <w:vAlign w:val="center"/>
                <w:hideMark/>
              </w:tcPr>
            </w:tcPrChange>
          </w:tcPr>
          <w:p w14:paraId="77003C4D" w14:textId="6C28AC36"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195" w:author="Zhang, Yi" w:date="2020-04-16T14:23:00Z">
              <w:r w:rsidRPr="00F76BEF">
                <w:rPr>
                  <w:rFonts w:ascii="Times New Roman" w:eastAsia="Times New Roman" w:hAnsi="Times New Roman"/>
                  <w:color w:val="000000"/>
                  <w:sz w:val="16"/>
                  <w:szCs w:val="16"/>
                  <w:highlight w:val="green"/>
                  <w:lang w:eastAsia="ko-KR"/>
                </w:rPr>
                <w:t>230%</w:t>
              </w:r>
            </w:ins>
            <w:del w:id="196" w:author="Zhang, Yi" w:date="2020-04-16T14:23:00Z">
              <w:r w:rsidRPr="00F76BEF" w:rsidDel="003453CB">
                <w:rPr>
                  <w:rFonts w:ascii="Times New Roman" w:eastAsia="Times New Roman" w:hAnsi="Times New Roman"/>
                  <w:color w:val="000000"/>
                  <w:sz w:val="16"/>
                  <w:szCs w:val="16"/>
                  <w:highlight w:val="green"/>
                  <w:lang w:eastAsia="ko-KR"/>
                </w:rPr>
                <w:delText>214%</w:delText>
              </w:r>
            </w:del>
          </w:p>
        </w:tc>
        <w:tc>
          <w:tcPr>
            <w:tcW w:w="969" w:type="dxa"/>
            <w:tcBorders>
              <w:top w:val="nil"/>
              <w:left w:val="nil"/>
              <w:bottom w:val="nil"/>
              <w:right w:val="nil"/>
            </w:tcBorders>
            <w:shd w:val="clear" w:color="000000" w:fill="F2F2F2"/>
            <w:vAlign w:val="center"/>
            <w:hideMark/>
            <w:tcPrChange w:id="197" w:author="Zhang, Yi" w:date="2020-04-16T14:23:00Z">
              <w:tcPr>
                <w:tcW w:w="969" w:type="dxa"/>
                <w:gridSpan w:val="2"/>
                <w:tcBorders>
                  <w:top w:val="nil"/>
                  <w:left w:val="nil"/>
                  <w:bottom w:val="nil"/>
                  <w:right w:val="nil"/>
                </w:tcBorders>
                <w:shd w:val="clear" w:color="000000" w:fill="F2F2F2"/>
                <w:vAlign w:val="center"/>
                <w:hideMark/>
              </w:tcPr>
            </w:tcPrChange>
          </w:tcPr>
          <w:p w14:paraId="5F1648FC" w14:textId="58DA603E"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198" w:author="Zhang, Yi" w:date="2020-04-16T14:23:00Z">
              <w:r w:rsidRPr="00F76BEF">
                <w:rPr>
                  <w:rFonts w:ascii="Times New Roman" w:eastAsia="Times New Roman" w:hAnsi="Times New Roman"/>
                  <w:color w:val="000000"/>
                  <w:sz w:val="16"/>
                  <w:szCs w:val="16"/>
                  <w:highlight w:val="green"/>
                  <w:lang w:eastAsia="ko-KR"/>
                </w:rPr>
                <w:t>215%</w:t>
              </w:r>
            </w:ins>
            <w:del w:id="199" w:author="Zhang, Yi" w:date="2020-04-16T14:23:00Z">
              <w:r w:rsidRPr="00F76BEF" w:rsidDel="003453CB">
                <w:rPr>
                  <w:rFonts w:ascii="Times New Roman" w:eastAsia="Times New Roman" w:hAnsi="Times New Roman"/>
                  <w:color w:val="000000"/>
                  <w:sz w:val="16"/>
                  <w:szCs w:val="16"/>
                  <w:highlight w:val="green"/>
                  <w:lang w:eastAsia="ko-KR"/>
                </w:rPr>
                <w:delText>167%</w:delText>
              </w:r>
            </w:del>
          </w:p>
        </w:tc>
        <w:tc>
          <w:tcPr>
            <w:tcW w:w="906" w:type="dxa"/>
            <w:tcBorders>
              <w:top w:val="nil"/>
              <w:left w:val="nil"/>
              <w:bottom w:val="nil"/>
              <w:right w:val="nil"/>
            </w:tcBorders>
            <w:shd w:val="clear" w:color="000000" w:fill="F2F2F2"/>
            <w:vAlign w:val="center"/>
            <w:hideMark/>
            <w:tcPrChange w:id="200" w:author="Zhang, Yi" w:date="2020-04-16T14:23:00Z">
              <w:tcPr>
                <w:tcW w:w="906" w:type="dxa"/>
                <w:gridSpan w:val="2"/>
                <w:tcBorders>
                  <w:top w:val="nil"/>
                  <w:left w:val="nil"/>
                  <w:bottom w:val="nil"/>
                  <w:right w:val="nil"/>
                </w:tcBorders>
                <w:shd w:val="clear" w:color="000000" w:fill="F2F2F2"/>
                <w:vAlign w:val="center"/>
                <w:hideMark/>
              </w:tcPr>
            </w:tcPrChange>
          </w:tcPr>
          <w:p w14:paraId="74FAE4DA" w14:textId="57603AA1"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01" w:author="Zhang, Yi" w:date="2020-04-16T14:23:00Z">
              <w:r w:rsidRPr="00F76BEF">
                <w:rPr>
                  <w:rFonts w:ascii="Times New Roman" w:eastAsia="Times New Roman" w:hAnsi="Times New Roman"/>
                  <w:color w:val="000000"/>
                  <w:sz w:val="16"/>
                  <w:szCs w:val="16"/>
                  <w:highlight w:val="green"/>
                  <w:lang w:eastAsia="ko-KR"/>
                </w:rPr>
                <w:t>215%</w:t>
              </w:r>
            </w:ins>
            <w:del w:id="202" w:author="Zhang, Yi" w:date="2020-04-16T14:23:00Z">
              <w:r w:rsidRPr="00F76BEF" w:rsidDel="003453CB">
                <w:rPr>
                  <w:rFonts w:ascii="Times New Roman" w:eastAsia="Times New Roman" w:hAnsi="Times New Roman"/>
                  <w:color w:val="000000"/>
                  <w:sz w:val="16"/>
                  <w:szCs w:val="16"/>
                  <w:highlight w:val="green"/>
                  <w:lang w:eastAsia="ko-KR"/>
                </w:rPr>
                <w:delText>167%</w:delText>
              </w:r>
            </w:del>
          </w:p>
        </w:tc>
        <w:tc>
          <w:tcPr>
            <w:tcW w:w="873" w:type="dxa"/>
            <w:tcBorders>
              <w:top w:val="nil"/>
              <w:left w:val="nil"/>
              <w:bottom w:val="nil"/>
              <w:right w:val="nil"/>
            </w:tcBorders>
            <w:shd w:val="clear" w:color="000000" w:fill="F2F2F2"/>
            <w:vAlign w:val="center"/>
            <w:hideMark/>
            <w:tcPrChange w:id="203" w:author="Zhang, Yi" w:date="2020-04-16T14:23:00Z">
              <w:tcPr>
                <w:tcW w:w="873" w:type="dxa"/>
                <w:gridSpan w:val="2"/>
                <w:tcBorders>
                  <w:top w:val="nil"/>
                  <w:left w:val="nil"/>
                  <w:bottom w:val="nil"/>
                  <w:right w:val="nil"/>
                </w:tcBorders>
                <w:shd w:val="clear" w:color="000000" w:fill="F2F2F2"/>
                <w:vAlign w:val="center"/>
                <w:hideMark/>
              </w:tcPr>
            </w:tcPrChange>
          </w:tcPr>
          <w:p w14:paraId="582A8252" w14:textId="61A7714E"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04" w:author="Zhang, Yi" w:date="2020-04-16T14:23:00Z">
              <w:r w:rsidRPr="00F76BEF">
                <w:rPr>
                  <w:rFonts w:ascii="Times New Roman" w:eastAsia="Times New Roman" w:hAnsi="Times New Roman"/>
                  <w:color w:val="000000"/>
                  <w:sz w:val="16"/>
                  <w:szCs w:val="16"/>
                  <w:highlight w:val="green"/>
                  <w:lang w:eastAsia="ko-KR"/>
                </w:rPr>
                <w:t>215%</w:t>
              </w:r>
            </w:ins>
            <w:del w:id="205" w:author="Zhang, Yi" w:date="2020-04-16T14:23:00Z">
              <w:r w:rsidRPr="00F76BEF" w:rsidDel="003453CB">
                <w:rPr>
                  <w:rFonts w:ascii="Times New Roman" w:eastAsia="Times New Roman" w:hAnsi="Times New Roman"/>
                  <w:color w:val="000000"/>
                  <w:sz w:val="16"/>
                  <w:szCs w:val="16"/>
                  <w:highlight w:val="green"/>
                  <w:lang w:eastAsia="ko-KR"/>
                </w:rPr>
                <w:delText>167%</w:delText>
              </w:r>
            </w:del>
          </w:p>
        </w:tc>
        <w:tc>
          <w:tcPr>
            <w:tcW w:w="954" w:type="dxa"/>
            <w:tcBorders>
              <w:top w:val="nil"/>
              <w:left w:val="nil"/>
              <w:bottom w:val="nil"/>
              <w:right w:val="nil"/>
            </w:tcBorders>
            <w:shd w:val="clear" w:color="000000" w:fill="F2F2F2"/>
            <w:vAlign w:val="center"/>
            <w:hideMark/>
            <w:tcPrChange w:id="206" w:author="Zhang, Yi" w:date="2020-04-16T14:23:00Z">
              <w:tcPr>
                <w:tcW w:w="954" w:type="dxa"/>
                <w:gridSpan w:val="2"/>
                <w:tcBorders>
                  <w:top w:val="nil"/>
                  <w:left w:val="nil"/>
                  <w:bottom w:val="nil"/>
                  <w:right w:val="nil"/>
                </w:tcBorders>
                <w:shd w:val="clear" w:color="000000" w:fill="F2F2F2"/>
                <w:vAlign w:val="center"/>
                <w:hideMark/>
              </w:tcPr>
            </w:tcPrChange>
          </w:tcPr>
          <w:p w14:paraId="71D658AE" w14:textId="331ED6D9"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07" w:author="Zhang, Yi" w:date="2020-04-16T14:23:00Z">
              <w:r w:rsidRPr="00F76BEF">
                <w:rPr>
                  <w:rFonts w:ascii="Times New Roman" w:eastAsia="Times New Roman" w:hAnsi="Times New Roman"/>
                  <w:color w:val="000000"/>
                  <w:sz w:val="16"/>
                  <w:szCs w:val="16"/>
                  <w:highlight w:val="green"/>
                  <w:lang w:eastAsia="ko-KR"/>
                </w:rPr>
                <w:t>0</w:t>
              </w:r>
            </w:ins>
            <w:del w:id="208" w:author="Zhang, Yi" w:date="2020-04-16T14:23:00Z">
              <w:r w:rsidRPr="00F76BEF" w:rsidDel="003453CB">
                <w:rPr>
                  <w:rFonts w:ascii="Times New Roman" w:eastAsia="Times New Roman" w:hAnsi="Times New Roman"/>
                  <w:color w:val="000000"/>
                  <w:sz w:val="16"/>
                  <w:szCs w:val="16"/>
                  <w:highlight w:val="green"/>
                  <w:lang w:eastAsia="ko-KR"/>
                </w:rPr>
                <w:delText>-178</w:delText>
              </w:r>
            </w:del>
          </w:p>
        </w:tc>
        <w:tc>
          <w:tcPr>
            <w:tcW w:w="847" w:type="dxa"/>
            <w:tcBorders>
              <w:top w:val="nil"/>
              <w:left w:val="nil"/>
              <w:bottom w:val="nil"/>
              <w:right w:val="nil"/>
            </w:tcBorders>
            <w:shd w:val="clear" w:color="000000" w:fill="F2F2F2"/>
            <w:vAlign w:val="center"/>
            <w:hideMark/>
            <w:tcPrChange w:id="209" w:author="Zhang, Yi" w:date="2020-04-16T14:23:00Z">
              <w:tcPr>
                <w:tcW w:w="847" w:type="dxa"/>
                <w:gridSpan w:val="2"/>
                <w:tcBorders>
                  <w:top w:val="nil"/>
                  <w:left w:val="nil"/>
                  <w:bottom w:val="nil"/>
                  <w:right w:val="nil"/>
                </w:tcBorders>
                <w:shd w:val="clear" w:color="000000" w:fill="F2F2F2"/>
                <w:vAlign w:val="center"/>
                <w:hideMark/>
              </w:tcPr>
            </w:tcPrChange>
          </w:tcPr>
          <w:p w14:paraId="471503B2" w14:textId="4362F6DA"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10" w:author="Zhang, Yi" w:date="2020-04-16T14:23:00Z">
              <w:r w:rsidRPr="00F76BEF">
                <w:rPr>
                  <w:rFonts w:ascii="Times New Roman" w:eastAsia="Times New Roman" w:hAnsi="Times New Roman"/>
                  <w:color w:val="000000"/>
                  <w:sz w:val="16"/>
                  <w:szCs w:val="16"/>
                  <w:highlight w:val="green"/>
                  <w:lang w:eastAsia="ko-KR"/>
                </w:rPr>
                <w:t>0</w:t>
              </w:r>
            </w:ins>
            <w:del w:id="211" w:author="Zhang, Yi" w:date="2020-04-16T14:23:00Z">
              <w:r w:rsidRPr="00F76BEF" w:rsidDel="003453CB">
                <w:rPr>
                  <w:rFonts w:ascii="Times New Roman" w:eastAsia="Times New Roman" w:hAnsi="Times New Roman"/>
                  <w:color w:val="000000"/>
                  <w:sz w:val="16"/>
                  <w:szCs w:val="16"/>
                  <w:highlight w:val="green"/>
                  <w:lang w:eastAsia="ko-KR"/>
                </w:rPr>
                <w:delText>0</w:delText>
              </w:r>
            </w:del>
          </w:p>
        </w:tc>
      </w:tr>
      <w:tr w:rsidR="00F76BEF" w:rsidRPr="00AD5968" w14:paraId="5EDE796C" w14:textId="77777777" w:rsidTr="00F76BEF">
        <w:tblPrEx>
          <w:tblW w:w="9611" w:type="dxa"/>
          <w:tblInd w:w="108" w:type="dxa"/>
          <w:tblLayout w:type="fixed"/>
          <w:tblPrExChange w:id="212" w:author="Zhang, Yi" w:date="2020-04-16T14:23:00Z">
            <w:tblPrEx>
              <w:tblW w:w="9611" w:type="dxa"/>
              <w:tblInd w:w="108" w:type="dxa"/>
              <w:tblLayout w:type="fixed"/>
            </w:tblPrEx>
          </w:tblPrExChange>
        </w:tblPrEx>
        <w:trPr>
          <w:trHeight w:val="744"/>
          <w:trPrChange w:id="213" w:author="Zhang, Yi" w:date="2020-04-16T14:23:00Z">
            <w:trPr>
              <w:gridAfter w:val="0"/>
              <w:trHeight w:val="744"/>
            </w:trPr>
          </w:trPrChange>
        </w:trPr>
        <w:tc>
          <w:tcPr>
            <w:tcW w:w="1296" w:type="dxa"/>
            <w:tcBorders>
              <w:top w:val="nil"/>
              <w:left w:val="nil"/>
              <w:bottom w:val="nil"/>
              <w:right w:val="nil"/>
            </w:tcBorders>
            <w:shd w:val="clear" w:color="000000" w:fill="FFFFFF"/>
            <w:vAlign w:val="center"/>
            <w:hideMark/>
            <w:tcPrChange w:id="214" w:author="Zhang, Yi" w:date="2020-04-16T14:23:00Z">
              <w:tcPr>
                <w:tcW w:w="1296" w:type="dxa"/>
                <w:gridSpan w:val="2"/>
                <w:tcBorders>
                  <w:top w:val="nil"/>
                  <w:left w:val="nil"/>
                  <w:bottom w:val="nil"/>
                  <w:right w:val="nil"/>
                </w:tcBorders>
                <w:shd w:val="clear" w:color="000000" w:fill="FFFFFF"/>
                <w:vAlign w:val="center"/>
                <w:hideMark/>
              </w:tcPr>
            </w:tcPrChange>
          </w:tcPr>
          <w:p w14:paraId="66892A5C" w14:textId="77777777" w:rsidR="00F76BEF" w:rsidRDefault="00F76BEF" w:rsidP="00F76BEF">
            <w:pPr>
              <w:spacing w:after="0" w:line="240" w:lineRule="auto"/>
              <w:jc w:val="center"/>
              <w:rPr>
                <w:rFonts w:ascii="Times New Roman" w:eastAsia="Times New Roman" w:hAnsi="Times New Roman"/>
                <w:color w:val="000000"/>
                <w:sz w:val="16"/>
                <w:szCs w:val="16"/>
                <w:lang w:eastAsia="ko-KR"/>
              </w:rPr>
            </w:pPr>
            <w:r w:rsidRPr="00AD5968">
              <w:rPr>
                <w:rFonts w:ascii="Times New Roman" w:eastAsia="Times New Roman" w:hAnsi="Times New Roman"/>
                <w:color w:val="000000"/>
                <w:sz w:val="16"/>
                <w:szCs w:val="16"/>
                <w:lang w:eastAsia="ko-KR"/>
              </w:rPr>
              <w:t>Severe Market Stress (1-50)</w:t>
            </w:r>
          </w:p>
          <w:p w14:paraId="372AFFC9" w14:textId="77777777" w:rsidR="00F76BEF" w:rsidRPr="00AD5968" w:rsidRDefault="00F76BEF" w:rsidP="00F76BEF">
            <w:pPr>
              <w:spacing w:after="0" w:line="240" w:lineRule="auto"/>
              <w:jc w:val="center"/>
              <w:rPr>
                <w:rFonts w:ascii="Times New Roman" w:eastAsia="Times New Roman" w:hAnsi="Times New Roman"/>
                <w:color w:val="000000"/>
                <w:sz w:val="16"/>
                <w:szCs w:val="16"/>
                <w:lang w:eastAsia="ko-KR"/>
              </w:rPr>
            </w:pPr>
            <w:r>
              <w:rPr>
                <w:rFonts w:ascii="Times New Roman" w:eastAsia="Times New Roman" w:hAnsi="Times New Roman"/>
                <w:color w:val="000000"/>
                <w:sz w:val="16"/>
                <w:szCs w:val="16"/>
                <w:lang w:eastAsia="ko-KR"/>
              </w:rPr>
              <w:t>(FRL SFP)</w:t>
            </w:r>
          </w:p>
        </w:tc>
        <w:tc>
          <w:tcPr>
            <w:tcW w:w="576" w:type="dxa"/>
            <w:tcBorders>
              <w:top w:val="nil"/>
              <w:left w:val="nil"/>
              <w:bottom w:val="nil"/>
              <w:right w:val="nil"/>
            </w:tcBorders>
            <w:shd w:val="clear" w:color="000000" w:fill="FFFFFF"/>
            <w:vAlign w:val="center"/>
            <w:hideMark/>
            <w:tcPrChange w:id="215" w:author="Zhang, Yi" w:date="2020-04-16T14:23:00Z">
              <w:tcPr>
                <w:tcW w:w="576" w:type="dxa"/>
                <w:gridSpan w:val="2"/>
                <w:tcBorders>
                  <w:top w:val="nil"/>
                  <w:left w:val="nil"/>
                  <w:bottom w:val="nil"/>
                  <w:right w:val="nil"/>
                </w:tcBorders>
                <w:shd w:val="clear" w:color="000000" w:fill="FFFFFF"/>
                <w:vAlign w:val="center"/>
                <w:hideMark/>
              </w:tcPr>
            </w:tcPrChange>
          </w:tcPr>
          <w:p w14:paraId="07A39F3C" w14:textId="64D3551B"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16" w:author="Zhang, Yi" w:date="2020-04-16T14:23:00Z">
              <w:r w:rsidRPr="00F76BEF">
                <w:rPr>
                  <w:rFonts w:ascii="Times New Roman" w:eastAsia="Times New Roman" w:hAnsi="Times New Roman"/>
                  <w:color w:val="000000"/>
                  <w:sz w:val="16"/>
                  <w:szCs w:val="16"/>
                  <w:highlight w:val="green"/>
                  <w:lang w:eastAsia="ko-KR"/>
                </w:rPr>
                <w:t>3,422</w:t>
              </w:r>
            </w:ins>
            <w:del w:id="217" w:author="Zhang, Yi" w:date="2020-04-16T14:23:00Z">
              <w:r w:rsidRPr="00F76BEF" w:rsidDel="00EC5D9B">
                <w:rPr>
                  <w:rFonts w:ascii="Times New Roman" w:eastAsia="Times New Roman" w:hAnsi="Times New Roman"/>
                  <w:color w:val="000000"/>
                  <w:sz w:val="16"/>
                  <w:szCs w:val="16"/>
                  <w:highlight w:val="green"/>
                  <w:lang w:eastAsia="ko-KR"/>
                </w:rPr>
                <w:delText>2,977</w:delText>
              </w:r>
            </w:del>
          </w:p>
        </w:tc>
        <w:tc>
          <w:tcPr>
            <w:tcW w:w="626" w:type="dxa"/>
            <w:tcBorders>
              <w:top w:val="nil"/>
              <w:left w:val="nil"/>
              <w:bottom w:val="nil"/>
              <w:right w:val="nil"/>
            </w:tcBorders>
            <w:shd w:val="clear" w:color="000000" w:fill="FFFFFF"/>
            <w:vAlign w:val="center"/>
            <w:hideMark/>
            <w:tcPrChange w:id="218" w:author="Zhang, Yi" w:date="2020-04-16T14:23:00Z">
              <w:tcPr>
                <w:tcW w:w="626" w:type="dxa"/>
                <w:gridSpan w:val="2"/>
                <w:tcBorders>
                  <w:top w:val="nil"/>
                  <w:left w:val="nil"/>
                  <w:bottom w:val="nil"/>
                  <w:right w:val="nil"/>
                </w:tcBorders>
                <w:shd w:val="clear" w:color="000000" w:fill="FFFFFF"/>
                <w:vAlign w:val="center"/>
                <w:hideMark/>
              </w:tcPr>
            </w:tcPrChange>
          </w:tcPr>
          <w:p w14:paraId="2B2072C7" w14:textId="0F400599"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19" w:author="Zhang, Yi" w:date="2020-04-16T14:23:00Z">
              <w:r w:rsidRPr="00F76BEF">
                <w:rPr>
                  <w:rFonts w:ascii="Times New Roman" w:eastAsia="Times New Roman" w:hAnsi="Times New Roman"/>
                  <w:color w:val="000000"/>
                  <w:sz w:val="16"/>
                  <w:szCs w:val="16"/>
                  <w:highlight w:val="green"/>
                  <w:lang w:eastAsia="ko-KR"/>
                </w:rPr>
                <w:t>1,647</w:t>
              </w:r>
            </w:ins>
            <w:del w:id="220" w:author="Zhang, Yi" w:date="2020-04-16T14:23:00Z">
              <w:r w:rsidRPr="00F76BEF" w:rsidDel="00EC5D9B">
                <w:rPr>
                  <w:rFonts w:ascii="Times New Roman" w:eastAsia="Times New Roman" w:hAnsi="Times New Roman"/>
                  <w:color w:val="000000"/>
                  <w:sz w:val="16"/>
                  <w:szCs w:val="16"/>
                  <w:highlight w:val="green"/>
                  <w:lang w:eastAsia="ko-KR"/>
                </w:rPr>
                <w:delText>1,872</w:delText>
              </w:r>
            </w:del>
          </w:p>
        </w:tc>
        <w:tc>
          <w:tcPr>
            <w:tcW w:w="590" w:type="dxa"/>
            <w:tcBorders>
              <w:top w:val="nil"/>
              <w:left w:val="nil"/>
              <w:bottom w:val="nil"/>
              <w:right w:val="nil"/>
            </w:tcBorders>
            <w:shd w:val="clear" w:color="000000" w:fill="FFFFFF"/>
            <w:vAlign w:val="center"/>
            <w:hideMark/>
            <w:tcPrChange w:id="221" w:author="Zhang, Yi" w:date="2020-04-16T14:23:00Z">
              <w:tcPr>
                <w:tcW w:w="590" w:type="dxa"/>
                <w:gridSpan w:val="2"/>
                <w:tcBorders>
                  <w:top w:val="nil"/>
                  <w:left w:val="nil"/>
                  <w:bottom w:val="nil"/>
                  <w:right w:val="nil"/>
                </w:tcBorders>
                <w:shd w:val="clear" w:color="000000" w:fill="FFFFFF"/>
                <w:vAlign w:val="center"/>
                <w:hideMark/>
              </w:tcPr>
            </w:tcPrChange>
          </w:tcPr>
          <w:p w14:paraId="16DFF5B1" w14:textId="3948B635"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22" w:author="Zhang, Yi" w:date="2020-04-16T14:23:00Z">
              <w:r w:rsidRPr="00F76BEF">
                <w:rPr>
                  <w:rFonts w:ascii="Times New Roman" w:eastAsia="Times New Roman" w:hAnsi="Times New Roman"/>
                  <w:color w:val="000000"/>
                  <w:sz w:val="16"/>
                  <w:szCs w:val="16"/>
                  <w:highlight w:val="green"/>
                  <w:lang w:eastAsia="ko-KR"/>
                </w:rPr>
                <w:t>208%</w:t>
              </w:r>
            </w:ins>
            <w:del w:id="223" w:author="Zhang, Yi" w:date="2020-04-16T14:23:00Z">
              <w:r w:rsidRPr="00F76BEF" w:rsidDel="00EC5D9B">
                <w:rPr>
                  <w:rFonts w:ascii="Times New Roman" w:eastAsia="Times New Roman" w:hAnsi="Times New Roman"/>
                  <w:color w:val="000000"/>
                  <w:sz w:val="16"/>
                  <w:szCs w:val="16"/>
                  <w:highlight w:val="green"/>
                  <w:lang w:eastAsia="ko-KR"/>
                </w:rPr>
                <w:delText>159%</w:delText>
              </w:r>
            </w:del>
          </w:p>
        </w:tc>
        <w:tc>
          <w:tcPr>
            <w:tcW w:w="661" w:type="dxa"/>
            <w:tcBorders>
              <w:top w:val="nil"/>
              <w:left w:val="nil"/>
              <w:bottom w:val="nil"/>
              <w:right w:val="nil"/>
            </w:tcBorders>
            <w:shd w:val="clear" w:color="000000" w:fill="FFFFFF"/>
            <w:vAlign w:val="center"/>
            <w:hideMark/>
            <w:tcPrChange w:id="224" w:author="Zhang, Yi" w:date="2020-04-16T14:23:00Z">
              <w:tcPr>
                <w:tcW w:w="661" w:type="dxa"/>
                <w:gridSpan w:val="2"/>
                <w:tcBorders>
                  <w:top w:val="nil"/>
                  <w:left w:val="nil"/>
                  <w:bottom w:val="nil"/>
                  <w:right w:val="nil"/>
                </w:tcBorders>
                <w:shd w:val="clear" w:color="000000" w:fill="FFFFFF"/>
                <w:vAlign w:val="center"/>
                <w:hideMark/>
              </w:tcPr>
            </w:tcPrChange>
          </w:tcPr>
          <w:p w14:paraId="28E14006" w14:textId="79AB1598"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25" w:author="Zhang, Yi" w:date="2020-04-16T14:23:00Z">
              <w:r w:rsidRPr="00F76BEF">
                <w:rPr>
                  <w:rFonts w:ascii="Times New Roman" w:eastAsia="Times New Roman" w:hAnsi="Times New Roman"/>
                  <w:color w:val="000000"/>
                  <w:sz w:val="16"/>
                  <w:szCs w:val="16"/>
                  <w:highlight w:val="green"/>
                  <w:lang w:eastAsia="ko-KR"/>
                </w:rPr>
                <w:t>-890</w:t>
              </w:r>
            </w:ins>
            <w:del w:id="226" w:author="Zhang, Yi" w:date="2020-04-16T14:23:00Z">
              <w:r w:rsidRPr="00F76BEF" w:rsidDel="00EC5D9B">
                <w:rPr>
                  <w:rFonts w:ascii="Times New Roman" w:eastAsia="Times New Roman" w:hAnsi="Times New Roman"/>
                  <w:color w:val="000000"/>
                  <w:sz w:val="16"/>
                  <w:szCs w:val="16"/>
                  <w:highlight w:val="green"/>
                  <w:lang w:eastAsia="ko-KR"/>
                </w:rPr>
                <w:delText>-1,357</w:delText>
              </w:r>
            </w:del>
          </w:p>
        </w:tc>
        <w:tc>
          <w:tcPr>
            <w:tcW w:w="661" w:type="dxa"/>
            <w:tcBorders>
              <w:top w:val="nil"/>
              <w:left w:val="nil"/>
              <w:bottom w:val="nil"/>
              <w:right w:val="nil"/>
            </w:tcBorders>
            <w:shd w:val="clear" w:color="000000" w:fill="FFFFFF"/>
            <w:vAlign w:val="center"/>
            <w:hideMark/>
            <w:tcPrChange w:id="227" w:author="Zhang, Yi" w:date="2020-04-16T14:23:00Z">
              <w:tcPr>
                <w:tcW w:w="661" w:type="dxa"/>
                <w:gridSpan w:val="2"/>
                <w:tcBorders>
                  <w:top w:val="nil"/>
                  <w:left w:val="nil"/>
                  <w:bottom w:val="nil"/>
                  <w:right w:val="nil"/>
                </w:tcBorders>
                <w:shd w:val="clear" w:color="000000" w:fill="FFFFFF"/>
                <w:vAlign w:val="center"/>
                <w:hideMark/>
              </w:tcPr>
            </w:tcPrChange>
          </w:tcPr>
          <w:p w14:paraId="6461ECE9" w14:textId="484F7F69"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28" w:author="Zhang, Yi" w:date="2020-04-16T14:23:00Z">
              <w:r w:rsidRPr="00F76BEF">
                <w:rPr>
                  <w:rFonts w:ascii="Times New Roman" w:eastAsia="Times New Roman" w:hAnsi="Times New Roman"/>
                  <w:color w:val="000000"/>
                  <w:sz w:val="16"/>
                  <w:szCs w:val="16"/>
                  <w:highlight w:val="green"/>
                  <w:lang w:eastAsia="ko-KR"/>
                </w:rPr>
                <w:t>-224</w:t>
              </w:r>
            </w:ins>
            <w:del w:id="229" w:author="Zhang, Yi" w:date="2020-04-16T14:23:00Z">
              <w:r w:rsidRPr="00F76BEF" w:rsidDel="00EC5D9B">
                <w:rPr>
                  <w:rFonts w:ascii="Times New Roman" w:eastAsia="Times New Roman" w:hAnsi="Times New Roman"/>
                  <w:color w:val="000000"/>
                  <w:sz w:val="16"/>
                  <w:szCs w:val="16"/>
                  <w:highlight w:val="green"/>
                  <w:lang w:eastAsia="ko-KR"/>
                </w:rPr>
                <w:delText>-154</w:delText>
              </w:r>
            </w:del>
          </w:p>
        </w:tc>
        <w:tc>
          <w:tcPr>
            <w:tcW w:w="652" w:type="dxa"/>
            <w:tcBorders>
              <w:top w:val="nil"/>
              <w:left w:val="nil"/>
              <w:bottom w:val="nil"/>
              <w:right w:val="nil"/>
            </w:tcBorders>
            <w:shd w:val="clear" w:color="000000" w:fill="FFFFFF"/>
            <w:vAlign w:val="center"/>
            <w:hideMark/>
            <w:tcPrChange w:id="230" w:author="Zhang, Yi" w:date="2020-04-16T14:23:00Z">
              <w:tcPr>
                <w:tcW w:w="652" w:type="dxa"/>
                <w:gridSpan w:val="2"/>
                <w:tcBorders>
                  <w:top w:val="nil"/>
                  <w:left w:val="nil"/>
                  <w:bottom w:val="nil"/>
                  <w:right w:val="nil"/>
                </w:tcBorders>
                <w:shd w:val="clear" w:color="000000" w:fill="FFFFFF"/>
                <w:vAlign w:val="center"/>
                <w:hideMark/>
              </w:tcPr>
            </w:tcPrChange>
          </w:tcPr>
          <w:p w14:paraId="1BCA9278" w14:textId="6C253E9A"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31" w:author="Zhang, Yi" w:date="2020-04-16T14:23:00Z">
              <w:r w:rsidRPr="00F76BEF">
                <w:rPr>
                  <w:rFonts w:ascii="Times New Roman" w:eastAsia="Times New Roman" w:hAnsi="Times New Roman"/>
                  <w:color w:val="000000"/>
                  <w:sz w:val="16"/>
                  <w:szCs w:val="16"/>
                  <w:highlight w:val="green"/>
                  <w:lang w:eastAsia="ko-KR"/>
                </w:rPr>
                <w:t>230%</w:t>
              </w:r>
            </w:ins>
            <w:del w:id="232" w:author="Zhang, Yi" w:date="2020-04-16T14:23:00Z">
              <w:r w:rsidRPr="00F76BEF" w:rsidDel="00EC5D9B">
                <w:rPr>
                  <w:rFonts w:ascii="Times New Roman" w:eastAsia="Times New Roman" w:hAnsi="Times New Roman"/>
                  <w:color w:val="000000"/>
                  <w:sz w:val="16"/>
                  <w:szCs w:val="16"/>
                  <w:highlight w:val="green"/>
                  <w:lang w:eastAsia="ko-KR"/>
                </w:rPr>
                <w:delText>214%</w:delText>
              </w:r>
            </w:del>
          </w:p>
        </w:tc>
        <w:tc>
          <w:tcPr>
            <w:tcW w:w="969" w:type="dxa"/>
            <w:tcBorders>
              <w:top w:val="nil"/>
              <w:left w:val="nil"/>
              <w:bottom w:val="nil"/>
              <w:right w:val="nil"/>
            </w:tcBorders>
            <w:shd w:val="clear" w:color="000000" w:fill="FFFFFF"/>
            <w:vAlign w:val="center"/>
            <w:hideMark/>
            <w:tcPrChange w:id="233" w:author="Zhang, Yi" w:date="2020-04-16T14:23:00Z">
              <w:tcPr>
                <w:tcW w:w="969" w:type="dxa"/>
                <w:gridSpan w:val="2"/>
                <w:tcBorders>
                  <w:top w:val="nil"/>
                  <w:left w:val="nil"/>
                  <w:bottom w:val="nil"/>
                  <w:right w:val="nil"/>
                </w:tcBorders>
                <w:shd w:val="clear" w:color="000000" w:fill="FFFFFF"/>
                <w:vAlign w:val="center"/>
                <w:hideMark/>
              </w:tcPr>
            </w:tcPrChange>
          </w:tcPr>
          <w:p w14:paraId="4561C7AE" w14:textId="326488F2"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34" w:author="Zhang, Yi" w:date="2020-04-16T14:23:00Z">
              <w:r w:rsidRPr="00F76BEF">
                <w:rPr>
                  <w:rFonts w:ascii="Times New Roman" w:eastAsia="Times New Roman" w:hAnsi="Times New Roman"/>
                  <w:color w:val="000000"/>
                  <w:sz w:val="16"/>
                  <w:szCs w:val="16"/>
                  <w:highlight w:val="green"/>
                  <w:lang w:eastAsia="ko-KR"/>
                </w:rPr>
                <w:t>208%</w:t>
              </w:r>
            </w:ins>
            <w:del w:id="235" w:author="Zhang, Yi" w:date="2020-04-16T14:23:00Z">
              <w:r w:rsidRPr="00F76BEF" w:rsidDel="00EC5D9B">
                <w:rPr>
                  <w:rFonts w:ascii="Times New Roman" w:eastAsia="Times New Roman" w:hAnsi="Times New Roman"/>
                  <w:color w:val="000000"/>
                  <w:sz w:val="16"/>
                  <w:szCs w:val="16"/>
                  <w:highlight w:val="green"/>
                  <w:lang w:eastAsia="ko-KR"/>
                </w:rPr>
                <w:delText>159%</w:delText>
              </w:r>
            </w:del>
          </w:p>
        </w:tc>
        <w:tc>
          <w:tcPr>
            <w:tcW w:w="906" w:type="dxa"/>
            <w:tcBorders>
              <w:top w:val="nil"/>
              <w:left w:val="nil"/>
              <w:bottom w:val="nil"/>
              <w:right w:val="nil"/>
            </w:tcBorders>
            <w:shd w:val="clear" w:color="000000" w:fill="FFFFFF"/>
            <w:vAlign w:val="center"/>
            <w:hideMark/>
            <w:tcPrChange w:id="236" w:author="Zhang, Yi" w:date="2020-04-16T14:23:00Z">
              <w:tcPr>
                <w:tcW w:w="906" w:type="dxa"/>
                <w:gridSpan w:val="2"/>
                <w:tcBorders>
                  <w:top w:val="nil"/>
                  <w:left w:val="nil"/>
                  <w:bottom w:val="nil"/>
                  <w:right w:val="nil"/>
                </w:tcBorders>
                <w:shd w:val="clear" w:color="000000" w:fill="FFFFFF"/>
                <w:vAlign w:val="center"/>
                <w:hideMark/>
              </w:tcPr>
            </w:tcPrChange>
          </w:tcPr>
          <w:p w14:paraId="53363FFE" w14:textId="0727947B"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37" w:author="Zhang, Yi" w:date="2020-04-16T14:23:00Z">
              <w:r w:rsidRPr="00F76BEF">
                <w:rPr>
                  <w:rFonts w:ascii="Times New Roman" w:eastAsia="Times New Roman" w:hAnsi="Times New Roman"/>
                  <w:color w:val="000000"/>
                  <w:sz w:val="16"/>
                  <w:szCs w:val="16"/>
                  <w:highlight w:val="green"/>
                  <w:lang w:eastAsia="ko-KR"/>
                </w:rPr>
                <w:t>208%</w:t>
              </w:r>
            </w:ins>
            <w:del w:id="238" w:author="Zhang, Yi" w:date="2020-04-16T14:23:00Z">
              <w:r w:rsidRPr="00F76BEF" w:rsidDel="00EC5D9B">
                <w:rPr>
                  <w:rFonts w:ascii="Times New Roman" w:eastAsia="Times New Roman" w:hAnsi="Times New Roman"/>
                  <w:color w:val="000000"/>
                  <w:sz w:val="16"/>
                  <w:szCs w:val="16"/>
                  <w:highlight w:val="green"/>
                  <w:lang w:eastAsia="ko-KR"/>
                </w:rPr>
                <w:delText>159%</w:delText>
              </w:r>
            </w:del>
          </w:p>
        </w:tc>
        <w:tc>
          <w:tcPr>
            <w:tcW w:w="873" w:type="dxa"/>
            <w:tcBorders>
              <w:top w:val="nil"/>
              <w:left w:val="nil"/>
              <w:bottom w:val="nil"/>
              <w:right w:val="nil"/>
            </w:tcBorders>
            <w:shd w:val="clear" w:color="000000" w:fill="FFFFFF"/>
            <w:vAlign w:val="center"/>
            <w:hideMark/>
            <w:tcPrChange w:id="239" w:author="Zhang, Yi" w:date="2020-04-16T14:23:00Z">
              <w:tcPr>
                <w:tcW w:w="873" w:type="dxa"/>
                <w:gridSpan w:val="2"/>
                <w:tcBorders>
                  <w:top w:val="nil"/>
                  <w:left w:val="nil"/>
                  <w:bottom w:val="nil"/>
                  <w:right w:val="nil"/>
                </w:tcBorders>
                <w:shd w:val="clear" w:color="000000" w:fill="FFFFFF"/>
                <w:vAlign w:val="center"/>
                <w:hideMark/>
              </w:tcPr>
            </w:tcPrChange>
          </w:tcPr>
          <w:p w14:paraId="6341CEAF" w14:textId="5521D772"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40" w:author="Zhang, Yi" w:date="2020-04-16T14:23:00Z">
              <w:r w:rsidRPr="00F76BEF">
                <w:rPr>
                  <w:rFonts w:ascii="Times New Roman" w:eastAsia="Times New Roman" w:hAnsi="Times New Roman"/>
                  <w:color w:val="000000"/>
                  <w:sz w:val="16"/>
                  <w:szCs w:val="16"/>
                  <w:highlight w:val="green"/>
                  <w:lang w:eastAsia="ko-KR"/>
                </w:rPr>
                <w:t>208%</w:t>
              </w:r>
            </w:ins>
            <w:del w:id="241" w:author="Zhang, Yi" w:date="2020-04-16T14:23:00Z">
              <w:r w:rsidRPr="00F76BEF" w:rsidDel="00EC5D9B">
                <w:rPr>
                  <w:rFonts w:ascii="Times New Roman" w:eastAsia="Times New Roman" w:hAnsi="Times New Roman"/>
                  <w:color w:val="000000"/>
                  <w:sz w:val="16"/>
                  <w:szCs w:val="16"/>
                  <w:highlight w:val="green"/>
                  <w:lang w:eastAsia="ko-KR"/>
                </w:rPr>
                <w:delText>159%</w:delText>
              </w:r>
            </w:del>
          </w:p>
        </w:tc>
        <w:tc>
          <w:tcPr>
            <w:tcW w:w="954" w:type="dxa"/>
            <w:tcBorders>
              <w:top w:val="nil"/>
              <w:left w:val="nil"/>
              <w:bottom w:val="nil"/>
              <w:right w:val="nil"/>
            </w:tcBorders>
            <w:shd w:val="clear" w:color="000000" w:fill="FFFFFF"/>
            <w:vAlign w:val="center"/>
            <w:hideMark/>
            <w:tcPrChange w:id="242" w:author="Zhang, Yi" w:date="2020-04-16T14:23:00Z">
              <w:tcPr>
                <w:tcW w:w="954" w:type="dxa"/>
                <w:gridSpan w:val="2"/>
                <w:tcBorders>
                  <w:top w:val="nil"/>
                  <w:left w:val="nil"/>
                  <w:bottom w:val="nil"/>
                  <w:right w:val="nil"/>
                </w:tcBorders>
                <w:shd w:val="clear" w:color="000000" w:fill="FFFFFF"/>
                <w:vAlign w:val="center"/>
                <w:hideMark/>
              </w:tcPr>
            </w:tcPrChange>
          </w:tcPr>
          <w:p w14:paraId="6EA3007D" w14:textId="269A04CD"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43" w:author="Zhang, Yi" w:date="2020-04-16T14:23:00Z">
              <w:r w:rsidRPr="00F76BEF">
                <w:rPr>
                  <w:rFonts w:ascii="Times New Roman" w:eastAsia="Times New Roman" w:hAnsi="Times New Roman"/>
                  <w:color w:val="000000"/>
                  <w:sz w:val="16"/>
                  <w:szCs w:val="16"/>
                  <w:highlight w:val="green"/>
                  <w:lang w:eastAsia="ko-KR"/>
                </w:rPr>
                <w:t>0</w:t>
              </w:r>
            </w:ins>
            <w:del w:id="244" w:author="Zhang, Yi" w:date="2020-04-16T14:23:00Z">
              <w:r w:rsidRPr="00F76BEF" w:rsidDel="00EC5D9B">
                <w:rPr>
                  <w:rFonts w:ascii="Times New Roman" w:eastAsia="Times New Roman" w:hAnsi="Times New Roman"/>
                  <w:color w:val="000000"/>
                  <w:sz w:val="16"/>
                  <w:szCs w:val="16"/>
                  <w:highlight w:val="green"/>
                  <w:lang w:eastAsia="ko-KR"/>
                </w:rPr>
                <w:delText>-330</w:delText>
              </w:r>
            </w:del>
          </w:p>
        </w:tc>
        <w:tc>
          <w:tcPr>
            <w:tcW w:w="847" w:type="dxa"/>
            <w:tcBorders>
              <w:top w:val="nil"/>
              <w:left w:val="nil"/>
              <w:bottom w:val="nil"/>
              <w:right w:val="nil"/>
            </w:tcBorders>
            <w:shd w:val="clear" w:color="000000" w:fill="FFFFFF"/>
            <w:vAlign w:val="center"/>
            <w:hideMark/>
            <w:tcPrChange w:id="245" w:author="Zhang, Yi" w:date="2020-04-16T14:23:00Z">
              <w:tcPr>
                <w:tcW w:w="847" w:type="dxa"/>
                <w:gridSpan w:val="2"/>
                <w:tcBorders>
                  <w:top w:val="nil"/>
                  <w:left w:val="nil"/>
                  <w:bottom w:val="nil"/>
                  <w:right w:val="nil"/>
                </w:tcBorders>
                <w:shd w:val="clear" w:color="000000" w:fill="FFFFFF"/>
                <w:vAlign w:val="center"/>
                <w:hideMark/>
              </w:tcPr>
            </w:tcPrChange>
          </w:tcPr>
          <w:p w14:paraId="7E56B158" w14:textId="6BEDFC9E"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46" w:author="Zhang, Yi" w:date="2020-04-16T14:23:00Z">
              <w:r w:rsidRPr="00F76BEF">
                <w:rPr>
                  <w:rFonts w:ascii="Times New Roman" w:eastAsia="Times New Roman" w:hAnsi="Times New Roman"/>
                  <w:color w:val="000000"/>
                  <w:sz w:val="16"/>
                  <w:szCs w:val="16"/>
                  <w:highlight w:val="green"/>
                  <w:lang w:eastAsia="ko-KR"/>
                </w:rPr>
                <w:t>0</w:t>
              </w:r>
            </w:ins>
            <w:del w:id="247" w:author="Zhang, Yi" w:date="2020-04-16T14:23:00Z">
              <w:r w:rsidRPr="00F76BEF" w:rsidDel="00EC5D9B">
                <w:rPr>
                  <w:rFonts w:ascii="Times New Roman" w:eastAsia="Times New Roman" w:hAnsi="Times New Roman"/>
                  <w:color w:val="000000"/>
                  <w:sz w:val="16"/>
                  <w:szCs w:val="16"/>
                  <w:highlight w:val="green"/>
                  <w:lang w:eastAsia="ko-KR"/>
                </w:rPr>
                <w:delText>0</w:delText>
              </w:r>
            </w:del>
          </w:p>
        </w:tc>
      </w:tr>
      <w:tr w:rsidR="00F76BEF" w:rsidRPr="00AD5968" w14:paraId="7641638D" w14:textId="77777777" w:rsidTr="00F76BEF">
        <w:tblPrEx>
          <w:tblW w:w="9611" w:type="dxa"/>
          <w:tblInd w:w="108" w:type="dxa"/>
          <w:tblLayout w:type="fixed"/>
          <w:tblPrExChange w:id="248" w:author="Zhang, Yi" w:date="2020-04-16T14:24:00Z">
            <w:tblPrEx>
              <w:tblW w:w="9611" w:type="dxa"/>
              <w:tblInd w:w="108" w:type="dxa"/>
              <w:tblLayout w:type="fixed"/>
            </w:tblPrEx>
          </w:tblPrExChange>
        </w:tblPrEx>
        <w:trPr>
          <w:trHeight w:val="744"/>
          <w:trPrChange w:id="249" w:author="Zhang, Yi" w:date="2020-04-16T14:24:00Z">
            <w:trPr>
              <w:gridAfter w:val="0"/>
              <w:trHeight w:val="744"/>
            </w:trPr>
          </w:trPrChange>
        </w:trPr>
        <w:tc>
          <w:tcPr>
            <w:tcW w:w="1296" w:type="dxa"/>
            <w:tcBorders>
              <w:top w:val="nil"/>
              <w:left w:val="nil"/>
              <w:bottom w:val="nil"/>
              <w:right w:val="nil"/>
            </w:tcBorders>
            <w:shd w:val="clear" w:color="000000" w:fill="F2F2F2"/>
            <w:vAlign w:val="center"/>
            <w:hideMark/>
            <w:tcPrChange w:id="250" w:author="Zhang, Yi" w:date="2020-04-16T14:24:00Z">
              <w:tcPr>
                <w:tcW w:w="1296" w:type="dxa"/>
                <w:gridSpan w:val="2"/>
                <w:tcBorders>
                  <w:top w:val="nil"/>
                  <w:left w:val="nil"/>
                  <w:bottom w:val="nil"/>
                  <w:right w:val="nil"/>
                </w:tcBorders>
                <w:shd w:val="clear" w:color="000000" w:fill="F2F2F2"/>
                <w:vAlign w:val="center"/>
                <w:hideMark/>
              </w:tcPr>
            </w:tcPrChange>
          </w:tcPr>
          <w:p w14:paraId="17E51933" w14:textId="77777777" w:rsidR="00F76BEF" w:rsidRDefault="00F76BEF" w:rsidP="00F76BEF">
            <w:pPr>
              <w:spacing w:after="0" w:line="240" w:lineRule="auto"/>
              <w:jc w:val="center"/>
              <w:rPr>
                <w:rFonts w:ascii="Times New Roman" w:eastAsia="Times New Roman" w:hAnsi="Times New Roman"/>
                <w:color w:val="000000"/>
                <w:sz w:val="16"/>
                <w:szCs w:val="16"/>
                <w:lang w:eastAsia="ko-KR"/>
              </w:rPr>
            </w:pPr>
            <w:r w:rsidRPr="00AD5968">
              <w:rPr>
                <w:rFonts w:ascii="Times New Roman" w:eastAsia="Times New Roman" w:hAnsi="Times New Roman"/>
                <w:color w:val="000000"/>
                <w:sz w:val="16"/>
                <w:szCs w:val="16"/>
                <w:lang w:eastAsia="ko-KR"/>
              </w:rPr>
              <w:t>Severe General Insurance Stress and Moderate Market Stress</w:t>
            </w:r>
          </w:p>
          <w:p w14:paraId="4B0481C2" w14:textId="77777777" w:rsidR="00F76BEF" w:rsidRPr="00AD5968" w:rsidRDefault="00F76BEF" w:rsidP="00F76BEF">
            <w:pPr>
              <w:spacing w:after="0" w:line="240" w:lineRule="auto"/>
              <w:jc w:val="center"/>
              <w:rPr>
                <w:rFonts w:ascii="Times New Roman" w:eastAsia="Times New Roman" w:hAnsi="Times New Roman"/>
                <w:color w:val="000000"/>
                <w:sz w:val="16"/>
                <w:szCs w:val="16"/>
                <w:lang w:eastAsia="ko-KR"/>
              </w:rPr>
            </w:pPr>
            <w:r>
              <w:rPr>
                <w:rFonts w:ascii="Times New Roman" w:eastAsia="Times New Roman" w:hAnsi="Times New Roman"/>
                <w:color w:val="000000"/>
                <w:sz w:val="16"/>
                <w:szCs w:val="16"/>
                <w:lang w:eastAsia="ko-KR"/>
              </w:rPr>
              <w:t>(FRL COMP)</w:t>
            </w:r>
          </w:p>
        </w:tc>
        <w:tc>
          <w:tcPr>
            <w:tcW w:w="576" w:type="dxa"/>
            <w:tcBorders>
              <w:top w:val="nil"/>
              <w:left w:val="nil"/>
              <w:bottom w:val="nil"/>
              <w:right w:val="nil"/>
            </w:tcBorders>
            <w:shd w:val="clear" w:color="000000" w:fill="F2F2F2"/>
            <w:vAlign w:val="center"/>
            <w:hideMark/>
            <w:tcPrChange w:id="251" w:author="Zhang, Yi" w:date="2020-04-16T14:24:00Z">
              <w:tcPr>
                <w:tcW w:w="576" w:type="dxa"/>
                <w:gridSpan w:val="2"/>
                <w:tcBorders>
                  <w:top w:val="nil"/>
                  <w:left w:val="nil"/>
                  <w:bottom w:val="nil"/>
                  <w:right w:val="nil"/>
                </w:tcBorders>
                <w:shd w:val="clear" w:color="000000" w:fill="F2F2F2"/>
                <w:vAlign w:val="center"/>
                <w:hideMark/>
              </w:tcPr>
            </w:tcPrChange>
          </w:tcPr>
          <w:p w14:paraId="06F2CD37" w14:textId="079D8F65"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52" w:author="Zhang, Yi" w:date="2020-04-16T14:24:00Z">
              <w:r w:rsidRPr="00F76BEF">
                <w:rPr>
                  <w:rFonts w:ascii="Times New Roman" w:eastAsia="Times New Roman" w:hAnsi="Times New Roman"/>
                  <w:color w:val="000000"/>
                  <w:sz w:val="16"/>
                  <w:szCs w:val="16"/>
                  <w:highlight w:val="green"/>
                  <w:lang w:eastAsia="ko-KR"/>
                </w:rPr>
                <w:t>3,524</w:t>
              </w:r>
            </w:ins>
            <w:del w:id="253" w:author="Zhang, Yi" w:date="2020-04-16T14:24:00Z">
              <w:r w:rsidRPr="00F76BEF" w:rsidDel="008C7C2D">
                <w:rPr>
                  <w:rFonts w:ascii="Times New Roman" w:eastAsia="Times New Roman" w:hAnsi="Times New Roman"/>
                  <w:color w:val="000000"/>
                  <w:sz w:val="16"/>
                  <w:szCs w:val="16"/>
                  <w:highlight w:val="green"/>
                  <w:lang w:eastAsia="ko-KR"/>
                </w:rPr>
                <w:delText>2,779</w:delText>
              </w:r>
            </w:del>
          </w:p>
        </w:tc>
        <w:tc>
          <w:tcPr>
            <w:tcW w:w="626" w:type="dxa"/>
            <w:tcBorders>
              <w:top w:val="nil"/>
              <w:left w:val="nil"/>
              <w:bottom w:val="nil"/>
              <w:right w:val="nil"/>
            </w:tcBorders>
            <w:shd w:val="clear" w:color="000000" w:fill="F2F2F2"/>
            <w:vAlign w:val="center"/>
            <w:hideMark/>
            <w:tcPrChange w:id="254" w:author="Zhang, Yi" w:date="2020-04-16T14:24:00Z">
              <w:tcPr>
                <w:tcW w:w="626" w:type="dxa"/>
                <w:gridSpan w:val="2"/>
                <w:tcBorders>
                  <w:top w:val="nil"/>
                  <w:left w:val="nil"/>
                  <w:bottom w:val="nil"/>
                  <w:right w:val="nil"/>
                </w:tcBorders>
                <w:shd w:val="clear" w:color="000000" w:fill="F2F2F2"/>
                <w:vAlign w:val="center"/>
                <w:hideMark/>
              </w:tcPr>
            </w:tcPrChange>
          </w:tcPr>
          <w:p w14:paraId="2BB77360" w14:textId="1627D22E"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55" w:author="Zhang, Yi" w:date="2020-04-16T14:24:00Z">
              <w:r w:rsidRPr="00F76BEF">
                <w:rPr>
                  <w:rFonts w:ascii="Times New Roman" w:eastAsia="Times New Roman" w:hAnsi="Times New Roman"/>
                  <w:color w:val="000000"/>
                  <w:sz w:val="16"/>
                  <w:szCs w:val="16"/>
                  <w:highlight w:val="green"/>
                  <w:lang w:eastAsia="ko-KR"/>
                </w:rPr>
                <w:t>1,735</w:t>
              </w:r>
            </w:ins>
            <w:del w:id="256" w:author="Zhang, Yi" w:date="2020-04-16T14:24:00Z">
              <w:r w:rsidRPr="00F76BEF" w:rsidDel="008C7C2D">
                <w:rPr>
                  <w:rFonts w:ascii="Times New Roman" w:eastAsia="Times New Roman" w:hAnsi="Times New Roman"/>
                  <w:color w:val="000000"/>
                  <w:sz w:val="16"/>
                  <w:szCs w:val="16"/>
                  <w:highlight w:val="green"/>
                  <w:lang w:eastAsia="ko-KR"/>
                </w:rPr>
                <w:delText>2,027</w:delText>
              </w:r>
            </w:del>
          </w:p>
        </w:tc>
        <w:tc>
          <w:tcPr>
            <w:tcW w:w="590" w:type="dxa"/>
            <w:tcBorders>
              <w:top w:val="nil"/>
              <w:left w:val="nil"/>
              <w:bottom w:val="nil"/>
              <w:right w:val="nil"/>
            </w:tcBorders>
            <w:shd w:val="clear" w:color="000000" w:fill="F2F2F2"/>
            <w:vAlign w:val="center"/>
            <w:hideMark/>
            <w:tcPrChange w:id="257" w:author="Zhang, Yi" w:date="2020-04-16T14:24:00Z">
              <w:tcPr>
                <w:tcW w:w="590" w:type="dxa"/>
                <w:gridSpan w:val="2"/>
                <w:tcBorders>
                  <w:top w:val="nil"/>
                  <w:left w:val="nil"/>
                  <w:bottom w:val="nil"/>
                  <w:right w:val="nil"/>
                </w:tcBorders>
                <w:shd w:val="clear" w:color="000000" w:fill="F2F2F2"/>
                <w:vAlign w:val="center"/>
                <w:hideMark/>
              </w:tcPr>
            </w:tcPrChange>
          </w:tcPr>
          <w:p w14:paraId="37D1ECC9" w14:textId="569F541D"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58" w:author="Zhang, Yi" w:date="2020-04-16T14:24:00Z">
              <w:r w:rsidRPr="00F76BEF">
                <w:rPr>
                  <w:rFonts w:ascii="Times New Roman" w:eastAsia="Times New Roman" w:hAnsi="Times New Roman"/>
                  <w:color w:val="000000"/>
                  <w:sz w:val="16"/>
                  <w:szCs w:val="16"/>
                  <w:highlight w:val="green"/>
                  <w:lang w:eastAsia="ko-KR"/>
                </w:rPr>
                <w:t>203%</w:t>
              </w:r>
            </w:ins>
            <w:del w:id="259" w:author="Zhang, Yi" w:date="2020-04-16T14:24:00Z">
              <w:r w:rsidRPr="00F76BEF" w:rsidDel="008C7C2D">
                <w:rPr>
                  <w:rFonts w:ascii="Times New Roman" w:eastAsia="Times New Roman" w:hAnsi="Times New Roman"/>
                  <w:color w:val="000000"/>
                  <w:sz w:val="16"/>
                  <w:szCs w:val="16"/>
                  <w:highlight w:val="green"/>
                  <w:lang w:eastAsia="ko-KR"/>
                </w:rPr>
                <w:delText>137%</w:delText>
              </w:r>
            </w:del>
          </w:p>
        </w:tc>
        <w:tc>
          <w:tcPr>
            <w:tcW w:w="661" w:type="dxa"/>
            <w:tcBorders>
              <w:top w:val="nil"/>
              <w:left w:val="nil"/>
              <w:bottom w:val="nil"/>
              <w:right w:val="nil"/>
            </w:tcBorders>
            <w:shd w:val="clear" w:color="000000" w:fill="F2F2F2"/>
            <w:vAlign w:val="center"/>
            <w:hideMark/>
            <w:tcPrChange w:id="260" w:author="Zhang, Yi" w:date="2020-04-16T14:24:00Z">
              <w:tcPr>
                <w:tcW w:w="661" w:type="dxa"/>
                <w:gridSpan w:val="2"/>
                <w:tcBorders>
                  <w:top w:val="nil"/>
                  <w:left w:val="nil"/>
                  <w:bottom w:val="nil"/>
                  <w:right w:val="nil"/>
                </w:tcBorders>
                <w:shd w:val="clear" w:color="000000" w:fill="F2F2F2"/>
                <w:vAlign w:val="center"/>
                <w:hideMark/>
              </w:tcPr>
            </w:tcPrChange>
          </w:tcPr>
          <w:p w14:paraId="0B75BCBB" w14:textId="4D8476D0"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61" w:author="Zhang, Yi" w:date="2020-04-16T14:24:00Z">
              <w:r w:rsidRPr="00F76BEF">
                <w:rPr>
                  <w:rFonts w:ascii="Times New Roman" w:eastAsia="Times New Roman" w:hAnsi="Times New Roman"/>
                  <w:color w:val="000000"/>
                  <w:sz w:val="16"/>
                  <w:szCs w:val="16"/>
                  <w:highlight w:val="green"/>
                  <w:lang w:eastAsia="ko-KR"/>
                </w:rPr>
                <w:t>-788</w:t>
              </w:r>
            </w:ins>
            <w:del w:id="262" w:author="Zhang, Yi" w:date="2020-04-16T14:24:00Z">
              <w:r w:rsidRPr="00F76BEF" w:rsidDel="008C7C2D">
                <w:rPr>
                  <w:rFonts w:ascii="Times New Roman" w:eastAsia="Times New Roman" w:hAnsi="Times New Roman"/>
                  <w:color w:val="000000"/>
                  <w:sz w:val="16"/>
                  <w:szCs w:val="16"/>
                  <w:highlight w:val="green"/>
                  <w:lang w:eastAsia="ko-KR"/>
                </w:rPr>
                <w:delText>-1,556</w:delText>
              </w:r>
            </w:del>
          </w:p>
        </w:tc>
        <w:tc>
          <w:tcPr>
            <w:tcW w:w="661" w:type="dxa"/>
            <w:tcBorders>
              <w:top w:val="nil"/>
              <w:left w:val="nil"/>
              <w:bottom w:val="nil"/>
              <w:right w:val="nil"/>
            </w:tcBorders>
            <w:shd w:val="clear" w:color="000000" w:fill="F2F2F2"/>
            <w:vAlign w:val="center"/>
            <w:hideMark/>
            <w:tcPrChange w:id="263" w:author="Zhang, Yi" w:date="2020-04-16T14:24:00Z">
              <w:tcPr>
                <w:tcW w:w="661" w:type="dxa"/>
                <w:gridSpan w:val="2"/>
                <w:tcBorders>
                  <w:top w:val="nil"/>
                  <w:left w:val="nil"/>
                  <w:bottom w:val="nil"/>
                  <w:right w:val="nil"/>
                </w:tcBorders>
                <w:shd w:val="clear" w:color="000000" w:fill="F2F2F2"/>
                <w:vAlign w:val="center"/>
                <w:hideMark/>
              </w:tcPr>
            </w:tcPrChange>
          </w:tcPr>
          <w:p w14:paraId="3ED60004" w14:textId="380774C9"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64" w:author="Zhang, Yi" w:date="2020-04-16T14:24:00Z">
              <w:r w:rsidRPr="00F76BEF">
                <w:rPr>
                  <w:rFonts w:ascii="Times New Roman" w:eastAsia="Times New Roman" w:hAnsi="Times New Roman"/>
                  <w:color w:val="000000"/>
                  <w:sz w:val="16"/>
                  <w:szCs w:val="16"/>
                  <w:highlight w:val="green"/>
                  <w:lang w:eastAsia="ko-KR"/>
                </w:rPr>
                <w:t>-136</w:t>
              </w:r>
            </w:ins>
            <w:del w:id="265" w:author="Zhang, Yi" w:date="2020-04-16T14:24:00Z">
              <w:r w:rsidRPr="00F76BEF" w:rsidDel="008C7C2D">
                <w:rPr>
                  <w:rFonts w:ascii="Times New Roman" w:eastAsia="Times New Roman" w:hAnsi="Times New Roman"/>
                  <w:color w:val="000000"/>
                  <w:sz w:val="16"/>
                  <w:szCs w:val="16"/>
                  <w:highlight w:val="green"/>
                  <w:lang w:eastAsia="ko-KR"/>
                </w:rPr>
                <w:delText>1</w:delText>
              </w:r>
            </w:del>
          </w:p>
        </w:tc>
        <w:tc>
          <w:tcPr>
            <w:tcW w:w="652" w:type="dxa"/>
            <w:tcBorders>
              <w:top w:val="nil"/>
              <w:left w:val="nil"/>
              <w:bottom w:val="nil"/>
              <w:right w:val="nil"/>
            </w:tcBorders>
            <w:shd w:val="clear" w:color="000000" w:fill="F2F2F2"/>
            <w:vAlign w:val="center"/>
            <w:hideMark/>
            <w:tcPrChange w:id="266" w:author="Zhang, Yi" w:date="2020-04-16T14:24:00Z">
              <w:tcPr>
                <w:tcW w:w="652" w:type="dxa"/>
                <w:gridSpan w:val="2"/>
                <w:tcBorders>
                  <w:top w:val="nil"/>
                  <w:left w:val="nil"/>
                  <w:bottom w:val="nil"/>
                  <w:right w:val="nil"/>
                </w:tcBorders>
                <w:shd w:val="clear" w:color="000000" w:fill="F2F2F2"/>
                <w:vAlign w:val="center"/>
                <w:hideMark/>
              </w:tcPr>
            </w:tcPrChange>
          </w:tcPr>
          <w:p w14:paraId="32CB6821" w14:textId="63298BD6"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67" w:author="Zhang, Yi" w:date="2020-04-16T14:24:00Z">
              <w:r w:rsidRPr="00F76BEF">
                <w:rPr>
                  <w:rFonts w:ascii="Times New Roman" w:eastAsia="Times New Roman" w:hAnsi="Times New Roman"/>
                  <w:color w:val="000000"/>
                  <w:sz w:val="16"/>
                  <w:szCs w:val="16"/>
                  <w:highlight w:val="green"/>
                  <w:lang w:eastAsia="ko-KR"/>
                </w:rPr>
                <w:t>230%</w:t>
              </w:r>
            </w:ins>
            <w:del w:id="268" w:author="Zhang, Yi" w:date="2020-04-16T14:24:00Z">
              <w:r w:rsidRPr="00F76BEF" w:rsidDel="008C7C2D">
                <w:rPr>
                  <w:rFonts w:ascii="Times New Roman" w:eastAsia="Times New Roman" w:hAnsi="Times New Roman"/>
                  <w:color w:val="000000"/>
                  <w:sz w:val="16"/>
                  <w:szCs w:val="16"/>
                  <w:highlight w:val="green"/>
                  <w:lang w:eastAsia="ko-KR"/>
                </w:rPr>
                <w:delText>214%</w:delText>
              </w:r>
            </w:del>
          </w:p>
        </w:tc>
        <w:tc>
          <w:tcPr>
            <w:tcW w:w="969" w:type="dxa"/>
            <w:tcBorders>
              <w:top w:val="nil"/>
              <w:left w:val="nil"/>
              <w:bottom w:val="nil"/>
              <w:right w:val="nil"/>
            </w:tcBorders>
            <w:shd w:val="clear" w:color="000000" w:fill="F2F2F2"/>
            <w:vAlign w:val="center"/>
            <w:hideMark/>
            <w:tcPrChange w:id="269" w:author="Zhang, Yi" w:date="2020-04-16T14:24:00Z">
              <w:tcPr>
                <w:tcW w:w="969" w:type="dxa"/>
                <w:gridSpan w:val="2"/>
                <w:tcBorders>
                  <w:top w:val="nil"/>
                  <w:left w:val="nil"/>
                  <w:bottom w:val="nil"/>
                  <w:right w:val="nil"/>
                </w:tcBorders>
                <w:shd w:val="clear" w:color="000000" w:fill="F2F2F2"/>
                <w:vAlign w:val="center"/>
                <w:hideMark/>
              </w:tcPr>
            </w:tcPrChange>
          </w:tcPr>
          <w:p w14:paraId="40668930" w14:textId="643FC905"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70" w:author="Zhang, Yi" w:date="2020-04-16T14:24:00Z">
              <w:r w:rsidRPr="00F76BEF">
                <w:rPr>
                  <w:rFonts w:ascii="Times New Roman" w:eastAsia="Times New Roman" w:hAnsi="Times New Roman"/>
                  <w:color w:val="000000"/>
                  <w:sz w:val="16"/>
                  <w:szCs w:val="16"/>
                  <w:highlight w:val="green"/>
                  <w:lang w:eastAsia="ko-KR"/>
                </w:rPr>
                <w:t>203%</w:t>
              </w:r>
            </w:ins>
            <w:del w:id="271" w:author="Zhang, Yi" w:date="2020-04-16T14:24:00Z">
              <w:r w:rsidRPr="00F76BEF" w:rsidDel="008C7C2D">
                <w:rPr>
                  <w:rFonts w:ascii="Times New Roman" w:eastAsia="Times New Roman" w:hAnsi="Times New Roman"/>
                  <w:color w:val="000000"/>
                  <w:sz w:val="16"/>
                  <w:szCs w:val="16"/>
                  <w:highlight w:val="green"/>
                  <w:lang w:eastAsia="ko-KR"/>
                </w:rPr>
                <w:delText>137%</w:delText>
              </w:r>
            </w:del>
          </w:p>
        </w:tc>
        <w:tc>
          <w:tcPr>
            <w:tcW w:w="906" w:type="dxa"/>
            <w:tcBorders>
              <w:top w:val="nil"/>
              <w:left w:val="nil"/>
              <w:bottom w:val="nil"/>
              <w:right w:val="nil"/>
            </w:tcBorders>
            <w:shd w:val="clear" w:color="000000" w:fill="F2F2F2"/>
            <w:vAlign w:val="center"/>
            <w:hideMark/>
            <w:tcPrChange w:id="272" w:author="Zhang, Yi" w:date="2020-04-16T14:24:00Z">
              <w:tcPr>
                <w:tcW w:w="906" w:type="dxa"/>
                <w:gridSpan w:val="2"/>
                <w:tcBorders>
                  <w:top w:val="nil"/>
                  <w:left w:val="nil"/>
                  <w:bottom w:val="nil"/>
                  <w:right w:val="nil"/>
                </w:tcBorders>
                <w:shd w:val="clear" w:color="000000" w:fill="F2F2F2"/>
                <w:vAlign w:val="center"/>
                <w:hideMark/>
              </w:tcPr>
            </w:tcPrChange>
          </w:tcPr>
          <w:p w14:paraId="38A9D00D" w14:textId="3AB348C5"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73" w:author="Zhang, Yi" w:date="2020-04-16T14:24:00Z">
              <w:r w:rsidRPr="00F76BEF">
                <w:rPr>
                  <w:rFonts w:ascii="Times New Roman" w:eastAsia="Times New Roman" w:hAnsi="Times New Roman"/>
                  <w:color w:val="000000"/>
                  <w:sz w:val="16"/>
                  <w:szCs w:val="16"/>
                  <w:highlight w:val="green"/>
                  <w:lang w:eastAsia="ko-KR"/>
                </w:rPr>
                <w:t>203%</w:t>
              </w:r>
            </w:ins>
            <w:del w:id="274" w:author="Zhang, Yi" w:date="2020-04-16T14:24:00Z">
              <w:r w:rsidRPr="00F76BEF" w:rsidDel="008C7C2D">
                <w:rPr>
                  <w:rFonts w:ascii="Times New Roman" w:eastAsia="Times New Roman" w:hAnsi="Times New Roman"/>
                  <w:color w:val="000000"/>
                  <w:sz w:val="16"/>
                  <w:szCs w:val="16"/>
                  <w:highlight w:val="green"/>
                  <w:lang w:eastAsia="ko-KR"/>
                </w:rPr>
                <w:delText>137%</w:delText>
              </w:r>
            </w:del>
          </w:p>
        </w:tc>
        <w:tc>
          <w:tcPr>
            <w:tcW w:w="873" w:type="dxa"/>
            <w:tcBorders>
              <w:top w:val="nil"/>
              <w:left w:val="nil"/>
              <w:bottom w:val="nil"/>
              <w:right w:val="nil"/>
            </w:tcBorders>
            <w:shd w:val="clear" w:color="000000" w:fill="F2F2F2"/>
            <w:vAlign w:val="center"/>
            <w:hideMark/>
            <w:tcPrChange w:id="275" w:author="Zhang, Yi" w:date="2020-04-16T14:24:00Z">
              <w:tcPr>
                <w:tcW w:w="873" w:type="dxa"/>
                <w:gridSpan w:val="2"/>
                <w:tcBorders>
                  <w:top w:val="nil"/>
                  <w:left w:val="nil"/>
                  <w:bottom w:val="nil"/>
                  <w:right w:val="nil"/>
                </w:tcBorders>
                <w:shd w:val="clear" w:color="000000" w:fill="F2F2F2"/>
                <w:vAlign w:val="center"/>
                <w:hideMark/>
              </w:tcPr>
            </w:tcPrChange>
          </w:tcPr>
          <w:p w14:paraId="659F65DA" w14:textId="6D50006B"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76" w:author="Zhang, Yi" w:date="2020-04-16T14:24:00Z">
              <w:r w:rsidRPr="00F76BEF">
                <w:rPr>
                  <w:rFonts w:ascii="Times New Roman" w:eastAsia="Times New Roman" w:hAnsi="Times New Roman"/>
                  <w:color w:val="000000"/>
                  <w:sz w:val="16"/>
                  <w:szCs w:val="16"/>
                  <w:highlight w:val="green"/>
                  <w:lang w:eastAsia="ko-KR"/>
                </w:rPr>
                <w:t>203%</w:t>
              </w:r>
            </w:ins>
            <w:del w:id="277" w:author="Zhang, Yi" w:date="2020-04-16T14:24:00Z">
              <w:r w:rsidRPr="00F76BEF" w:rsidDel="008C7C2D">
                <w:rPr>
                  <w:rFonts w:ascii="Times New Roman" w:eastAsia="Times New Roman" w:hAnsi="Times New Roman"/>
                  <w:color w:val="000000"/>
                  <w:sz w:val="16"/>
                  <w:szCs w:val="16"/>
                  <w:highlight w:val="green"/>
                  <w:lang w:eastAsia="ko-KR"/>
                </w:rPr>
                <w:delText>137%</w:delText>
              </w:r>
            </w:del>
          </w:p>
        </w:tc>
        <w:tc>
          <w:tcPr>
            <w:tcW w:w="954" w:type="dxa"/>
            <w:tcBorders>
              <w:top w:val="nil"/>
              <w:left w:val="nil"/>
              <w:bottom w:val="nil"/>
              <w:right w:val="nil"/>
            </w:tcBorders>
            <w:shd w:val="clear" w:color="000000" w:fill="F2F2F2"/>
            <w:vAlign w:val="center"/>
            <w:hideMark/>
            <w:tcPrChange w:id="278" w:author="Zhang, Yi" w:date="2020-04-16T14:24:00Z">
              <w:tcPr>
                <w:tcW w:w="954" w:type="dxa"/>
                <w:gridSpan w:val="2"/>
                <w:tcBorders>
                  <w:top w:val="nil"/>
                  <w:left w:val="nil"/>
                  <w:bottom w:val="nil"/>
                  <w:right w:val="nil"/>
                </w:tcBorders>
                <w:shd w:val="clear" w:color="000000" w:fill="F2F2F2"/>
                <w:vAlign w:val="center"/>
                <w:hideMark/>
              </w:tcPr>
            </w:tcPrChange>
          </w:tcPr>
          <w:p w14:paraId="2F1341F3" w14:textId="25664ACF"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79" w:author="Zhang, Yi" w:date="2020-04-16T14:24:00Z">
              <w:r w:rsidRPr="00F76BEF">
                <w:rPr>
                  <w:rFonts w:ascii="Times New Roman" w:eastAsia="Times New Roman" w:hAnsi="Times New Roman"/>
                  <w:color w:val="000000"/>
                  <w:sz w:val="16"/>
                  <w:szCs w:val="16"/>
                  <w:highlight w:val="green"/>
                  <w:lang w:eastAsia="ko-KR"/>
                </w:rPr>
                <w:t>0</w:t>
              </w:r>
            </w:ins>
            <w:del w:id="280" w:author="Zhang, Yi" w:date="2020-04-16T14:24:00Z">
              <w:r w:rsidRPr="00F76BEF" w:rsidDel="008C7C2D">
                <w:rPr>
                  <w:rFonts w:ascii="Times New Roman" w:eastAsia="Times New Roman" w:hAnsi="Times New Roman"/>
                  <w:color w:val="000000"/>
                  <w:sz w:val="16"/>
                  <w:szCs w:val="16"/>
                  <w:highlight w:val="green"/>
                  <w:lang w:eastAsia="ko-KR"/>
                </w:rPr>
                <w:delText>-500</w:delText>
              </w:r>
            </w:del>
          </w:p>
        </w:tc>
        <w:tc>
          <w:tcPr>
            <w:tcW w:w="847" w:type="dxa"/>
            <w:tcBorders>
              <w:top w:val="nil"/>
              <w:left w:val="nil"/>
              <w:bottom w:val="nil"/>
              <w:right w:val="nil"/>
            </w:tcBorders>
            <w:shd w:val="clear" w:color="000000" w:fill="F2F2F2"/>
            <w:vAlign w:val="center"/>
            <w:hideMark/>
            <w:tcPrChange w:id="281" w:author="Zhang, Yi" w:date="2020-04-16T14:24:00Z">
              <w:tcPr>
                <w:tcW w:w="847" w:type="dxa"/>
                <w:gridSpan w:val="2"/>
                <w:tcBorders>
                  <w:top w:val="nil"/>
                  <w:left w:val="nil"/>
                  <w:bottom w:val="nil"/>
                  <w:right w:val="nil"/>
                </w:tcBorders>
                <w:shd w:val="clear" w:color="000000" w:fill="F2F2F2"/>
                <w:vAlign w:val="center"/>
                <w:hideMark/>
              </w:tcPr>
            </w:tcPrChange>
          </w:tcPr>
          <w:p w14:paraId="10D5D462" w14:textId="137AE049"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82" w:author="Zhang, Yi" w:date="2020-04-16T14:24:00Z">
              <w:r w:rsidRPr="00F76BEF">
                <w:rPr>
                  <w:rFonts w:ascii="Times New Roman" w:eastAsia="Times New Roman" w:hAnsi="Times New Roman"/>
                  <w:color w:val="000000"/>
                  <w:sz w:val="16"/>
                  <w:szCs w:val="16"/>
                  <w:highlight w:val="green"/>
                  <w:lang w:eastAsia="ko-KR"/>
                </w:rPr>
                <w:t>0</w:t>
              </w:r>
            </w:ins>
            <w:del w:id="283" w:author="Zhang, Yi" w:date="2020-04-16T14:24:00Z">
              <w:r w:rsidRPr="00F76BEF" w:rsidDel="008C7C2D">
                <w:rPr>
                  <w:rFonts w:ascii="Times New Roman" w:eastAsia="Times New Roman" w:hAnsi="Times New Roman"/>
                  <w:color w:val="000000"/>
                  <w:sz w:val="16"/>
                  <w:szCs w:val="16"/>
                  <w:highlight w:val="green"/>
                  <w:lang w:eastAsia="ko-KR"/>
                </w:rPr>
                <w:delText>0</w:delText>
              </w:r>
            </w:del>
          </w:p>
        </w:tc>
      </w:tr>
    </w:tbl>
    <w:p w14:paraId="45952204" w14:textId="77777777" w:rsidR="00E67309" w:rsidRDefault="00E67309" w:rsidP="00E67309">
      <w:pPr>
        <w:rPr>
          <w:rFonts w:ascii="Arial" w:hAnsi="Arial" w:cs="Arial"/>
        </w:rPr>
      </w:pPr>
    </w:p>
    <w:p w14:paraId="0546CECB" w14:textId="77777777" w:rsidR="00E67309" w:rsidRDefault="00E67309" w:rsidP="00E67309">
      <w:pPr>
        <w:rPr>
          <w:rFonts w:ascii="Arial" w:hAnsi="Arial" w:cs="Arial"/>
        </w:rPr>
      </w:pPr>
    </w:p>
    <w:p w14:paraId="08780556" w14:textId="77777777" w:rsidR="00E67309" w:rsidRDefault="00E67309" w:rsidP="00E67309">
      <w:pPr>
        <w:rPr>
          <w:rFonts w:ascii="Arial" w:hAnsi="Arial" w:cs="Arial"/>
        </w:rPr>
      </w:pPr>
    </w:p>
    <w:p w14:paraId="3790D06E" w14:textId="77777777" w:rsidR="00E27700" w:rsidRDefault="00E27700" w:rsidP="00E67309">
      <w:pPr>
        <w:rPr>
          <w:rFonts w:ascii="Arial" w:hAnsi="Arial" w:cs="Arial"/>
        </w:rPr>
      </w:pPr>
    </w:p>
    <w:p w14:paraId="4998E1FA" w14:textId="0088AC96" w:rsidR="00E27700" w:rsidRDefault="00E27700" w:rsidP="00E67309">
      <w:pPr>
        <w:rPr>
          <w:ins w:id="284" w:author="Gary Harris" w:date="2020-04-09T21:36:00Z"/>
          <w:rFonts w:ascii="Arial" w:hAnsi="Arial" w:cs="Arial"/>
        </w:rPr>
      </w:pPr>
    </w:p>
    <w:p w14:paraId="16519FEE" w14:textId="77777777" w:rsidR="0053285C" w:rsidRDefault="0053285C" w:rsidP="00E67309">
      <w:pPr>
        <w:rPr>
          <w:rFonts w:ascii="Arial" w:hAnsi="Arial" w:cs="Arial"/>
        </w:rPr>
      </w:pPr>
    </w:p>
    <w:p w14:paraId="092221BE" w14:textId="77777777" w:rsidR="00E27700" w:rsidRDefault="00E27700" w:rsidP="00E67309">
      <w:pPr>
        <w:rPr>
          <w:rFonts w:ascii="Arial" w:hAnsi="Arial" w:cs="Arial"/>
        </w:rPr>
      </w:pPr>
    </w:p>
    <w:p w14:paraId="7F716192" w14:textId="4316B8DA" w:rsidR="00E67309" w:rsidRDefault="00E67309" w:rsidP="00E67309">
      <w:pPr>
        <w:rPr>
          <w:rFonts w:ascii="Arial" w:hAnsi="Arial" w:cs="Arial"/>
        </w:rPr>
      </w:pPr>
      <w:r>
        <w:rPr>
          <w:rFonts w:ascii="Arial" w:hAnsi="Arial" w:cs="Arial"/>
        </w:rPr>
        <w:t>Stress Testing Assumptions</w:t>
      </w:r>
      <w:ins w:id="285" w:author="Zhang, Yi" w:date="2020-04-16T14:39:00Z">
        <w:r w:rsidR="008C3CBC">
          <w:rPr>
            <w:rFonts w:ascii="Arial" w:hAnsi="Arial" w:cs="Arial"/>
          </w:rPr>
          <w:t xml:space="preserve"> (after diversification)</w:t>
        </w:r>
      </w:ins>
      <w:r w:rsidRPr="008B3EA3">
        <w:rPr>
          <w:rFonts w:ascii="Arial" w:hAnsi="Arial" w:cs="Arial"/>
        </w:rPr>
        <w:t xml:space="preserve">: </w:t>
      </w:r>
    </w:p>
    <w:tbl>
      <w:tblPr>
        <w:tblW w:w="9551" w:type="dxa"/>
        <w:tblInd w:w="108" w:type="dxa"/>
        <w:tblLayout w:type="fixed"/>
        <w:tblLook w:val="04A0" w:firstRow="1" w:lastRow="0" w:firstColumn="1" w:lastColumn="0" w:noHBand="0" w:noVBand="1"/>
      </w:tblPr>
      <w:tblGrid>
        <w:gridCol w:w="2575"/>
        <w:gridCol w:w="684"/>
        <w:gridCol w:w="685"/>
        <w:gridCol w:w="684"/>
        <w:gridCol w:w="688"/>
        <w:gridCol w:w="246"/>
        <w:gridCol w:w="519"/>
        <w:gridCol w:w="575"/>
        <w:gridCol w:w="575"/>
        <w:gridCol w:w="582"/>
        <w:gridCol w:w="575"/>
        <w:gridCol w:w="575"/>
        <w:gridCol w:w="588"/>
        <w:tblGridChange w:id="286">
          <w:tblGrid>
            <w:gridCol w:w="108"/>
            <w:gridCol w:w="2467"/>
            <w:gridCol w:w="108"/>
            <w:gridCol w:w="576"/>
            <w:gridCol w:w="108"/>
            <w:gridCol w:w="577"/>
            <w:gridCol w:w="108"/>
            <w:gridCol w:w="576"/>
            <w:gridCol w:w="108"/>
            <w:gridCol w:w="580"/>
            <w:gridCol w:w="108"/>
            <w:gridCol w:w="138"/>
            <w:gridCol w:w="108"/>
            <w:gridCol w:w="411"/>
            <w:gridCol w:w="108"/>
            <w:gridCol w:w="467"/>
            <w:gridCol w:w="108"/>
            <w:gridCol w:w="467"/>
            <w:gridCol w:w="108"/>
            <w:gridCol w:w="474"/>
            <w:gridCol w:w="108"/>
            <w:gridCol w:w="467"/>
            <w:gridCol w:w="108"/>
            <w:gridCol w:w="467"/>
            <w:gridCol w:w="108"/>
            <w:gridCol w:w="480"/>
            <w:gridCol w:w="108"/>
          </w:tblGrid>
        </w:tblGridChange>
      </w:tblGrid>
      <w:tr w:rsidR="00E67309" w:rsidRPr="002C3CAD" w14:paraId="27D2AC19" w14:textId="77777777" w:rsidTr="00EE2EDC">
        <w:trPr>
          <w:cantSplit/>
          <w:trHeight w:val="250"/>
          <w:tblHeader/>
        </w:trPr>
        <w:tc>
          <w:tcPr>
            <w:tcW w:w="2575" w:type="dxa"/>
            <w:tcBorders>
              <w:top w:val="nil"/>
              <w:left w:val="nil"/>
              <w:bottom w:val="nil"/>
              <w:right w:val="nil"/>
            </w:tcBorders>
            <w:shd w:val="clear" w:color="000000" w:fill="FFFFFF"/>
            <w:vAlign w:val="center"/>
            <w:hideMark/>
          </w:tcPr>
          <w:p w14:paraId="3BB91A1F" w14:textId="77777777" w:rsidR="00E67309" w:rsidRPr="002C3CAD" w:rsidRDefault="00E67309" w:rsidP="00EE2EDC">
            <w:pPr>
              <w:spacing w:after="0" w:line="240" w:lineRule="auto"/>
              <w:rPr>
                <w:rFonts w:ascii="Times New Roman" w:eastAsia="Times New Roman" w:hAnsi="Times New Roman"/>
                <w:color w:val="000000"/>
                <w:sz w:val="16"/>
                <w:szCs w:val="16"/>
                <w:lang w:eastAsia="ko-KR"/>
              </w:rPr>
            </w:pPr>
            <w:r w:rsidRPr="002C3CAD">
              <w:rPr>
                <w:rFonts w:ascii="Times New Roman" w:eastAsia="Times New Roman" w:hAnsi="Times New Roman"/>
                <w:color w:val="000000"/>
                <w:sz w:val="16"/>
                <w:szCs w:val="16"/>
                <w:lang w:eastAsia="ko-KR"/>
              </w:rPr>
              <w:t> </w:t>
            </w:r>
          </w:p>
        </w:tc>
        <w:tc>
          <w:tcPr>
            <w:tcW w:w="2741" w:type="dxa"/>
            <w:gridSpan w:val="4"/>
            <w:tcBorders>
              <w:top w:val="nil"/>
              <w:left w:val="nil"/>
              <w:bottom w:val="single" w:sz="4" w:space="0" w:color="FFFFFF"/>
              <w:right w:val="nil"/>
            </w:tcBorders>
            <w:shd w:val="clear" w:color="000000" w:fill="00B0F0"/>
            <w:vAlign w:val="center"/>
            <w:hideMark/>
          </w:tcPr>
          <w:p w14:paraId="472BE94F" w14:textId="77777777" w:rsidR="00E67309" w:rsidRPr="002C3CAD" w:rsidRDefault="00E67309" w:rsidP="00EE2EDC">
            <w:pPr>
              <w:spacing w:after="0" w:line="240" w:lineRule="auto"/>
              <w:jc w:val="center"/>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Stress Factors</w:t>
            </w:r>
          </w:p>
        </w:tc>
        <w:tc>
          <w:tcPr>
            <w:tcW w:w="246" w:type="dxa"/>
            <w:tcBorders>
              <w:top w:val="nil"/>
              <w:left w:val="nil"/>
              <w:bottom w:val="nil"/>
              <w:right w:val="nil"/>
            </w:tcBorders>
            <w:shd w:val="clear" w:color="000000" w:fill="FFFFFF"/>
            <w:vAlign w:val="center"/>
            <w:hideMark/>
          </w:tcPr>
          <w:p w14:paraId="7AA25190" w14:textId="77777777" w:rsidR="00E67309" w:rsidRPr="002C3CAD" w:rsidRDefault="00E67309" w:rsidP="00EE2EDC">
            <w:pPr>
              <w:spacing w:after="0" w:line="240" w:lineRule="auto"/>
              <w:jc w:val="center"/>
              <w:rPr>
                <w:rFonts w:ascii="Times New Roman" w:eastAsia="Times New Roman" w:hAnsi="Times New Roman"/>
                <w:color w:val="000000"/>
                <w:sz w:val="16"/>
                <w:szCs w:val="16"/>
                <w:lang w:eastAsia="ko-KR"/>
              </w:rPr>
            </w:pPr>
            <w:r w:rsidRPr="002C3CAD">
              <w:rPr>
                <w:rFonts w:ascii="Times New Roman" w:eastAsia="Times New Roman" w:hAnsi="Times New Roman"/>
                <w:color w:val="000000"/>
                <w:sz w:val="16"/>
                <w:szCs w:val="16"/>
                <w:lang w:eastAsia="ko-KR"/>
              </w:rPr>
              <w:t> </w:t>
            </w:r>
          </w:p>
        </w:tc>
        <w:tc>
          <w:tcPr>
            <w:tcW w:w="3989" w:type="dxa"/>
            <w:gridSpan w:val="7"/>
            <w:tcBorders>
              <w:top w:val="nil"/>
              <w:left w:val="nil"/>
              <w:bottom w:val="single" w:sz="4" w:space="0" w:color="FFFFFF"/>
              <w:right w:val="nil"/>
            </w:tcBorders>
            <w:shd w:val="clear" w:color="000000" w:fill="00B0F0"/>
            <w:vAlign w:val="center"/>
            <w:hideMark/>
          </w:tcPr>
          <w:p w14:paraId="402007A9" w14:textId="77777777" w:rsidR="00E67309" w:rsidRPr="002C3CAD" w:rsidRDefault="00E67309" w:rsidP="00EE2EDC">
            <w:pPr>
              <w:spacing w:after="0" w:line="240" w:lineRule="auto"/>
              <w:jc w:val="center"/>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Credit Spread shocks (bps)</w:t>
            </w:r>
          </w:p>
        </w:tc>
      </w:tr>
      <w:tr w:rsidR="00E67309" w:rsidRPr="002C3CAD" w14:paraId="1EA4C1EB" w14:textId="77777777" w:rsidTr="00F76BEF">
        <w:trPr>
          <w:cantSplit/>
          <w:trHeight w:val="711"/>
          <w:tblHeader/>
        </w:trPr>
        <w:tc>
          <w:tcPr>
            <w:tcW w:w="2575" w:type="dxa"/>
            <w:tcBorders>
              <w:top w:val="nil"/>
              <w:left w:val="nil"/>
              <w:bottom w:val="nil"/>
              <w:right w:val="nil"/>
            </w:tcBorders>
            <w:shd w:val="clear" w:color="000000" w:fill="00B0F0"/>
            <w:vAlign w:val="center"/>
            <w:hideMark/>
          </w:tcPr>
          <w:p w14:paraId="5820FC6B" w14:textId="77777777" w:rsidR="00E67309" w:rsidRPr="002C3CAD" w:rsidRDefault="00E67309" w:rsidP="00EE2EDC">
            <w:pPr>
              <w:spacing w:after="0" w:line="240" w:lineRule="auto"/>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Description of Stress</w:t>
            </w:r>
          </w:p>
        </w:tc>
        <w:tc>
          <w:tcPr>
            <w:tcW w:w="684" w:type="dxa"/>
            <w:tcBorders>
              <w:top w:val="nil"/>
              <w:left w:val="nil"/>
              <w:bottom w:val="nil"/>
              <w:right w:val="nil"/>
            </w:tcBorders>
            <w:shd w:val="clear" w:color="000000" w:fill="00B0F0"/>
            <w:vAlign w:val="center"/>
            <w:hideMark/>
          </w:tcPr>
          <w:p w14:paraId="04807DB3" w14:textId="77777777" w:rsidR="00E67309" w:rsidRPr="002C3CAD" w:rsidRDefault="00E67309" w:rsidP="00EE2EDC">
            <w:pPr>
              <w:spacing w:after="0" w:line="240" w:lineRule="auto"/>
              <w:jc w:val="center"/>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IR Shock</w:t>
            </w:r>
          </w:p>
        </w:tc>
        <w:tc>
          <w:tcPr>
            <w:tcW w:w="685" w:type="dxa"/>
            <w:tcBorders>
              <w:top w:val="nil"/>
              <w:left w:val="nil"/>
              <w:bottom w:val="nil"/>
              <w:right w:val="nil"/>
            </w:tcBorders>
            <w:shd w:val="clear" w:color="000000" w:fill="00B0F0"/>
            <w:vAlign w:val="center"/>
            <w:hideMark/>
          </w:tcPr>
          <w:p w14:paraId="5062F3EC" w14:textId="77777777" w:rsidR="00E67309" w:rsidRPr="002C3CAD" w:rsidRDefault="00E67309" w:rsidP="00EE2EDC">
            <w:pPr>
              <w:spacing w:after="0" w:line="240" w:lineRule="auto"/>
              <w:jc w:val="center"/>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Equity/Alts Shock</w:t>
            </w:r>
          </w:p>
        </w:tc>
        <w:tc>
          <w:tcPr>
            <w:tcW w:w="684" w:type="dxa"/>
            <w:tcBorders>
              <w:top w:val="nil"/>
              <w:left w:val="nil"/>
              <w:bottom w:val="nil"/>
              <w:right w:val="nil"/>
            </w:tcBorders>
            <w:shd w:val="clear" w:color="000000" w:fill="00B0F0"/>
            <w:vAlign w:val="center"/>
            <w:hideMark/>
          </w:tcPr>
          <w:p w14:paraId="7F3491E7" w14:textId="77777777" w:rsidR="00E67309" w:rsidRPr="002C3CAD" w:rsidRDefault="00E67309" w:rsidP="00EE2EDC">
            <w:pPr>
              <w:spacing w:after="0" w:line="240" w:lineRule="auto"/>
              <w:jc w:val="center"/>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ML III Shock</w:t>
            </w:r>
          </w:p>
        </w:tc>
        <w:tc>
          <w:tcPr>
            <w:tcW w:w="688" w:type="dxa"/>
            <w:tcBorders>
              <w:top w:val="nil"/>
              <w:left w:val="nil"/>
              <w:bottom w:val="nil"/>
              <w:right w:val="nil"/>
            </w:tcBorders>
            <w:shd w:val="clear" w:color="000000" w:fill="00B0F0"/>
            <w:vAlign w:val="center"/>
            <w:hideMark/>
          </w:tcPr>
          <w:p w14:paraId="1ECE3DB6" w14:textId="77777777" w:rsidR="00E67309" w:rsidRPr="002C3CAD" w:rsidRDefault="00E67309" w:rsidP="00EE2EDC">
            <w:pPr>
              <w:spacing w:after="0" w:line="240" w:lineRule="auto"/>
              <w:jc w:val="center"/>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PC Reserve</w:t>
            </w:r>
          </w:p>
        </w:tc>
        <w:tc>
          <w:tcPr>
            <w:tcW w:w="246" w:type="dxa"/>
            <w:tcBorders>
              <w:top w:val="nil"/>
              <w:left w:val="nil"/>
              <w:bottom w:val="nil"/>
              <w:right w:val="nil"/>
            </w:tcBorders>
            <w:shd w:val="clear" w:color="000000" w:fill="FFFFFF"/>
            <w:vAlign w:val="center"/>
            <w:hideMark/>
          </w:tcPr>
          <w:p w14:paraId="69222D15" w14:textId="77777777" w:rsidR="00E67309" w:rsidRPr="002C3CAD" w:rsidRDefault="00E67309" w:rsidP="00EE2EDC">
            <w:pPr>
              <w:spacing w:after="0" w:line="240" w:lineRule="auto"/>
              <w:jc w:val="center"/>
              <w:rPr>
                <w:rFonts w:ascii="Times New Roman" w:eastAsia="Times New Roman" w:hAnsi="Times New Roman"/>
                <w:color w:val="000000"/>
                <w:sz w:val="16"/>
                <w:szCs w:val="16"/>
                <w:lang w:eastAsia="ko-KR"/>
              </w:rPr>
            </w:pPr>
            <w:r w:rsidRPr="002C3CAD">
              <w:rPr>
                <w:rFonts w:ascii="Times New Roman" w:eastAsia="Times New Roman" w:hAnsi="Times New Roman"/>
                <w:color w:val="000000"/>
                <w:sz w:val="16"/>
                <w:szCs w:val="16"/>
                <w:lang w:eastAsia="ko-KR"/>
              </w:rPr>
              <w:t> </w:t>
            </w:r>
          </w:p>
        </w:tc>
        <w:tc>
          <w:tcPr>
            <w:tcW w:w="519" w:type="dxa"/>
            <w:tcBorders>
              <w:top w:val="nil"/>
              <w:left w:val="nil"/>
              <w:bottom w:val="nil"/>
              <w:right w:val="nil"/>
            </w:tcBorders>
            <w:shd w:val="clear" w:color="000000" w:fill="00B0F0"/>
            <w:vAlign w:val="center"/>
            <w:hideMark/>
          </w:tcPr>
          <w:p w14:paraId="5F2860C9" w14:textId="77777777" w:rsidR="00E67309" w:rsidRPr="002C3CAD" w:rsidRDefault="00E67309" w:rsidP="00EE2EDC">
            <w:pPr>
              <w:spacing w:after="0" w:line="240" w:lineRule="auto"/>
              <w:jc w:val="center"/>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AAA</w:t>
            </w:r>
          </w:p>
        </w:tc>
        <w:tc>
          <w:tcPr>
            <w:tcW w:w="575" w:type="dxa"/>
            <w:tcBorders>
              <w:top w:val="nil"/>
              <w:left w:val="nil"/>
              <w:bottom w:val="nil"/>
              <w:right w:val="nil"/>
            </w:tcBorders>
            <w:shd w:val="clear" w:color="000000" w:fill="00B0F0"/>
            <w:vAlign w:val="center"/>
            <w:hideMark/>
          </w:tcPr>
          <w:p w14:paraId="2B15D6E9" w14:textId="77777777" w:rsidR="00E67309" w:rsidRPr="002C3CAD" w:rsidRDefault="00E67309" w:rsidP="00EE2EDC">
            <w:pPr>
              <w:spacing w:after="0" w:line="240" w:lineRule="auto"/>
              <w:jc w:val="center"/>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AA</w:t>
            </w:r>
          </w:p>
        </w:tc>
        <w:tc>
          <w:tcPr>
            <w:tcW w:w="575" w:type="dxa"/>
            <w:tcBorders>
              <w:top w:val="nil"/>
              <w:left w:val="nil"/>
              <w:bottom w:val="nil"/>
              <w:right w:val="nil"/>
            </w:tcBorders>
            <w:shd w:val="clear" w:color="000000" w:fill="00B0F0"/>
            <w:vAlign w:val="center"/>
            <w:hideMark/>
          </w:tcPr>
          <w:p w14:paraId="7FE284F4" w14:textId="77777777" w:rsidR="00E67309" w:rsidRPr="002C3CAD" w:rsidRDefault="00E67309" w:rsidP="00EE2EDC">
            <w:pPr>
              <w:spacing w:after="0" w:line="240" w:lineRule="auto"/>
              <w:jc w:val="center"/>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A</w:t>
            </w:r>
          </w:p>
        </w:tc>
        <w:tc>
          <w:tcPr>
            <w:tcW w:w="582" w:type="dxa"/>
            <w:tcBorders>
              <w:top w:val="nil"/>
              <w:left w:val="nil"/>
              <w:bottom w:val="nil"/>
              <w:right w:val="nil"/>
            </w:tcBorders>
            <w:shd w:val="clear" w:color="000000" w:fill="00B0F0"/>
            <w:vAlign w:val="center"/>
            <w:hideMark/>
          </w:tcPr>
          <w:p w14:paraId="30137C74" w14:textId="77777777" w:rsidR="00E67309" w:rsidRPr="002C3CAD" w:rsidRDefault="00E67309" w:rsidP="00EE2EDC">
            <w:pPr>
              <w:spacing w:after="0" w:line="240" w:lineRule="auto"/>
              <w:jc w:val="center"/>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BBB</w:t>
            </w:r>
          </w:p>
        </w:tc>
        <w:tc>
          <w:tcPr>
            <w:tcW w:w="575" w:type="dxa"/>
            <w:tcBorders>
              <w:top w:val="nil"/>
              <w:left w:val="nil"/>
              <w:bottom w:val="nil"/>
              <w:right w:val="nil"/>
            </w:tcBorders>
            <w:shd w:val="clear" w:color="000000" w:fill="00B0F0"/>
            <w:vAlign w:val="center"/>
            <w:hideMark/>
          </w:tcPr>
          <w:p w14:paraId="769A32B2" w14:textId="77777777" w:rsidR="00E67309" w:rsidRPr="002C3CAD" w:rsidRDefault="00E67309" w:rsidP="00EE2EDC">
            <w:pPr>
              <w:spacing w:after="0" w:line="240" w:lineRule="auto"/>
              <w:jc w:val="center"/>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BB</w:t>
            </w:r>
          </w:p>
        </w:tc>
        <w:tc>
          <w:tcPr>
            <w:tcW w:w="575" w:type="dxa"/>
            <w:tcBorders>
              <w:top w:val="nil"/>
              <w:left w:val="nil"/>
              <w:bottom w:val="nil"/>
              <w:right w:val="nil"/>
            </w:tcBorders>
            <w:shd w:val="clear" w:color="000000" w:fill="00B0F0"/>
            <w:vAlign w:val="center"/>
            <w:hideMark/>
          </w:tcPr>
          <w:p w14:paraId="1497DE96" w14:textId="77777777" w:rsidR="00E67309" w:rsidRPr="002C3CAD" w:rsidRDefault="00E67309" w:rsidP="00EE2EDC">
            <w:pPr>
              <w:spacing w:after="0" w:line="240" w:lineRule="auto"/>
              <w:jc w:val="center"/>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B</w:t>
            </w:r>
          </w:p>
        </w:tc>
        <w:tc>
          <w:tcPr>
            <w:tcW w:w="588" w:type="dxa"/>
            <w:tcBorders>
              <w:top w:val="nil"/>
              <w:left w:val="nil"/>
              <w:bottom w:val="nil"/>
              <w:right w:val="nil"/>
            </w:tcBorders>
            <w:shd w:val="clear" w:color="000000" w:fill="00B0F0"/>
            <w:vAlign w:val="center"/>
            <w:hideMark/>
          </w:tcPr>
          <w:p w14:paraId="2142E700" w14:textId="77777777" w:rsidR="00E67309" w:rsidRPr="002C3CAD" w:rsidRDefault="00E67309" w:rsidP="00EE2EDC">
            <w:pPr>
              <w:spacing w:after="0" w:line="240" w:lineRule="auto"/>
              <w:jc w:val="center"/>
              <w:rPr>
                <w:rFonts w:ascii="Times New Roman" w:eastAsia="Times New Roman" w:hAnsi="Times New Roman"/>
                <w:color w:val="FFFFFF"/>
                <w:sz w:val="16"/>
                <w:szCs w:val="16"/>
                <w:lang w:eastAsia="ko-KR"/>
              </w:rPr>
            </w:pPr>
            <w:r w:rsidRPr="002C3CAD">
              <w:rPr>
                <w:rFonts w:ascii="Times New Roman" w:eastAsia="Times New Roman" w:hAnsi="Times New Roman"/>
                <w:color w:val="FFFFFF"/>
                <w:sz w:val="16"/>
                <w:szCs w:val="16"/>
                <w:lang w:eastAsia="ko-KR"/>
              </w:rPr>
              <w:t>CCC</w:t>
            </w:r>
            <w:r>
              <w:rPr>
                <w:rFonts w:ascii="Times New Roman" w:eastAsia="Times New Roman" w:hAnsi="Times New Roman"/>
                <w:color w:val="FFFFFF"/>
                <w:sz w:val="16"/>
                <w:szCs w:val="16"/>
                <w:lang w:eastAsia="ko-KR"/>
              </w:rPr>
              <w:t xml:space="preserve"> or lower</w:t>
            </w:r>
          </w:p>
        </w:tc>
      </w:tr>
      <w:tr w:rsidR="00E67309" w:rsidRPr="002C3CAD" w14:paraId="646F7C1A" w14:textId="77777777" w:rsidTr="00F76BEF">
        <w:trPr>
          <w:cantSplit/>
          <w:trHeight w:val="471"/>
          <w:tblHeader/>
        </w:trPr>
        <w:tc>
          <w:tcPr>
            <w:tcW w:w="2575" w:type="dxa"/>
            <w:tcBorders>
              <w:top w:val="nil"/>
              <w:left w:val="nil"/>
              <w:bottom w:val="nil"/>
              <w:right w:val="nil"/>
            </w:tcBorders>
            <w:shd w:val="clear" w:color="000000" w:fill="FFFFFF"/>
            <w:vAlign w:val="center"/>
            <w:hideMark/>
          </w:tcPr>
          <w:p w14:paraId="31B022D2" w14:textId="77777777" w:rsidR="00E67309" w:rsidRPr="002C3CAD" w:rsidRDefault="00E67309" w:rsidP="00EE2EDC">
            <w:pPr>
              <w:spacing w:after="0" w:line="240" w:lineRule="auto"/>
              <w:rPr>
                <w:rFonts w:ascii="Times New Roman" w:eastAsia="Times New Roman" w:hAnsi="Times New Roman"/>
                <w:color w:val="000000"/>
                <w:sz w:val="16"/>
                <w:szCs w:val="16"/>
                <w:lang w:eastAsia="ko-KR"/>
              </w:rPr>
            </w:pPr>
            <w:r w:rsidRPr="002C3CAD">
              <w:rPr>
                <w:rFonts w:ascii="Times New Roman" w:eastAsia="Times New Roman" w:hAnsi="Times New Roman"/>
                <w:color w:val="000000"/>
                <w:sz w:val="16"/>
                <w:szCs w:val="16"/>
                <w:lang w:eastAsia="ko-KR"/>
              </w:rPr>
              <w:t xml:space="preserve">Severe </w:t>
            </w:r>
            <w:r>
              <w:rPr>
                <w:rFonts w:ascii="Times New Roman" w:eastAsia="Times New Roman" w:hAnsi="Times New Roman"/>
                <w:color w:val="000000"/>
                <w:sz w:val="16"/>
                <w:szCs w:val="16"/>
                <w:lang w:eastAsia="ko-KR"/>
              </w:rPr>
              <w:t>P&amp;C</w:t>
            </w:r>
            <w:r w:rsidRPr="002C3CAD">
              <w:rPr>
                <w:rFonts w:ascii="Times New Roman" w:eastAsia="Times New Roman" w:hAnsi="Times New Roman"/>
                <w:color w:val="000000"/>
                <w:sz w:val="16"/>
                <w:szCs w:val="16"/>
                <w:lang w:eastAsia="ko-KR"/>
              </w:rPr>
              <w:t xml:space="preserve"> Stress (1-20)</w:t>
            </w:r>
          </w:p>
        </w:tc>
        <w:tc>
          <w:tcPr>
            <w:tcW w:w="684" w:type="dxa"/>
            <w:tcBorders>
              <w:top w:val="nil"/>
              <w:left w:val="nil"/>
              <w:bottom w:val="nil"/>
              <w:right w:val="nil"/>
            </w:tcBorders>
            <w:shd w:val="clear" w:color="000000" w:fill="FFFFFF"/>
            <w:vAlign w:val="center"/>
            <w:hideMark/>
          </w:tcPr>
          <w:p w14:paraId="4D34B2F2" w14:textId="77777777" w:rsidR="00E67309" w:rsidRPr="00F76B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0</w:t>
            </w:r>
          </w:p>
        </w:tc>
        <w:tc>
          <w:tcPr>
            <w:tcW w:w="685" w:type="dxa"/>
            <w:tcBorders>
              <w:top w:val="nil"/>
              <w:left w:val="nil"/>
              <w:bottom w:val="nil"/>
              <w:right w:val="nil"/>
            </w:tcBorders>
            <w:shd w:val="clear" w:color="000000" w:fill="FFFFFF"/>
            <w:vAlign w:val="center"/>
            <w:hideMark/>
          </w:tcPr>
          <w:p w14:paraId="79C1D3E3" w14:textId="77777777" w:rsidR="00E67309" w:rsidRPr="00F76B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0.0%</w:t>
            </w:r>
          </w:p>
        </w:tc>
        <w:tc>
          <w:tcPr>
            <w:tcW w:w="684" w:type="dxa"/>
            <w:tcBorders>
              <w:top w:val="nil"/>
              <w:left w:val="nil"/>
              <w:bottom w:val="nil"/>
              <w:right w:val="nil"/>
            </w:tcBorders>
            <w:shd w:val="clear" w:color="000000" w:fill="FFFFFF"/>
            <w:vAlign w:val="center"/>
            <w:hideMark/>
          </w:tcPr>
          <w:p w14:paraId="1BEAB3D6" w14:textId="77777777" w:rsidR="00E67309" w:rsidRPr="00F76B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0.0%</w:t>
            </w:r>
          </w:p>
        </w:tc>
        <w:tc>
          <w:tcPr>
            <w:tcW w:w="688" w:type="dxa"/>
            <w:tcBorders>
              <w:top w:val="nil"/>
              <w:left w:val="nil"/>
              <w:bottom w:val="nil"/>
              <w:right w:val="nil"/>
            </w:tcBorders>
            <w:shd w:val="clear" w:color="000000" w:fill="FFFFFF"/>
            <w:vAlign w:val="center"/>
            <w:hideMark/>
          </w:tcPr>
          <w:p w14:paraId="1601E2B3" w14:textId="3CDC1386" w:rsidR="00E67309" w:rsidRPr="00F76BEF" w:rsidRDefault="00E67309" w:rsidP="00EE2EDC">
            <w:pPr>
              <w:spacing w:after="0" w:line="240" w:lineRule="auto"/>
              <w:jc w:val="center"/>
              <w:rPr>
                <w:rFonts w:ascii="Times New Roman" w:eastAsia="Times New Roman" w:hAnsi="Times New Roman"/>
                <w:color w:val="000000"/>
                <w:sz w:val="16"/>
                <w:szCs w:val="16"/>
                <w:highlight w:val="green"/>
                <w:lang w:eastAsia="ko-KR"/>
              </w:rPr>
            </w:pPr>
            <w:del w:id="287" w:author="Zhang, Yi" w:date="2020-04-16T14:40:00Z">
              <w:r w:rsidRPr="00F76BEF" w:rsidDel="008C3CBC">
                <w:rPr>
                  <w:rFonts w:ascii="Times New Roman" w:eastAsia="Times New Roman" w:hAnsi="Times New Roman"/>
                  <w:color w:val="000000"/>
                  <w:sz w:val="16"/>
                  <w:szCs w:val="16"/>
                  <w:highlight w:val="green"/>
                  <w:lang w:eastAsia="ko-KR"/>
                </w:rPr>
                <w:delText>1</w:delText>
              </w:r>
            </w:del>
            <w:ins w:id="288" w:author="Zhang, Yi" w:date="2020-04-16T14:40:00Z">
              <w:r w:rsidR="008C3CBC">
                <w:rPr>
                  <w:rFonts w:ascii="Times New Roman" w:eastAsia="Times New Roman" w:hAnsi="Times New Roman"/>
                  <w:color w:val="000000"/>
                  <w:sz w:val="16"/>
                  <w:szCs w:val="16"/>
                  <w:highlight w:val="green"/>
                  <w:lang w:eastAsia="ko-KR"/>
                </w:rPr>
                <w:t>7</w:t>
              </w:r>
            </w:ins>
            <w:ins w:id="289" w:author="Zhang, Yi" w:date="2020-04-16T14:55:00Z">
              <w:r w:rsidR="0027501A">
                <w:rPr>
                  <w:rFonts w:ascii="Times New Roman" w:eastAsia="Times New Roman" w:hAnsi="Times New Roman"/>
                  <w:color w:val="000000"/>
                  <w:sz w:val="16"/>
                  <w:szCs w:val="16"/>
                  <w:highlight w:val="green"/>
                  <w:lang w:eastAsia="ko-KR"/>
                </w:rPr>
                <w:t>.2</w:t>
              </w:r>
            </w:ins>
            <w:del w:id="290" w:author="Zhang, Yi" w:date="2020-04-16T14:27:00Z">
              <w:r w:rsidRPr="00F76BEF" w:rsidDel="00F76BEF">
                <w:rPr>
                  <w:rFonts w:ascii="Times New Roman" w:eastAsia="Times New Roman" w:hAnsi="Times New Roman"/>
                  <w:color w:val="000000"/>
                  <w:sz w:val="16"/>
                  <w:szCs w:val="16"/>
                  <w:highlight w:val="green"/>
                  <w:lang w:eastAsia="ko-KR"/>
                </w:rPr>
                <w:delText>1.5</w:delText>
              </w:r>
            </w:del>
            <w:r w:rsidRPr="00F76BEF">
              <w:rPr>
                <w:rFonts w:ascii="Times New Roman" w:eastAsia="Times New Roman" w:hAnsi="Times New Roman"/>
                <w:color w:val="000000"/>
                <w:sz w:val="16"/>
                <w:szCs w:val="16"/>
                <w:highlight w:val="green"/>
                <w:lang w:eastAsia="ko-KR"/>
              </w:rPr>
              <w:t>%</w:t>
            </w:r>
          </w:p>
        </w:tc>
        <w:tc>
          <w:tcPr>
            <w:tcW w:w="246" w:type="dxa"/>
            <w:tcBorders>
              <w:top w:val="nil"/>
              <w:left w:val="nil"/>
              <w:bottom w:val="nil"/>
              <w:right w:val="nil"/>
            </w:tcBorders>
            <w:shd w:val="clear" w:color="000000" w:fill="FFFFFF"/>
            <w:vAlign w:val="center"/>
            <w:hideMark/>
          </w:tcPr>
          <w:p w14:paraId="6162AB37" w14:textId="77777777" w:rsidR="00E67309" w:rsidRPr="00F76B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 </w:t>
            </w:r>
          </w:p>
        </w:tc>
        <w:tc>
          <w:tcPr>
            <w:tcW w:w="519" w:type="dxa"/>
            <w:tcBorders>
              <w:top w:val="nil"/>
              <w:left w:val="nil"/>
              <w:bottom w:val="nil"/>
              <w:right w:val="nil"/>
            </w:tcBorders>
            <w:shd w:val="clear" w:color="000000" w:fill="FFFFFF"/>
            <w:vAlign w:val="center"/>
            <w:hideMark/>
          </w:tcPr>
          <w:p w14:paraId="214F540B" w14:textId="77777777" w:rsidR="00E67309" w:rsidRPr="00F76B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0</w:t>
            </w:r>
          </w:p>
        </w:tc>
        <w:tc>
          <w:tcPr>
            <w:tcW w:w="575" w:type="dxa"/>
            <w:tcBorders>
              <w:top w:val="nil"/>
              <w:left w:val="nil"/>
              <w:bottom w:val="nil"/>
              <w:right w:val="nil"/>
            </w:tcBorders>
            <w:shd w:val="clear" w:color="000000" w:fill="FFFFFF"/>
            <w:vAlign w:val="center"/>
            <w:hideMark/>
          </w:tcPr>
          <w:p w14:paraId="7B57F585" w14:textId="77777777" w:rsidR="00E67309" w:rsidRPr="00F76B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0</w:t>
            </w:r>
          </w:p>
        </w:tc>
        <w:tc>
          <w:tcPr>
            <w:tcW w:w="575" w:type="dxa"/>
            <w:tcBorders>
              <w:top w:val="nil"/>
              <w:left w:val="nil"/>
              <w:bottom w:val="nil"/>
              <w:right w:val="nil"/>
            </w:tcBorders>
            <w:shd w:val="clear" w:color="000000" w:fill="FFFFFF"/>
            <w:vAlign w:val="center"/>
            <w:hideMark/>
          </w:tcPr>
          <w:p w14:paraId="7872F31D" w14:textId="77777777" w:rsidR="00E67309" w:rsidRPr="00F76B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0</w:t>
            </w:r>
          </w:p>
        </w:tc>
        <w:tc>
          <w:tcPr>
            <w:tcW w:w="582" w:type="dxa"/>
            <w:tcBorders>
              <w:top w:val="nil"/>
              <w:left w:val="nil"/>
              <w:bottom w:val="nil"/>
              <w:right w:val="nil"/>
            </w:tcBorders>
            <w:shd w:val="clear" w:color="000000" w:fill="FFFFFF"/>
            <w:vAlign w:val="center"/>
            <w:hideMark/>
          </w:tcPr>
          <w:p w14:paraId="6CE58CDA" w14:textId="77777777" w:rsidR="00E67309" w:rsidRPr="00F76B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0</w:t>
            </w:r>
          </w:p>
        </w:tc>
        <w:tc>
          <w:tcPr>
            <w:tcW w:w="575" w:type="dxa"/>
            <w:tcBorders>
              <w:top w:val="nil"/>
              <w:left w:val="nil"/>
              <w:bottom w:val="nil"/>
              <w:right w:val="nil"/>
            </w:tcBorders>
            <w:shd w:val="clear" w:color="000000" w:fill="FFFFFF"/>
            <w:vAlign w:val="center"/>
            <w:hideMark/>
          </w:tcPr>
          <w:p w14:paraId="3D5987FF" w14:textId="77777777" w:rsidR="00E67309" w:rsidRPr="00F76B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0</w:t>
            </w:r>
          </w:p>
        </w:tc>
        <w:tc>
          <w:tcPr>
            <w:tcW w:w="575" w:type="dxa"/>
            <w:tcBorders>
              <w:top w:val="nil"/>
              <w:left w:val="nil"/>
              <w:bottom w:val="nil"/>
              <w:right w:val="nil"/>
            </w:tcBorders>
            <w:shd w:val="clear" w:color="000000" w:fill="FFFFFF"/>
            <w:vAlign w:val="center"/>
            <w:hideMark/>
          </w:tcPr>
          <w:p w14:paraId="2EC324C5" w14:textId="77777777" w:rsidR="00E67309" w:rsidRPr="00F76B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0</w:t>
            </w:r>
          </w:p>
        </w:tc>
        <w:tc>
          <w:tcPr>
            <w:tcW w:w="588" w:type="dxa"/>
            <w:tcBorders>
              <w:top w:val="nil"/>
              <w:left w:val="nil"/>
              <w:bottom w:val="nil"/>
              <w:right w:val="nil"/>
            </w:tcBorders>
            <w:shd w:val="clear" w:color="000000" w:fill="FFFFFF"/>
            <w:vAlign w:val="center"/>
            <w:hideMark/>
          </w:tcPr>
          <w:p w14:paraId="0F6658F6" w14:textId="77777777" w:rsidR="00E67309" w:rsidRPr="00F76BEF" w:rsidRDefault="00E67309" w:rsidP="00EE2EDC">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0</w:t>
            </w:r>
          </w:p>
        </w:tc>
      </w:tr>
      <w:tr w:rsidR="00F76BEF" w:rsidRPr="002C3CAD" w14:paraId="06C6D4A3" w14:textId="77777777" w:rsidTr="00F76BEF">
        <w:tblPrEx>
          <w:tblW w:w="9551" w:type="dxa"/>
          <w:tblInd w:w="108" w:type="dxa"/>
          <w:tblLayout w:type="fixed"/>
          <w:tblPrExChange w:id="291" w:author="Zhang, Yi" w:date="2020-04-16T14:27:00Z">
            <w:tblPrEx>
              <w:tblW w:w="9551" w:type="dxa"/>
              <w:tblInd w:w="108" w:type="dxa"/>
              <w:tblLayout w:type="fixed"/>
            </w:tblPrEx>
          </w:tblPrExChange>
        </w:tblPrEx>
        <w:trPr>
          <w:cantSplit/>
          <w:trHeight w:val="502"/>
          <w:tblHeader/>
          <w:trPrChange w:id="292" w:author="Zhang, Yi" w:date="2020-04-16T14:27:00Z">
            <w:trPr>
              <w:gridAfter w:val="0"/>
              <w:cantSplit/>
              <w:trHeight w:val="502"/>
              <w:tblHeader/>
            </w:trPr>
          </w:trPrChange>
        </w:trPr>
        <w:tc>
          <w:tcPr>
            <w:tcW w:w="2575" w:type="dxa"/>
            <w:tcBorders>
              <w:top w:val="nil"/>
              <w:left w:val="nil"/>
              <w:bottom w:val="nil"/>
              <w:right w:val="nil"/>
            </w:tcBorders>
            <w:shd w:val="clear" w:color="000000" w:fill="F2F2F2"/>
            <w:vAlign w:val="center"/>
            <w:hideMark/>
            <w:tcPrChange w:id="293" w:author="Zhang, Yi" w:date="2020-04-16T14:27:00Z">
              <w:tcPr>
                <w:tcW w:w="2575" w:type="dxa"/>
                <w:gridSpan w:val="2"/>
                <w:tcBorders>
                  <w:top w:val="nil"/>
                  <w:left w:val="nil"/>
                  <w:bottom w:val="nil"/>
                  <w:right w:val="nil"/>
                </w:tcBorders>
                <w:shd w:val="clear" w:color="000000" w:fill="F2F2F2"/>
                <w:vAlign w:val="center"/>
                <w:hideMark/>
              </w:tcPr>
            </w:tcPrChange>
          </w:tcPr>
          <w:p w14:paraId="23F8EE21" w14:textId="77777777" w:rsidR="00F76BEF" w:rsidRPr="002C3CAD" w:rsidRDefault="00F76BEF" w:rsidP="00F76BEF">
            <w:pPr>
              <w:spacing w:after="0" w:line="240" w:lineRule="auto"/>
              <w:rPr>
                <w:rFonts w:ascii="Times New Roman" w:eastAsia="Times New Roman" w:hAnsi="Times New Roman"/>
                <w:color w:val="000000"/>
                <w:sz w:val="16"/>
                <w:szCs w:val="16"/>
                <w:lang w:eastAsia="ko-KR"/>
              </w:rPr>
            </w:pPr>
            <w:r w:rsidRPr="002C3CAD">
              <w:rPr>
                <w:rFonts w:ascii="Times New Roman" w:eastAsia="Times New Roman" w:hAnsi="Times New Roman"/>
                <w:color w:val="000000"/>
                <w:sz w:val="16"/>
                <w:szCs w:val="16"/>
                <w:lang w:eastAsia="ko-KR"/>
              </w:rPr>
              <w:t>Moderate Market Stress (1-20)</w:t>
            </w:r>
          </w:p>
        </w:tc>
        <w:tc>
          <w:tcPr>
            <w:tcW w:w="684" w:type="dxa"/>
            <w:tcBorders>
              <w:top w:val="nil"/>
              <w:left w:val="nil"/>
              <w:bottom w:val="nil"/>
              <w:right w:val="nil"/>
            </w:tcBorders>
            <w:shd w:val="clear" w:color="000000" w:fill="F2F2F2"/>
            <w:vAlign w:val="center"/>
            <w:hideMark/>
            <w:tcPrChange w:id="294" w:author="Zhang, Yi" w:date="2020-04-16T14:27:00Z">
              <w:tcPr>
                <w:tcW w:w="684" w:type="dxa"/>
                <w:gridSpan w:val="2"/>
                <w:tcBorders>
                  <w:top w:val="nil"/>
                  <w:left w:val="nil"/>
                  <w:bottom w:val="nil"/>
                  <w:right w:val="nil"/>
                </w:tcBorders>
                <w:shd w:val="clear" w:color="000000" w:fill="F2F2F2"/>
                <w:vAlign w:val="center"/>
                <w:hideMark/>
              </w:tcPr>
            </w:tcPrChange>
          </w:tcPr>
          <w:p w14:paraId="1FD4250F" w14:textId="174589AC"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95" w:author="Zhang, Yi" w:date="2020-04-16T14:27:00Z">
              <w:r w:rsidRPr="00F76BEF">
                <w:rPr>
                  <w:rFonts w:ascii="Times New Roman" w:eastAsia="Times New Roman" w:hAnsi="Times New Roman"/>
                  <w:color w:val="000000"/>
                  <w:sz w:val="16"/>
                  <w:szCs w:val="16"/>
                  <w:highlight w:val="green"/>
                  <w:lang w:eastAsia="ko-KR"/>
                </w:rPr>
                <w:t>-24</w:t>
              </w:r>
            </w:ins>
            <w:del w:id="296" w:author="Zhang, Yi" w:date="2020-04-16T14:27:00Z">
              <w:r w:rsidRPr="00F76BEF" w:rsidDel="00ED3181">
                <w:rPr>
                  <w:rFonts w:ascii="Times New Roman" w:eastAsia="Times New Roman" w:hAnsi="Times New Roman"/>
                  <w:color w:val="000000"/>
                  <w:sz w:val="16"/>
                  <w:szCs w:val="16"/>
                  <w:highlight w:val="green"/>
                  <w:lang w:eastAsia="ko-KR"/>
                </w:rPr>
                <w:delText>-70</w:delText>
              </w:r>
            </w:del>
          </w:p>
        </w:tc>
        <w:tc>
          <w:tcPr>
            <w:tcW w:w="685" w:type="dxa"/>
            <w:tcBorders>
              <w:top w:val="nil"/>
              <w:left w:val="nil"/>
              <w:bottom w:val="nil"/>
              <w:right w:val="nil"/>
            </w:tcBorders>
            <w:shd w:val="clear" w:color="000000" w:fill="F2F2F2"/>
            <w:vAlign w:val="center"/>
            <w:hideMark/>
            <w:tcPrChange w:id="297" w:author="Zhang, Yi" w:date="2020-04-16T14:27:00Z">
              <w:tcPr>
                <w:tcW w:w="685" w:type="dxa"/>
                <w:gridSpan w:val="2"/>
                <w:tcBorders>
                  <w:top w:val="nil"/>
                  <w:left w:val="nil"/>
                  <w:bottom w:val="nil"/>
                  <w:right w:val="nil"/>
                </w:tcBorders>
                <w:shd w:val="clear" w:color="000000" w:fill="F2F2F2"/>
                <w:vAlign w:val="center"/>
                <w:hideMark/>
              </w:tcPr>
            </w:tcPrChange>
          </w:tcPr>
          <w:p w14:paraId="289E655A" w14:textId="01EA8904"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298" w:author="Zhang, Yi" w:date="2020-04-16T14:27:00Z">
              <w:r w:rsidRPr="00F76BEF">
                <w:rPr>
                  <w:rFonts w:ascii="Times New Roman" w:eastAsia="Times New Roman" w:hAnsi="Times New Roman"/>
                  <w:color w:val="000000"/>
                  <w:sz w:val="16"/>
                  <w:szCs w:val="16"/>
                  <w:highlight w:val="green"/>
                  <w:lang w:eastAsia="ko-KR"/>
                </w:rPr>
                <w:t>-14%</w:t>
              </w:r>
            </w:ins>
            <w:del w:id="299" w:author="Zhang, Yi" w:date="2020-04-16T14:27:00Z">
              <w:r w:rsidRPr="00F76BEF" w:rsidDel="00ED3181">
                <w:rPr>
                  <w:rFonts w:ascii="Times New Roman" w:eastAsia="Times New Roman" w:hAnsi="Times New Roman"/>
                  <w:color w:val="000000"/>
                  <w:sz w:val="16"/>
                  <w:szCs w:val="16"/>
                  <w:highlight w:val="green"/>
                  <w:lang w:eastAsia="ko-KR"/>
                </w:rPr>
                <w:delText>-17.7%</w:delText>
              </w:r>
            </w:del>
          </w:p>
        </w:tc>
        <w:tc>
          <w:tcPr>
            <w:tcW w:w="684" w:type="dxa"/>
            <w:tcBorders>
              <w:top w:val="nil"/>
              <w:left w:val="nil"/>
              <w:bottom w:val="nil"/>
              <w:right w:val="nil"/>
            </w:tcBorders>
            <w:shd w:val="clear" w:color="000000" w:fill="F2F2F2"/>
            <w:vAlign w:val="center"/>
            <w:hideMark/>
            <w:tcPrChange w:id="300" w:author="Zhang, Yi" w:date="2020-04-16T14:27:00Z">
              <w:tcPr>
                <w:tcW w:w="684" w:type="dxa"/>
                <w:gridSpan w:val="2"/>
                <w:tcBorders>
                  <w:top w:val="nil"/>
                  <w:left w:val="nil"/>
                  <w:bottom w:val="nil"/>
                  <w:right w:val="nil"/>
                </w:tcBorders>
                <w:shd w:val="clear" w:color="000000" w:fill="F2F2F2"/>
                <w:vAlign w:val="center"/>
                <w:hideMark/>
              </w:tcPr>
            </w:tcPrChange>
          </w:tcPr>
          <w:p w14:paraId="5FA2EA50" w14:textId="4794C944"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01" w:author="Zhang, Yi" w:date="2020-04-16T14:27:00Z">
              <w:r w:rsidRPr="00F76BEF">
                <w:rPr>
                  <w:rFonts w:ascii="Times New Roman" w:eastAsia="Times New Roman" w:hAnsi="Times New Roman"/>
                  <w:color w:val="000000"/>
                  <w:sz w:val="16"/>
                  <w:szCs w:val="16"/>
                  <w:highlight w:val="green"/>
                  <w:lang w:eastAsia="ko-KR"/>
                </w:rPr>
                <w:t>-14%</w:t>
              </w:r>
            </w:ins>
            <w:del w:id="302" w:author="Zhang, Yi" w:date="2020-04-16T14:27:00Z">
              <w:r w:rsidRPr="00F76BEF" w:rsidDel="00ED3181">
                <w:rPr>
                  <w:rFonts w:ascii="Times New Roman" w:eastAsia="Times New Roman" w:hAnsi="Times New Roman"/>
                  <w:color w:val="000000"/>
                  <w:sz w:val="16"/>
                  <w:szCs w:val="16"/>
                  <w:highlight w:val="green"/>
                  <w:lang w:eastAsia="ko-KR"/>
                </w:rPr>
                <w:delText>-18.4%</w:delText>
              </w:r>
            </w:del>
          </w:p>
        </w:tc>
        <w:tc>
          <w:tcPr>
            <w:tcW w:w="688" w:type="dxa"/>
            <w:tcBorders>
              <w:top w:val="nil"/>
              <w:left w:val="nil"/>
              <w:bottom w:val="nil"/>
              <w:right w:val="nil"/>
            </w:tcBorders>
            <w:shd w:val="clear" w:color="000000" w:fill="F2F2F2"/>
            <w:vAlign w:val="center"/>
            <w:hideMark/>
            <w:tcPrChange w:id="303" w:author="Zhang, Yi" w:date="2020-04-16T14:27:00Z">
              <w:tcPr>
                <w:tcW w:w="687" w:type="dxa"/>
                <w:gridSpan w:val="2"/>
                <w:tcBorders>
                  <w:top w:val="nil"/>
                  <w:left w:val="nil"/>
                  <w:bottom w:val="nil"/>
                  <w:right w:val="nil"/>
                </w:tcBorders>
                <w:shd w:val="clear" w:color="000000" w:fill="F2F2F2"/>
                <w:vAlign w:val="center"/>
                <w:hideMark/>
              </w:tcPr>
            </w:tcPrChange>
          </w:tcPr>
          <w:p w14:paraId="0803D6E2" w14:textId="77777777"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0.0%</w:t>
            </w:r>
          </w:p>
        </w:tc>
        <w:tc>
          <w:tcPr>
            <w:tcW w:w="246" w:type="dxa"/>
            <w:tcBorders>
              <w:top w:val="nil"/>
              <w:left w:val="nil"/>
              <w:bottom w:val="nil"/>
              <w:right w:val="nil"/>
            </w:tcBorders>
            <w:shd w:val="clear" w:color="000000" w:fill="FFFFFF"/>
            <w:vAlign w:val="center"/>
            <w:hideMark/>
            <w:tcPrChange w:id="304" w:author="Zhang, Yi" w:date="2020-04-16T14:27:00Z">
              <w:tcPr>
                <w:tcW w:w="246" w:type="dxa"/>
                <w:gridSpan w:val="2"/>
                <w:tcBorders>
                  <w:top w:val="nil"/>
                  <w:left w:val="nil"/>
                  <w:bottom w:val="nil"/>
                  <w:right w:val="nil"/>
                </w:tcBorders>
                <w:shd w:val="clear" w:color="000000" w:fill="FFFFFF"/>
                <w:vAlign w:val="center"/>
                <w:hideMark/>
              </w:tcPr>
            </w:tcPrChange>
          </w:tcPr>
          <w:p w14:paraId="16574B16" w14:textId="77777777"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 </w:t>
            </w:r>
          </w:p>
        </w:tc>
        <w:tc>
          <w:tcPr>
            <w:tcW w:w="519" w:type="dxa"/>
            <w:tcBorders>
              <w:top w:val="nil"/>
              <w:left w:val="nil"/>
              <w:bottom w:val="nil"/>
              <w:right w:val="nil"/>
            </w:tcBorders>
            <w:shd w:val="clear" w:color="000000" w:fill="F2F2F2"/>
            <w:vAlign w:val="center"/>
            <w:hideMark/>
            <w:tcPrChange w:id="305" w:author="Zhang, Yi" w:date="2020-04-16T14:27:00Z">
              <w:tcPr>
                <w:tcW w:w="519" w:type="dxa"/>
                <w:gridSpan w:val="2"/>
                <w:tcBorders>
                  <w:top w:val="nil"/>
                  <w:left w:val="nil"/>
                  <w:bottom w:val="nil"/>
                  <w:right w:val="nil"/>
                </w:tcBorders>
                <w:shd w:val="clear" w:color="000000" w:fill="F2F2F2"/>
                <w:vAlign w:val="center"/>
                <w:hideMark/>
              </w:tcPr>
            </w:tcPrChange>
          </w:tcPr>
          <w:p w14:paraId="2DE83A33" w14:textId="55F39754"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06" w:author="Zhang, Yi" w:date="2020-04-16T14:27:00Z">
              <w:r w:rsidRPr="00F76BEF">
                <w:rPr>
                  <w:rFonts w:ascii="Times New Roman" w:eastAsia="Times New Roman" w:hAnsi="Times New Roman"/>
                  <w:color w:val="000000"/>
                  <w:sz w:val="16"/>
                  <w:szCs w:val="16"/>
                  <w:highlight w:val="green"/>
                  <w:lang w:eastAsia="ko-KR"/>
                </w:rPr>
                <w:t>81</w:t>
              </w:r>
            </w:ins>
            <w:del w:id="307" w:author="Zhang, Yi" w:date="2020-04-16T14:27:00Z">
              <w:r w:rsidRPr="00F76BEF" w:rsidDel="00DC0E96">
                <w:rPr>
                  <w:rFonts w:ascii="Times New Roman" w:eastAsia="Times New Roman" w:hAnsi="Times New Roman"/>
                  <w:color w:val="000000"/>
                  <w:sz w:val="16"/>
                  <w:szCs w:val="16"/>
                  <w:highlight w:val="green"/>
                  <w:lang w:eastAsia="ko-KR"/>
                </w:rPr>
                <w:delText>85</w:delText>
              </w:r>
            </w:del>
          </w:p>
        </w:tc>
        <w:tc>
          <w:tcPr>
            <w:tcW w:w="575" w:type="dxa"/>
            <w:tcBorders>
              <w:top w:val="nil"/>
              <w:left w:val="nil"/>
              <w:bottom w:val="nil"/>
              <w:right w:val="nil"/>
            </w:tcBorders>
            <w:shd w:val="clear" w:color="000000" w:fill="F2F2F2"/>
            <w:vAlign w:val="center"/>
            <w:hideMark/>
            <w:tcPrChange w:id="308" w:author="Zhang, Yi" w:date="2020-04-16T14:27:00Z">
              <w:tcPr>
                <w:tcW w:w="575" w:type="dxa"/>
                <w:gridSpan w:val="2"/>
                <w:tcBorders>
                  <w:top w:val="nil"/>
                  <w:left w:val="nil"/>
                  <w:bottom w:val="nil"/>
                  <w:right w:val="nil"/>
                </w:tcBorders>
                <w:shd w:val="clear" w:color="000000" w:fill="F2F2F2"/>
                <w:vAlign w:val="center"/>
                <w:hideMark/>
              </w:tcPr>
            </w:tcPrChange>
          </w:tcPr>
          <w:p w14:paraId="410D7AA3" w14:textId="36B1A85A"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09" w:author="Zhang, Yi" w:date="2020-04-16T14:27:00Z">
              <w:r w:rsidRPr="00F76BEF">
                <w:rPr>
                  <w:rFonts w:ascii="Times New Roman" w:eastAsia="Times New Roman" w:hAnsi="Times New Roman"/>
                  <w:color w:val="000000"/>
                  <w:sz w:val="16"/>
                  <w:szCs w:val="16"/>
                  <w:highlight w:val="green"/>
                  <w:lang w:eastAsia="ko-KR"/>
                </w:rPr>
                <w:t>131</w:t>
              </w:r>
            </w:ins>
            <w:del w:id="310" w:author="Zhang, Yi" w:date="2020-04-16T14:27:00Z">
              <w:r w:rsidRPr="00F76BEF" w:rsidDel="00DC0E96">
                <w:rPr>
                  <w:rFonts w:ascii="Times New Roman" w:eastAsia="Times New Roman" w:hAnsi="Times New Roman"/>
                  <w:color w:val="000000"/>
                  <w:sz w:val="16"/>
                  <w:szCs w:val="16"/>
                  <w:highlight w:val="green"/>
                  <w:lang w:eastAsia="ko-KR"/>
                </w:rPr>
                <w:delText>138</w:delText>
              </w:r>
            </w:del>
          </w:p>
        </w:tc>
        <w:tc>
          <w:tcPr>
            <w:tcW w:w="575" w:type="dxa"/>
            <w:tcBorders>
              <w:top w:val="nil"/>
              <w:left w:val="nil"/>
              <w:bottom w:val="nil"/>
              <w:right w:val="nil"/>
            </w:tcBorders>
            <w:shd w:val="clear" w:color="000000" w:fill="F2F2F2"/>
            <w:vAlign w:val="center"/>
            <w:hideMark/>
            <w:tcPrChange w:id="311" w:author="Zhang, Yi" w:date="2020-04-16T14:27:00Z">
              <w:tcPr>
                <w:tcW w:w="575" w:type="dxa"/>
                <w:gridSpan w:val="2"/>
                <w:tcBorders>
                  <w:top w:val="nil"/>
                  <w:left w:val="nil"/>
                  <w:bottom w:val="nil"/>
                  <w:right w:val="nil"/>
                </w:tcBorders>
                <w:shd w:val="clear" w:color="000000" w:fill="F2F2F2"/>
                <w:vAlign w:val="center"/>
                <w:hideMark/>
              </w:tcPr>
            </w:tcPrChange>
          </w:tcPr>
          <w:p w14:paraId="3D269D53" w14:textId="4C551DF6"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12" w:author="Zhang, Yi" w:date="2020-04-16T14:27:00Z">
              <w:r w:rsidRPr="00F76BEF">
                <w:rPr>
                  <w:rFonts w:ascii="Times New Roman" w:eastAsia="Times New Roman" w:hAnsi="Times New Roman"/>
                  <w:color w:val="000000"/>
                  <w:sz w:val="16"/>
                  <w:szCs w:val="16"/>
                  <w:highlight w:val="green"/>
                  <w:lang w:eastAsia="ko-KR"/>
                </w:rPr>
                <w:t>149</w:t>
              </w:r>
            </w:ins>
            <w:del w:id="313" w:author="Zhang, Yi" w:date="2020-04-16T14:27:00Z">
              <w:r w:rsidRPr="00F76BEF" w:rsidDel="00DC0E96">
                <w:rPr>
                  <w:rFonts w:ascii="Times New Roman" w:eastAsia="Times New Roman" w:hAnsi="Times New Roman"/>
                  <w:color w:val="000000"/>
                  <w:sz w:val="16"/>
                  <w:szCs w:val="16"/>
                  <w:highlight w:val="green"/>
                  <w:lang w:eastAsia="ko-KR"/>
                </w:rPr>
                <w:delText>157</w:delText>
              </w:r>
            </w:del>
          </w:p>
        </w:tc>
        <w:tc>
          <w:tcPr>
            <w:tcW w:w="582" w:type="dxa"/>
            <w:tcBorders>
              <w:top w:val="nil"/>
              <w:left w:val="nil"/>
              <w:bottom w:val="nil"/>
              <w:right w:val="nil"/>
            </w:tcBorders>
            <w:shd w:val="clear" w:color="000000" w:fill="F2F2F2"/>
            <w:vAlign w:val="center"/>
            <w:hideMark/>
            <w:tcPrChange w:id="314" w:author="Zhang, Yi" w:date="2020-04-16T14:27:00Z">
              <w:tcPr>
                <w:tcW w:w="582" w:type="dxa"/>
                <w:gridSpan w:val="2"/>
                <w:tcBorders>
                  <w:top w:val="nil"/>
                  <w:left w:val="nil"/>
                  <w:bottom w:val="nil"/>
                  <w:right w:val="nil"/>
                </w:tcBorders>
                <w:shd w:val="clear" w:color="000000" w:fill="F2F2F2"/>
                <w:vAlign w:val="center"/>
                <w:hideMark/>
              </w:tcPr>
            </w:tcPrChange>
          </w:tcPr>
          <w:p w14:paraId="0D6E5864" w14:textId="477F2C6C"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15" w:author="Zhang, Yi" w:date="2020-04-16T14:27:00Z">
              <w:r w:rsidRPr="00F76BEF">
                <w:rPr>
                  <w:rFonts w:ascii="Times New Roman" w:eastAsia="Times New Roman" w:hAnsi="Times New Roman"/>
                  <w:color w:val="000000"/>
                  <w:sz w:val="16"/>
                  <w:szCs w:val="16"/>
                  <w:highlight w:val="green"/>
                  <w:lang w:eastAsia="ko-KR"/>
                </w:rPr>
                <w:t>166</w:t>
              </w:r>
            </w:ins>
            <w:del w:id="316" w:author="Zhang, Yi" w:date="2020-04-16T14:27:00Z">
              <w:r w:rsidRPr="00F76BEF" w:rsidDel="00DC0E96">
                <w:rPr>
                  <w:rFonts w:ascii="Times New Roman" w:eastAsia="Times New Roman" w:hAnsi="Times New Roman"/>
                  <w:color w:val="000000"/>
                  <w:sz w:val="16"/>
                  <w:szCs w:val="16"/>
                  <w:highlight w:val="green"/>
                  <w:lang w:eastAsia="ko-KR"/>
                </w:rPr>
                <w:delText>175</w:delText>
              </w:r>
            </w:del>
          </w:p>
        </w:tc>
        <w:tc>
          <w:tcPr>
            <w:tcW w:w="575" w:type="dxa"/>
            <w:tcBorders>
              <w:top w:val="nil"/>
              <w:left w:val="nil"/>
              <w:bottom w:val="nil"/>
              <w:right w:val="nil"/>
            </w:tcBorders>
            <w:shd w:val="clear" w:color="000000" w:fill="F2F2F2"/>
            <w:vAlign w:val="center"/>
            <w:hideMark/>
            <w:tcPrChange w:id="317" w:author="Zhang, Yi" w:date="2020-04-16T14:27:00Z">
              <w:tcPr>
                <w:tcW w:w="575" w:type="dxa"/>
                <w:gridSpan w:val="2"/>
                <w:tcBorders>
                  <w:top w:val="nil"/>
                  <w:left w:val="nil"/>
                  <w:bottom w:val="nil"/>
                  <w:right w:val="nil"/>
                </w:tcBorders>
                <w:shd w:val="clear" w:color="000000" w:fill="F2F2F2"/>
                <w:vAlign w:val="center"/>
                <w:hideMark/>
              </w:tcPr>
            </w:tcPrChange>
          </w:tcPr>
          <w:p w14:paraId="5D41A2A2" w14:textId="1FFC67EB"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18" w:author="Zhang, Yi" w:date="2020-04-16T14:27:00Z">
              <w:r w:rsidRPr="00F76BEF">
                <w:rPr>
                  <w:rFonts w:ascii="Times New Roman" w:eastAsia="Times New Roman" w:hAnsi="Times New Roman"/>
                  <w:color w:val="000000"/>
                  <w:sz w:val="16"/>
                  <w:szCs w:val="16"/>
                  <w:highlight w:val="green"/>
                  <w:lang w:eastAsia="ko-KR"/>
                </w:rPr>
                <w:t>267</w:t>
              </w:r>
            </w:ins>
            <w:del w:id="319" w:author="Zhang, Yi" w:date="2020-04-16T14:27:00Z">
              <w:r w:rsidRPr="00F76BEF" w:rsidDel="00DC0E96">
                <w:rPr>
                  <w:rFonts w:ascii="Times New Roman" w:eastAsia="Times New Roman" w:hAnsi="Times New Roman"/>
                  <w:color w:val="000000"/>
                  <w:sz w:val="16"/>
                  <w:szCs w:val="16"/>
                  <w:highlight w:val="green"/>
                  <w:lang w:eastAsia="ko-KR"/>
                </w:rPr>
                <w:delText>281</w:delText>
              </w:r>
            </w:del>
          </w:p>
        </w:tc>
        <w:tc>
          <w:tcPr>
            <w:tcW w:w="575" w:type="dxa"/>
            <w:tcBorders>
              <w:top w:val="nil"/>
              <w:left w:val="nil"/>
              <w:bottom w:val="nil"/>
              <w:right w:val="nil"/>
            </w:tcBorders>
            <w:shd w:val="clear" w:color="000000" w:fill="F2F2F2"/>
            <w:vAlign w:val="center"/>
            <w:hideMark/>
            <w:tcPrChange w:id="320" w:author="Zhang, Yi" w:date="2020-04-16T14:27:00Z">
              <w:tcPr>
                <w:tcW w:w="575" w:type="dxa"/>
                <w:gridSpan w:val="2"/>
                <w:tcBorders>
                  <w:top w:val="nil"/>
                  <w:left w:val="nil"/>
                  <w:bottom w:val="nil"/>
                  <w:right w:val="nil"/>
                </w:tcBorders>
                <w:shd w:val="clear" w:color="000000" w:fill="F2F2F2"/>
                <w:vAlign w:val="center"/>
                <w:hideMark/>
              </w:tcPr>
            </w:tcPrChange>
          </w:tcPr>
          <w:p w14:paraId="3A09046F" w14:textId="6A5A8B88"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21" w:author="Zhang, Yi" w:date="2020-04-16T14:27:00Z">
              <w:r w:rsidRPr="00F76BEF">
                <w:rPr>
                  <w:rFonts w:ascii="Times New Roman" w:eastAsia="Times New Roman" w:hAnsi="Times New Roman"/>
                  <w:color w:val="000000"/>
                  <w:sz w:val="16"/>
                  <w:szCs w:val="16"/>
                  <w:highlight w:val="green"/>
                  <w:lang w:eastAsia="ko-KR"/>
                </w:rPr>
                <w:t>456</w:t>
              </w:r>
            </w:ins>
            <w:del w:id="322" w:author="Zhang, Yi" w:date="2020-04-16T14:27:00Z">
              <w:r w:rsidRPr="00F76BEF" w:rsidDel="00DC0E96">
                <w:rPr>
                  <w:rFonts w:ascii="Times New Roman" w:eastAsia="Times New Roman" w:hAnsi="Times New Roman"/>
                  <w:color w:val="000000"/>
                  <w:sz w:val="16"/>
                  <w:szCs w:val="16"/>
                  <w:highlight w:val="green"/>
                  <w:lang w:eastAsia="ko-KR"/>
                </w:rPr>
                <w:delText>480</w:delText>
              </w:r>
            </w:del>
          </w:p>
        </w:tc>
        <w:tc>
          <w:tcPr>
            <w:tcW w:w="588" w:type="dxa"/>
            <w:tcBorders>
              <w:top w:val="nil"/>
              <w:left w:val="nil"/>
              <w:bottom w:val="nil"/>
              <w:right w:val="nil"/>
            </w:tcBorders>
            <w:shd w:val="clear" w:color="000000" w:fill="F2F2F2"/>
            <w:vAlign w:val="center"/>
            <w:hideMark/>
            <w:tcPrChange w:id="323" w:author="Zhang, Yi" w:date="2020-04-16T14:27:00Z">
              <w:tcPr>
                <w:tcW w:w="586" w:type="dxa"/>
                <w:gridSpan w:val="2"/>
                <w:tcBorders>
                  <w:top w:val="nil"/>
                  <w:left w:val="nil"/>
                  <w:bottom w:val="nil"/>
                  <w:right w:val="nil"/>
                </w:tcBorders>
                <w:shd w:val="clear" w:color="000000" w:fill="F2F2F2"/>
                <w:vAlign w:val="center"/>
                <w:hideMark/>
              </w:tcPr>
            </w:tcPrChange>
          </w:tcPr>
          <w:p w14:paraId="06FBD92A" w14:textId="764CF5C7"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24" w:author="Zhang, Yi" w:date="2020-04-16T14:27:00Z">
              <w:r w:rsidRPr="00F76BEF">
                <w:rPr>
                  <w:rFonts w:ascii="Times New Roman" w:eastAsia="Times New Roman" w:hAnsi="Times New Roman"/>
                  <w:color w:val="000000"/>
                  <w:sz w:val="16"/>
                  <w:szCs w:val="16"/>
                  <w:highlight w:val="green"/>
                  <w:lang w:eastAsia="ko-KR"/>
                </w:rPr>
                <w:t>813</w:t>
              </w:r>
            </w:ins>
            <w:del w:id="325" w:author="Zhang, Yi" w:date="2020-04-16T14:27:00Z">
              <w:r w:rsidRPr="00F76BEF" w:rsidDel="00DC0E96">
                <w:rPr>
                  <w:rFonts w:ascii="Times New Roman" w:eastAsia="Times New Roman" w:hAnsi="Times New Roman"/>
                  <w:color w:val="000000"/>
                  <w:sz w:val="16"/>
                  <w:szCs w:val="16"/>
                  <w:highlight w:val="green"/>
                  <w:lang w:eastAsia="ko-KR"/>
                </w:rPr>
                <w:delText>856</w:delText>
              </w:r>
            </w:del>
          </w:p>
        </w:tc>
      </w:tr>
      <w:tr w:rsidR="00F76BEF" w:rsidRPr="002C3CAD" w14:paraId="22A6D0E9" w14:textId="77777777" w:rsidTr="00F76BEF">
        <w:tblPrEx>
          <w:tblW w:w="9551" w:type="dxa"/>
          <w:tblInd w:w="108" w:type="dxa"/>
          <w:tblLayout w:type="fixed"/>
          <w:tblPrExChange w:id="326" w:author="Zhang, Yi" w:date="2020-04-16T14:28:00Z">
            <w:tblPrEx>
              <w:tblW w:w="9551" w:type="dxa"/>
              <w:tblInd w:w="108" w:type="dxa"/>
              <w:tblLayout w:type="fixed"/>
            </w:tblPrEx>
          </w:tblPrExChange>
        </w:tblPrEx>
        <w:trPr>
          <w:cantSplit/>
          <w:trHeight w:val="502"/>
          <w:tblHeader/>
          <w:trPrChange w:id="327" w:author="Zhang, Yi" w:date="2020-04-16T14:28:00Z">
            <w:trPr>
              <w:gridAfter w:val="0"/>
              <w:cantSplit/>
              <w:trHeight w:val="502"/>
              <w:tblHeader/>
            </w:trPr>
          </w:trPrChange>
        </w:trPr>
        <w:tc>
          <w:tcPr>
            <w:tcW w:w="2575" w:type="dxa"/>
            <w:tcBorders>
              <w:top w:val="nil"/>
              <w:left w:val="nil"/>
              <w:bottom w:val="nil"/>
              <w:right w:val="nil"/>
            </w:tcBorders>
            <w:shd w:val="clear" w:color="000000" w:fill="FFFFFF"/>
            <w:vAlign w:val="center"/>
            <w:hideMark/>
            <w:tcPrChange w:id="328" w:author="Zhang, Yi" w:date="2020-04-16T14:28:00Z">
              <w:tcPr>
                <w:tcW w:w="2575" w:type="dxa"/>
                <w:gridSpan w:val="2"/>
                <w:tcBorders>
                  <w:top w:val="nil"/>
                  <w:left w:val="nil"/>
                  <w:bottom w:val="nil"/>
                  <w:right w:val="nil"/>
                </w:tcBorders>
                <w:shd w:val="clear" w:color="000000" w:fill="FFFFFF"/>
                <w:vAlign w:val="center"/>
                <w:hideMark/>
              </w:tcPr>
            </w:tcPrChange>
          </w:tcPr>
          <w:p w14:paraId="14D8236B" w14:textId="77777777" w:rsidR="00F76BEF" w:rsidRPr="002C3CAD" w:rsidRDefault="00F76BEF" w:rsidP="00F76BEF">
            <w:pPr>
              <w:spacing w:after="0" w:line="240" w:lineRule="auto"/>
              <w:rPr>
                <w:rFonts w:ascii="Times New Roman" w:eastAsia="Times New Roman" w:hAnsi="Times New Roman"/>
                <w:color w:val="000000"/>
                <w:sz w:val="16"/>
                <w:szCs w:val="16"/>
                <w:lang w:eastAsia="ko-KR"/>
              </w:rPr>
            </w:pPr>
            <w:r w:rsidRPr="002C3CAD">
              <w:rPr>
                <w:rFonts w:ascii="Times New Roman" w:eastAsia="Times New Roman" w:hAnsi="Times New Roman"/>
                <w:color w:val="000000"/>
                <w:sz w:val="16"/>
                <w:szCs w:val="16"/>
                <w:lang w:eastAsia="ko-KR"/>
              </w:rPr>
              <w:t>Severe Market Stress (1-50)</w:t>
            </w:r>
          </w:p>
        </w:tc>
        <w:tc>
          <w:tcPr>
            <w:tcW w:w="684" w:type="dxa"/>
            <w:tcBorders>
              <w:top w:val="nil"/>
              <w:left w:val="nil"/>
              <w:bottom w:val="nil"/>
              <w:right w:val="nil"/>
            </w:tcBorders>
            <w:shd w:val="clear" w:color="000000" w:fill="FFFFFF"/>
            <w:vAlign w:val="center"/>
            <w:hideMark/>
            <w:tcPrChange w:id="329" w:author="Zhang, Yi" w:date="2020-04-16T14:28:00Z">
              <w:tcPr>
                <w:tcW w:w="684" w:type="dxa"/>
                <w:gridSpan w:val="2"/>
                <w:tcBorders>
                  <w:top w:val="nil"/>
                  <w:left w:val="nil"/>
                  <w:bottom w:val="nil"/>
                  <w:right w:val="nil"/>
                </w:tcBorders>
                <w:shd w:val="clear" w:color="000000" w:fill="FFFFFF"/>
                <w:vAlign w:val="center"/>
                <w:hideMark/>
              </w:tcPr>
            </w:tcPrChange>
          </w:tcPr>
          <w:p w14:paraId="42D38E2C" w14:textId="7243D2D1"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30" w:author="Zhang, Yi" w:date="2020-04-16T14:28:00Z">
              <w:r w:rsidRPr="00F76BEF">
                <w:rPr>
                  <w:rFonts w:ascii="Times New Roman" w:eastAsia="Times New Roman" w:hAnsi="Times New Roman"/>
                  <w:color w:val="000000"/>
                  <w:sz w:val="16"/>
                  <w:szCs w:val="16"/>
                  <w:highlight w:val="green"/>
                  <w:lang w:eastAsia="ko-KR"/>
                </w:rPr>
                <w:t>-30</w:t>
              </w:r>
            </w:ins>
            <w:del w:id="331" w:author="Zhang, Yi" w:date="2020-04-16T14:28:00Z">
              <w:r w:rsidRPr="00F76BEF" w:rsidDel="001C558A">
                <w:rPr>
                  <w:rFonts w:ascii="Times New Roman" w:eastAsia="Times New Roman" w:hAnsi="Times New Roman"/>
                  <w:color w:val="000000"/>
                  <w:sz w:val="16"/>
                  <w:szCs w:val="16"/>
                  <w:highlight w:val="green"/>
                  <w:lang w:eastAsia="ko-KR"/>
                </w:rPr>
                <w:delText>-93</w:delText>
              </w:r>
            </w:del>
          </w:p>
        </w:tc>
        <w:tc>
          <w:tcPr>
            <w:tcW w:w="685" w:type="dxa"/>
            <w:tcBorders>
              <w:top w:val="nil"/>
              <w:left w:val="nil"/>
              <w:bottom w:val="nil"/>
              <w:right w:val="nil"/>
            </w:tcBorders>
            <w:shd w:val="clear" w:color="000000" w:fill="FFFFFF"/>
            <w:vAlign w:val="center"/>
            <w:hideMark/>
            <w:tcPrChange w:id="332" w:author="Zhang, Yi" w:date="2020-04-16T14:28:00Z">
              <w:tcPr>
                <w:tcW w:w="685" w:type="dxa"/>
                <w:gridSpan w:val="2"/>
                <w:tcBorders>
                  <w:top w:val="nil"/>
                  <w:left w:val="nil"/>
                  <w:bottom w:val="nil"/>
                  <w:right w:val="nil"/>
                </w:tcBorders>
                <w:shd w:val="clear" w:color="000000" w:fill="FFFFFF"/>
                <w:vAlign w:val="center"/>
                <w:hideMark/>
              </w:tcPr>
            </w:tcPrChange>
          </w:tcPr>
          <w:p w14:paraId="490200B4" w14:textId="239B7D41"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33" w:author="Zhang, Yi" w:date="2020-04-16T14:28:00Z">
              <w:r w:rsidRPr="00F76BEF">
                <w:rPr>
                  <w:rFonts w:ascii="Times New Roman" w:eastAsia="Times New Roman" w:hAnsi="Times New Roman"/>
                  <w:color w:val="000000"/>
                  <w:sz w:val="16"/>
                  <w:szCs w:val="16"/>
                  <w:highlight w:val="green"/>
                  <w:lang w:eastAsia="ko-KR"/>
                </w:rPr>
                <w:t>-22%</w:t>
              </w:r>
            </w:ins>
            <w:del w:id="334" w:author="Zhang, Yi" w:date="2020-04-16T14:28:00Z">
              <w:r w:rsidRPr="00F76BEF" w:rsidDel="001C558A">
                <w:rPr>
                  <w:rFonts w:ascii="Times New Roman" w:eastAsia="Times New Roman" w:hAnsi="Times New Roman"/>
                  <w:color w:val="000000"/>
                  <w:sz w:val="16"/>
                  <w:szCs w:val="16"/>
                  <w:highlight w:val="green"/>
                  <w:lang w:eastAsia="ko-KR"/>
                </w:rPr>
                <w:delText>-22.1%</w:delText>
              </w:r>
            </w:del>
          </w:p>
        </w:tc>
        <w:tc>
          <w:tcPr>
            <w:tcW w:w="684" w:type="dxa"/>
            <w:tcBorders>
              <w:top w:val="nil"/>
              <w:left w:val="nil"/>
              <w:bottom w:val="nil"/>
              <w:right w:val="nil"/>
            </w:tcBorders>
            <w:shd w:val="clear" w:color="000000" w:fill="FFFFFF"/>
            <w:vAlign w:val="center"/>
            <w:hideMark/>
            <w:tcPrChange w:id="335" w:author="Zhang, Yi" w:date="2020-04-16T14:28:00Z">
              <w:tcPr>
                <w:tcW w:w="684" w:type="dxa"/>
                <w:gridSpan w:val="2"/>
                <w:tcBorders>
                  <w:top w:val="nil"/>
                  <w:left w:val="nil"/>
                  <w:bottom w:val="nil"/>
                  <w:right w:val="nil"/>
                </w:tcBorders>
                <w:shd w:val="clear" w:color="000000" w:fill="FFFFFF"/>
                <w:vAlign w:val="center"/>
                <w:hideMark/>
              </w:tcPr>
            </w:tcPrChange>
          </w:tcPr>
          <w:p w14:paraId="6CE1E79C" w14:textId="4C7234FA"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36" w:author="Zhang, Yi" w:date="2020-04-16T14:28:00Z">
              <w:r w:rsidRPr="00F76BEF">
                <w:rPr>
                  <w:rFonts w:ascii="Times New Roman" w:eastAsia="Times New Roman" w:hAnsi="Times New Roman"/>
                  <w:color w:val="000000"/>
                  <w:sz w:val="16"/>
                  <w:szCs w:val="16"/>
                  <w:highlight w:val="green"/>
                  <w:lang w:eastAsia="ko-KR"/>
                </w:rPr>
                <w:t>-23%</w:t>
              </w:r>
            </w:ins>
            <w:del w:id="337" w:author="Zhang, Yi" w:date="2020-04-16T14:28:00Z">
              <w:r w:rsidRPr="00F76BEF" w:rsidDel="001C558A">
                <w:rPr>
                  <w:rFonts w:ascii="Times New Roman" w:eastAsia="Times New Roman" w:hAnsi="Times New Roman"/>
                  <w:color w:val="000000"/>
                  <w:sz w:val="16"/>
                  <w:szCs w:val="16"/>
                  <w:highlight w:val="green"/>
                  <w:lang w:eastAsia="ko-KR"/>
                </w:rPr>
                <w:delText>-23.0%</w:delText>
              </w:r>
            </w:del>
          </w:p>
        </w:tc>
        <w:tc>
          <w:tcPr>
            <w:tcW w:w="688" w:type="dxa"/>
            <w:tcBorders>
              <w:top w:val="nil"/>
              <w:left w:val="nil"/>
              <w:bottom w:val="nil"/>
              <w:right w:val="nil"/>
            </w:tcBorders>
            <w:shd w:val="clear" w:color="000000" w:fill="FFFFFF"/>
            <w:vAlign w:val="center"/>
            <w:hideMark/>
            <w:tcPrChange w:id="338" w:author="Zhang, Yi" w:date="2020-04-16T14:28:00Z">
              <w:tcPr>
                <w:tcW w:w="688" w:type="dxa"/>
                <w:gridSpan w:val="2"/>
                <w:tcBorders>
                  <w:top w:val="nil"/>
                  <w:left w:val="nil"/>
                  <w:bottom w:val="nil"/>
                  <w:right w:val="nil"/>
                </w:tcBorders>
                <w:shd w:val="clear" w:color="000000" w:fill="FFFFFF"/>
                <w:vAlign w:val="center"/>
                <w:hideMark/>
              </w:tcPr>
            </w:tcPrChange>
          </w:tcPr>
          <w:p w14:paraId="317F2CEE" w14:textId="150BB833"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39" w:author="Zhang, Yi" w:date="2020-04-16T14:28:00Z">
              <w:r w:rsidRPr="00F76BEF">
                <w:rPr>
                  <w:rFonts w:ascii="Times New Roman" w:eastAsia="Times New Roman" w:hAnsi="Times New Roman"/>
                  <w:color w:val="000000"/>
                  <w:sz w:val="16"/>
                  <w:szCs w:val="16"/>
                  <w:highlight w:val="green"/>
                  <w:lang w:eastAsia="ko-KR"/>
                </w:rPr>
                <w:t>0%</w:t>
              </w:r>
            </w:ins>
            <w:del w:id="340" w:author="Zhang, Yi" w:date="2020-04-16T14:28:00Z">
              <w:r w:rsidRPr="00F76BEF" w:rsidDel="001C558A">
                <w:rPr>
                  <w:rFonts w:ascii="Times New Roman" w:eastAsia="Times New Roman" w:hAnsi="Times New Roman"/>
                  <w:color w:val="000000"/>
                  <w:sz w:val="16"/>
                  <w:szCs w:val="16"/>
                  <w:highlight w:val="green"/>
                  <w:lang w:eastAsia="ko-KR"/>
                </w:rPr>
                <w:delText>0.0%</w:delText>
              </w:r>
            </w:del>
          </w:p>
        </w:tc>
        <w:tc>
          <w:tcPr>
            <w:tcW w:w="246" w:type="dxa"/>
            <w:tcBorders>
              <w:top w:val="nil"/>
              <w:left w:val="nil"/>
              <w:bottom w:val="nil"/>
              <w:right w:val="nil"/>
            </w:tcBorders>
            <w:shd w:val="clear" w:color="000000" w:fill="FFFFFF"/>
            <w:vAlign w:val="center"/>
            <w:hideMark/>
            <w:tcPrChange w:id="341" w:author="Zhang, Yi" w:date="2020-04-16T14:28:00Z">
              <w:tcPr>
                <w:tcW w:w="246" w:type="dxa"/>
                <w:gridSpan w:val="2"/>
                <w:tcBorders>
                  <w:top w:val="nil"/>
                  <w:left w:val="nil"/>
                  <w:bottom w:val="nil"/>
                  <w:right w:val="nil"/>
                </w:tcBorders>
                <w:shd w:val="clear" w:color="000000" w:fill="FFFFFF"/>
                <w:vAlign w:val="center"/>
                <w:hideMark/>
              </w:tcPr>
            </w:tcPrChange>
          </w:tcPr>
          <w:p w14:paraId="76EB7775" w14:textId="77777777"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r w:rsidRPr="00F76BEF">
              <w:rPr>
                <w:rFonts w:ascii="Times New Roman" w:eastAsia="Times New Roman" w:hAnsi="Times New Roman"/>
                <w:color w:val="000000"/>
                <w:sz w:val="16"/>
                <w:szCs w:val="16"/>
                <w:highlight w:val="green"/>
                <w:lang w:eastAsia="ko-KR"/>
              </w:rPr>
              <w:t> </w:t>
            </w:r>
          </w:p>
        </w:tc>
        <w:tc>
          <w:tcPr>
            <w:tcW w:w="519" w:type="dxa"/>
            <w:tcBorders>
              <w:top w:val="nil"/>
              <w:left w:val="nil"/>
              <w:bottom w:val="nil"/>
              <w:right w:val="nil"/>
            </w:tcBorders>
            <w:shd w:val="clear" w:color="000000" w:fill="FFFFFF"/>
            <w:vAlign w:val="center"/>
            <w:hideMark/>
            <w:tcPrChange w:id="342" w:author="Zhang, Yi" w:date="2020-04-16T14:28:00Z">
              <w:tcPr>
                <w:tcW w:w="519" w:type="dxa"/>
                <w:gridSpan w:val="2"/>
                <w:tcBorders>
                  <w:top w:val="nil"/>
                  <w:left w:val="nil"/>
                  <w:bottom w:val="nil"/>
                  <w:right w:val="nil"/>
                </w:tcBorders>
                <w:shd w:val="clear" w:color="000000" w:fill="FFFFFF"/>
                <w:vAlign w:val="center"/>
                <w:hideMark/>
              </w:tcPr>
            </w:tcPrChange>
          </w:tcPr>
          <w:p w14:paraId="4252AAE8" w14:textId="2FE7A7AD"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43" w:author="Zhang, Yi" w:date="2020-04-16T14:28:00Z">
              <w:r w:rsidRPr="00F76BEF">
                <w:rPr>
                  <w:rFonts w:ascii="Times New Roman" w:eastAsia="Times New Roman" w:hAnsi="Times New Roman"/>
                  <w:color w:val="000000"/>
                  <w:sz w:val="16"/>
                  <w:szCs w:val="16"/>
                  <w:highlight w:val="green"/>
                  <w:lang w:eastAsia="ko-KR"/>
                </w:rPr>
                <w:t>124</w:t>
              </w:r>
            </w:ins>
            <w:del w:id="344" w:author="Zhang, Yi" w:date="2020-04-16T14:28:00Z">
              <w:r w:rsidRPr="00F76BEF" w:rsidDel="004947DF">
                <w:rPr>
                  <w:rFonts w:ascii="Times New Roman" w:eastAsia="Times New Roman" w:hAnsi="Times New Roman"/>
                  <w:color w:val="000000"/>
                  <w:sz w:val="16"/>
                  <w:szCs w:val="16"/>
                  <w:highlight w:val="green"/>
                  <w:lang w:eastAsia="ko-KR"/>
                </w:rPr>
                <w:delText>-34</w:delText>
              </w:r>
            </w:del>
          </w:p>
        </w:tc>
        <w:tc>
          <w:tcPr>
            <w:tcW w:w="575" w:type="dxa"/>
            <w:tcBorders>
              <w:top w:val="nil"/>
              <w:left w:val="nil"/>
              <w:bottom w:val="nil"/>
              <w:right w:val="nil"/>
            </w:tcBorders>
            <w:shd w:val="clear" w:color="000000" w:fill="FFFFFF"/>
            <w:vAlign w:val="center"/>
            <w:hideMark/>
            <w:tcPrChange w:id="345" w:author="Zhang, Yi" w:date="2020-04-16T14:28:00Z">
              <w:tcPr>
                <w:tcW w:w="575" w:type="dxa"/>
                <w:gridSpan w:val="2"/>
                <w:tcBorders>
                  <w:top w:val="nil"/>
                  <w:left w:val="nil"/>
                  <w:bottom w:val="nil"/>
                  <w:right w:val="nil"/>
                </w:tcBorders>
                <w:shd w:val="clear" w:color="000000" w:fill="FFFFFF"/>
                <w:vAlign w:val="center"/>
                <w:hideMark/>
              </w:tcPr>
            </w:tcPrChange>
          </w:tcPr>
          <w:p w14:paraId="7873533B" w14:textId="726FE568"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46" w:author="Zhang, Yi" w:date="2020-04-16T14:28:00Z">
              <w:r w:rsidRPr="00F76BEF">
                <w:rPr>
                  <w:rFonts w:ascii="Times New Roman" w:eastAsia="Times New Roman" w:hAnsi="Times New Roman"/>
                  <w:color w:val="000000"/>
                  <w:sz w:val="16"/>
                  <w:szCs w:val="16"/>
                  <w:highlight w:val="green"/>
                  <w:lang w:eastAsia="ko-KR"/>
                </w:rPr>
                <w:t>107</w:t>
              </w:r>
            </w:ins>
            <w:del w:id="347" w:author="Zhang, Yi" w:date="2020-04-16T14:28:00Z">
              <w:r w:rsidRPr="00F76BEF" w:rsidDel="004947DF">
                <w:rPr>
                  <w:rFonts w:ascii="Times New Roman" w:eastAsia="Times New Roman" w:hAnsi="Times New Roman"/>
                  <w:color w:val="000000"/>
                  <w:sz w:val="16"/>
                  <w:szCs w:val="16"/>
                  <w:highlight w:val="green"/>
                  <w:lang w:eastAsia="ko-KR"/>
                </w:rPr>
                <w:delText>-47</w:delText>
              </w:r>
            </w:del>
          </w:p>
        </w:tc>
        <w:tc>
          <w:tcPr>
            <w:tcW w:w="575" w:type="dxa"/>
            <w:tcBorders>
              <w:top w:val="nil"/>
              <w:left w:val="nil"/>
              <w:bottom w:val="nil"/>
              <w:right w:val="nil"/>
            </w:tcBorders>
            <w:shd w:val="clear" w:color="000000" w:fill="FFFFFF"/>
            <w:vAlign w:val="center"/>
            <w:hideMark/>
            <w:tcPrChange w:id="348" w:author="Zhang, Yi" w:date="2020-04-16T14:28:00Z">
              <w:tcPr>
                <w:tcW w:w="575" w:type="dxa"/>
                <w:gridSpan w:val="2"/>
                <w:tcBorders>
                  <w:top w:val="nil"/>
                  <w:left w:val="nil"/>
                  <w:bottom w:val="nil"/>
                  <w:right w:val="nil"/>
                </w:tcBorders>
                <w:shd w:val="clear" w:color="000000" w:fill="FFFFFF"/>
                <w:vAlign w:val="center"/>
                <w:hideMark/>
              </w:tcPr>
            </w:tcPrChange>
          </w:tcPr>
          <w:p w14:paraId="7B4CED2D" w14:textId="7F1AF747"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49" w:author="Zhang, Yi" w:date="2020-04-16T14:28:00Z">
              <w:r w:rsidRPr="00F76BEF">
                <w:rPr>
                  <w:rFonts w:ascii="Times New Roman" w:eastAsia="Times New Roman" w:hAnsi="Times New Roman"/>
                  <w:color w:val="000000"/>
                  <w:sz w:val="16"/>
                  <w:szCs w:val="16"/>
                  <w:highlight w:val="green"/>
                  <w:lang w:eastAsia="ko-KR"/>
                </w:rPr>
                <w:t>137</w:t>
              </w:r>
            </w:ins>
            <w:del w:id="350" w:author="Zhang, Yi" w:date="2020-04-16T14:28:00Z">
              <w:r w:rsidRPr="00F76BEF" w:rsidDel="004947DF">
                <w:rPr>
                  <w:rFonts w:ascii="Times New Roman" w:eastAsia="Times New Roman" w:hAnsi="Times New Roman"/>
                  <w:color w:val="000000"/>
                  <w:sz w:val="16"/>
                  <w:szCs w:val="16"/>
                  <w:highlight w:val="green"/>
                  <w:lang w:eastAsia="ko-KR"/>
                </w:rPr>
                <w:delText>-64</w:delText>
              </w:r>
            </w:del>
          </w:p>
        </w:tc>
        <w:tc>
          <w:tcPr>
            <w:tcW w:w="582" w:type="dxa"/>
            <w:tcBorders>
              <w:top w:val="nil"/>
              <w:left w:val="nil"/>
              <w:bottom w:val="nil"/>
              <w:right w:val="nil"/>
            </w:tcBorders>
            <w:shd w:val="clear" w:color="000000" w:fill="FFFFFF"/>
            <w:vAlign w:val="center"/>
            <w:hideMark/>
            <w:tcPrChange w:id="351" w:author="Zhang, Yi" w:date="2020-04-16T14:28:00Z">
              <w:tcPr>
                <w:tcW w:w="582" w:type="dxa"/>
                <w:gridSpan w:val="2"/>
                <w:tcBorders>
                  <w:top w:val="nil"/>
                  <w:left w:val="nil"/>
                  <w:bottom w:val="nil"/>
                  <w:right w:val="nil"/>
                </w:tcBorders>
                <w:shd w:val="clear" w:color="000000" w:fill="FFFFFF"/>
                <w:vAlign w:val="center"/>
                <w:hideMark/>
              </w:tcPr>
            </w:tcPrChange>
          </w:tcPr>
          <w:p w14:paraId="5133C305" w14:textId="748A76E6"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52" w:author="Zhang, Yi" w:date="2020-04-16T14:28:00Z">
              <w:r w:rsidRPr="00F76BEF">
                <w:rPr>
                  <w:rFonts w:ascii="Times New Roman" w:eastAsia="Times New Roman" w:hAnsi="Times New Roman"/>
                  <w:color w:val="000000"/>
                  <w:sz w:val="16"/>
                  <w:szCs w:val="16"/>
                  <w:highlight w:val="green"/>
                  <w:lang w:eastAsia="ko-KR"/>
                </w:rPr>
                <w:t>214</w:t>
              </w:r>
            </w:ins>
            <w:del w:id="353" w:author="Zhang, Yi" w:date="2020-04-16T14:28:00Z">
              <w:r w:rsidRPr="00F76BEF" w:rsidDel="004947DF">
                <w:rPr>
                  <w:rFonts w:ascii="Times New Roman" w:eastAsia="Times New Roman" w:hAnsi="Times New Roman"/>
                  <w:color w:val="000000"/>
                  <w:sz w:val="16"/>
                  <w:szCs w:val="16"/>
                  <w:highlight w:val="green"/>
                  <w:lang w:eastAsia="ko-KR"/>
                </w:rPr>
                <w:delText>-100</w:delText>
              </w:r>
            </w:del>
          </w:p>
        </w:tc>
        <w:tc>
          <w:tcPr>
            <w:tcW w:w="575" w:type="dxa"/>
            <w:tcBorders>
              <w:top w:val="nil"/>
              <w:left w:val="nil"/>
              <w:bottom w:val="nil"/>
              <w:right w:val="nil"/>
            </w:tcBorders>
            <w:shd w:val="clear" w:color="000000" w:fill="FFFFFF"/>
            <w:vAlign w:val="center"/>
            <w:hideMark/>
            <w:tcPrChange w:id="354" w:author="Zhang, Yi" w:date="2020-04-16T14:28:00Z">
              <w:tcPr>
                <w:tcW w:w="575" w:type="dxa"/>
                <w:gridSpan w:val="2"/>
                <w:tcBorders>
                  <w:top w:val="nil"/>
                  <w:left w:val="nil"/>
                  <w:bottom w:val="nil"/>
                  <w:right w:val="nil"/>
                </w:tcBorders>
                <w:shd w:val="clear" w:color="000000" w:fill="FFFFFF"/>
                <w:vAlign w:val="center"/>
                <w:hideMark/>
              </w:tcPr>
            </w:tcPrChange>
          </w:tcPr>
          <w:p w14:paraId="49CD7168" w14:textId="4849036E"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55" w:author="Zhang, Yi" w:date="2020-04-16T14:28:00Z">
              <w:r w:rsidRPr="00F76BEF">
                <w:rPr>
                  <w:rFonts w:ascii="Times New Roman" w:eastAsia="Times New Roman" w:hAnsi="Times New Roman"/>
                  <w:color w:val="000000"/>
                  <w:sz w:val="16"/>
                  <w:szCs w:val="16"/>
                  <w:highlight w:val="green"/>
                  <w:lang w:eastAsia="ko-KR"/>
                </w:rPr>
                <w:t>290</w:t>
              </w:r>
            </w:ins>
            <w:del w:id="356" w:author="Zhang, Yi" w:date="2020-04-16T14:28:00Z">
              <w:r w:rsidRPr="00F76BEF" w:rsidDel="004947DF">
                <w:rPr>
                  <w:rFonts w:ascii="Times New Roman" w:eastAsia="Times New Roman" w:hAnsi="Times New Roman"/>
                  <w:color w:val="000000"/>
                  <w:sz w:val="16"/>
                  <w:szCs w:val="16"/>
                  <w:highlight w:val="green"/>
                  <w:lang w:eastAsia="ko-KR"/>
                </w:rPr>
                <w:delText>-198</w:delText>
              </w:r>
            </w:del>
          </w:p>
        </w:tc>
        <w:tc>
          <w:tcPr>
            <w:tcW w:w="575" w:type="dxa"/>
            <w:tcBorders>
              <w:top w:val="nil"/>
              <w:left w:val="nil"/>
              <w:bottom w:val="nil"/>
              <w:right w:val="nil"/>
            </w:tcBorders>
            <w:shd w:val="clear" w:color="000000" w:fill="FFFFFF"/>
            <w:vAlign w:val="center"/>
            <w:hideMark/>
            <w:tcPrChange w:id="357" w:author="Zhang, Yi" w:date="2020-04-16T14:28:00Z">
              <w:tcPr>
                <w:tcW w:w="575" w:type="dxa"/>
                <w:gridSpan w:val="2"/>
                <w:tcBorders>
                  <w:top w:val="nil"/>
                  <w:left w:val="nil"/>
                  <w:bottom w:val="nil"/>
                  <w:right w:val="nil"/>
                </w:tcBorders>
                <w:shd w:val="clear" w:color="000000" w:fill="FFFFFF"/>
                <w:vAlign w:val="center"/>
                <w:hideMark/>
              </w:tcPr>
            </w:tcPrChange>
          </w:tcPr>
          <w:p w14:paraId="69846D68" w14:textId="372F2CCC"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58" w:author="Zhang, Yi" w:date="2020-04-16T14:28:00Z">
              <w:r w:rsidRPr="00F76BEF">
                <w:rPr>
                  <w:rFonts w:ascii="Times New Roman" w:eastAsia="Times New Roman" w:hAnsi="Times New Roman"/>
                  <w:color w:val="000000"/>
                  <w:sz w:val="16"/>
                  <w:szCs w:val="16"/>
                  <w:highlight w:val="green"/>
                  <w:lang w:eastAsia="ko-KR"/>
                </w:rPr>
                <w:t>443</w:t>
              </w:r>
            </w:ins>
            <w:del w:id="359" w:author="Zhang, Yi" w:date="2020-04-16T14:28:00Z">
              <w:r w:rsidRPr="00F76BEF" w:rsidDel="004947DF">
                <w:rPr>
                  <w:rFonts w:ascii="Times New Roman" w:eastAsia="Times New Roman" w:hAnsi="Times New Roman"/>
                  <w:color w:val="000000"/>
                  <w:sz w:val="16"/>
                  <w:szCs w:val="16"/>
                  <w:highlight w:val="green"/>
                  <w:lang w:eastAsia="ko-KR"/>
                </w:rPr>
                <w:delText>-285</w:delText>
              </w:r>
            </w:del>
          </w:p>
        </w:tc>
        <w:tc>
          <w:tcPr>
            <w:tcW w:w="588" w:type="dxa"/>
            <w:tcBorders>
              <w:top w:val="nil"/>
              <w:left w:val="nil"/>
              <w:bottom w:val="nil"/>
              <w:right w:val="nil"/>
            </w:tcBorders>
            <w:shd w:val="clear" w:color="000000" w:fill="FFFFFF"/>
            <w:vAlign w:val="center"/>
            <w:hideMark/>
            <w:tcPrChange w:id="360" w:author="Zhang, Yi" w:date="2020-04-16T14:28:00Z">
              <w:tcPr>
                <w:tcW w:w="588" w:type="dxa"/>
                <w:gridSpan w:val="2"/>
                <w:tcBorders>
                  <w:top w:val="nil"/>
                  <w:left w:val="nil"/>
                  <w:bottom w:val="nil"/>
                  <w:right w:val="nil"/>
                </w:tcBorders>
                <w:shd w:val="clear" w:color="000000" w:fill="FFFFFF"/>
                <w:vAlign w:val="center"/>
                <w:hideMark/>
              </w:tcPr>
            </w:tcPrChange>
          </w:tcPr>
          <w:p w14:paraId="18662BB0" w14:textId="66FCEB58" w:rsidR="00F76BEF" w:rsidRPr="00F76BEF" w:rsidRDefault="00F76BEF" w:rsidP="00F76BEF">
            <w:pPr>
              <w:spacing w:after="0" w:line="240" w:lineRule="auto"/>
              <w:jc w:val="center"/>
              <w:rPr>
                <w:rFonts w:ascii="Times New Roman" w:eastAsia="Times New Roman" w:hAnsi="Times New Roman"/>
                <w:color w:val="000000"/>
                <w:sz w:val="16"/>
                <w:szCs w:val="16"/>
                <w:highlight w:val="green"/>
                <w:lang w:eastAsia="ko-KR"/>
              </w:rPr>
            </w:pPr>
            <w:ins w:id="361" w:author="Zhang, Yi" w:date="2020-04-16T14:28:00Z">
              <w:r w:rsidRPr="00F76BEF">
                <w:rPr>
                  <w:rFonts w:ascii="Times New Roman" w:eastAsia="Times New Roman" w:hAnsi="Times New Roman"/>
                  <w:color w:val="000000"/>
                  <w:sz w:val="16"/>
                  <w:szCs w:val="16"/>
                  <w:highlight w:val="green"/>
                  <w:lang w:eastAsia="ko-KR"/>
                </w:rPr>
                <w:t>1,096</w:t>
              </w:r>
            </w:ins>
            <w:del w:id="362" w:author="Zhang, Yi" w:date="2020-04-16T14:28:00Z">
              <w:r w:rsidRPr="00F76BEF" w:rsidDel="004947DF">
                <w:rPr>
                  <w:rFonts w:ascii="Times New Roman" w:eastAsia="Times New Roman" w:hAnsi="Times New Roman"/>
                  <w:color w:val="000000"/>
                  <w:sz w:val="16"/>
                  <w:szCs w:val="16"/>
                  <w:highlight w:val="green"/>
                  <w:lang w:eastAsia="ko-KR"/>
                </w:rPr>
                <w:delText>-608</w:delText>
              </w:r>
            </w:del>
          </w:p>
        </w:tc>
      </w:tr>
    </w:tbl>
    <w:p w14:paraId="2F4E9F86" w14:textId="77777777" w:rsidR="00E660AB" w:rsidRPr="008B3EA3" w:rsidRDefault="00E660AB" w:rsidP="0032128B">
      <w:pPr>
        <w:rPr>
          <w:rFonts w:ascii="Arial" w:hAnsi="Arial" w:cs="Arial"/>
        </w:rPr>
      </w:pPr>
    </w:p>
    <w:p w14:paraId="74EE2791" w14:textId="29B6CF08" w:rsidR="003A568F" w:rsidRPr="008B3EA3" w:rsidRDefault="003A568F" w:rsidP="00F133E5">
      <w:pPr>
        <w:jc w:val="center"/>
        <w:rPr>
          <w:rFonts w:ascii="Arial" w:hAnsi="Arial" w:cs="Arial"/>
        </w:rPr>
      </w:pPr>
    </w:p>
    <w:p w14:paraId="6F70E1E8" w14:textId="77777777" w:rsidR="003A568F" w:rsidRPr="008B3EA3" w:rsidRDefault="003A568F" w:rsidP="00F133E5">
      <w:pPr>
        <w:jc w:val="center"/>
        <w:rPr>
          <w:rFonts w:ascii="Arial" w:hAnsi="Arial" w:cs="Arial"/>
        </w:rPr>
      </w:pPr>
      <w:bookmarkStart w:id="363" w:name="_GoBack"/>
      <w:bookmarkEnd w:id="363"/>
      <w:r w:rsidRPr="008B3EA3">
        <w:rPr>
          <w:rFonts w:ascii="Arial" w:hAnsi="Arial" w:cs="Arial"/>
        </w:rPr>
        <w:br/>
      </w:r>
    </w:p>
    <w:p w14:paraId="30E3B1AD" w14:textId="410A1327" w:rsidR="003A568F" w:rsidRPr="008B3EA3" w:rsidRDefault="003A568F" w:rsidP="000B0FE3">
      <w:pPr>
        <w:jc w:val="center"/>
        <w:rPr>
          <w:rFonts w:ascii="Arial" w:hAnsi="Arial" w:cs="Arial"/>
        </w:rPr>
      </w:pPr>
      <w:r w:rsidRPr="008B3EA3">
        <w:rPr>
          <w:rFonts w:ascii="Arial" w:hAnsi="Arial" w:cs="Arial"/>
        </w:rPr>
        <w:br w:type="page"/>
      </w:r>
    </w:p>
    <w:p w14:paraId="2A240E12" w14:textId="77777777" w:rsidR="003A568F" w:rsidRPr="008B3EA3" w:rsidRDefault="003A568F" w:rsidP="003A568F">
      <w:pPr>
        <w:jc w:val="center"/>
        <w:rPr>
          <w:rFonts w:ascii="Arial" w:hAnsi="Arial" w:cs="Arial"/>
        </w:rPr>
      </w:pPr>
    </w:p>
    <w:p w14:paraId="5AF79ED4" w14:textId="4CBE6870" w:rsidR="003A568F" w:rsidRPr="008B3EA3" w:rsidRDefault="003A568F" w:rsidP="0053285C">
      <w:pPr>
        <w:jc w:val="center"/>
        <w:rPr>
          <w:rFonts w:ascii="Arial" w:hAnsi="Arial" w:cs="Arial"/>
        </w:rPr>
      </w:pPr>
      <w:r w:rsidRPr="008B3EA3">
        <w:rPr>
          <w:rFonts w:ascii="Arial" w:hAnsi="Arial" w:cs="Arial"/>
        </w:rPr>
        <w:t xml:space="preserve">APPENDIX </w:t>
      </w:r>
      <w:r w:rsidR="003F6B1E" w:rsidRPr="008B3EA3">
        <w:rPr>
          <w:rFonts w:ascii="Arial" w:hAnsi="Arial" w:cs="Arial"/>
        </w:rPr>
        <w:t>G</w:t>
      </w:r>
    </w:p>
    <w:p w14:paraId="10E16DC9" w14:textId="77777777" w:rsidR="00B3629E" w:rsidRDefault="00B3629E" w:rsidP="003A568F">
      <w:pPr>
        <w:rPr>
          <w:rFonts w:ascii="Arial" w:hAnsi="Arial" w:cs="Arial"/>
        </w:rPr>
      </w:pPr>
    </w:p>
    <w:p w14:paraId="3AE1D4F6" w14:textId="5121740C" w:rsidR="003A568F" w:rsidRDefault="003A568F" w:rsidP="003A568F">
      <w:pPr>
        <w:rPr>
          <w:rFonts w:ascii="Arial" w:hAnsi="Arial" w:cs="Arial"/>
          <w:b/>
          <w:u w:val="single"/>
        </w:rPr>
      </w:pPr>
      <w:r w:rsidRPr="008B3EA3">
        <w:rPr>
          <w:rFonts w:ascii="Arial" w:hAnsi="Arial" w:cs="Arial"/>
          <w:b/>
          <w:u w:val="single"/>
        </w:rPr>
        <w:t>Company Board Committees:</w:t>
      </w:r>
    </w:p>
    <w:p w14:paraId="0B6DC4F5" w14:textId="5428D3F1" w:rsidR="00B3629E" w:rsidRDefault="00B3629E" w:rsidP="003A568F">
      <w:pPr>
        <w:rPr>
          <w:rFonts w:ascii="Arial" w:hAnsi="Arial" w:cs="Arial"/>
          <w:b/>
          <w:u w:val="single"/>
        </w:rPr>
      </w:pPr>
    </w:p>
    <w:p w14:paraId="3D57AE0D" w14:textId="77777777" w:rsidR="00B3629E" w:rsidRPr="008B3EA3" w:rsidRDefault="00B3629E" w:rsidP="003A568F">
      <w:pPr>
        <w:rPr>
          <w:rFonts w:ascii="Arial" w:hAnsi="Arial" w:cs="Arial"/>
          <w:b/>
          <w:u w:val="single"/>
        </w:rPr>
      </w:pPr>
    </w:p>
    <w:p w14:paraId="04B3A8DA" w14:textId="636AA7F6" w:rsidR="003A568F" w:rsidRPr="008B3EA3" w:rsidRDefault="003A568F" w:rsidP="003A568F">
      <w:pPr>
        <w:pStyle w:val="ListParagraph"/>
        <w:numPr>
          <w:ilvl w:val="0"/>
          <w:numId w:val="20"/>
        </w:numPr>
        <w:ind w:left="0" w:firstLine="0"/>
        <w:rPr>
          <w:rFonts w:ascii="Arial" w:hAnsi="Arial" w:cs="Arial"/>
          <w:b/>
        </w:rPr>
      </w:pPr>
      <w:r w:rsidRPr="008B3EA3">
        <w:rPr>
          <w:rFonts w:ascii="Arial" w:hAnsi="Arial" w:cs="Arial"/>
          <w:b/>
        </w:rPr>
        <w:t>Audit Committee</w:t>
      </w:r>
    </w:p>
    <w:p w14:paraId="7B61719B" w14:textId="77777777" w:rsidR="003A568F" w:rsidRPr="008B3EA3" w:rsidRDefault="003A568F" w:rsidP="003A568F">
      <w:pPr>
        <w:ind w:left="1440" w:hanging="720"/>
        <w:rPr>
          <w:rFonts w:ascii="Arial" w:hAnsi="Arial" w:cs="Arial"/>
        </w:rPr>
      </w:pPr>
      <w:r w:rsidRPr="008B3EA3">
        <w:rPr>
          <w:rFonts w:ascii="Arial" w:hAnsi="Arial" w:cs="Arial"/>
          <w:u w:val="single"/>
        </w:rPr>
        <w:t>Membership</w:t>
      </w:r>
      <w:r w:rsidRPr="008B3EA3">
        <w:rPr>
          <w:rFonts w:ascii="Arial" w:hAnsi="Arial" w:cs="Arial"/>
        </w:rPr>
        <w:t>:</w:t>
      </w:r>
    </w:p>
    <w:p w14:paraId="64505346" w14:textId="4B58CD41" w:rsidR="003A568F" w:rsidRDefault="001F04C8" w:rsidP="003237ED">
      <w:pPr>
        <w:spacing w:after="0"/>
        <w:ind w:firstLine="720"/>
        <w:rPr>
          <w:rFonts w:ascii="Arial" w:hAnsi="Arial" w:cs="Arial"/>
        </w:rPr>
      </w:pPr>
      <w:r w:rsidRPr="008B3EA3">
        <w:rPr>
          <w:rFonts w:ascii="Arial" w:hAnsi="Arial" w:cs="Arial"/>
        </w:rPr>
        <w:t>Richard Patching</w:t>
      </w:r>
      <w:r w:rsidR="003A568F" w:rsidRPr="008B3EA3">
        <w:rPr>
          <w:rFonts w:ascii="Arial" w:hAnsi="Arial" w:cs="Arial"/>
        </w:rPr>
        <w:t xml:space="preserve"> </w:t>
      </w:r>
      <w:r w:rsidR="00CF562C">
        <w:rPr>
          <w:rFonts w:ascii="Arial" w:hAnsi="Arial" w:cs="Arial"/>
        </w:rPr>
        <w:t>(Chair)</w:t>
      </w:r>
    </w:p>
    <w:p w14:paraId="4D5B5FF8" w14:textId="77909946" w:rsidR="00E1693A" w:rsidRDefault="00E1693A" w:rsidP="00E1693A">
      <w:pPr>
        <w:spacing w:after="0"/>
        <w:ind w:firstLine="720"/>
        <w:rPr>
          <w:rFonts w:ascii="Arial" w:hAnsi="Arial" w:cs="Arial"/>
        </w:rPr>
      </w:pPr>
      <w:r>
        <w:rPr>
          <w:rFonts w:ascii="Arial" w:hAnsi="Arial" w:cs="Arial"/>
        </w:rPr>
        <w:t>Doug</w:t>
      </w:r>
      <w:r w:rsidR="00544A81">
        <w:rPr>
          <w:rFonts w:ascii="Arial" w:hAnsi="Arial" w:cs="Arial"/>
        </w:rPr>
        <w:t>las</w:t>
      </w:r>
      <w:r>
        <w:rPr>
          <w:rFonts w:ascii="Arial" w:hAnsi="Arial" w:cs="Arial"/>
        </w:rPr>
        <w:t xml:space="preserve"> Dachille</w:t>
      </w:r>
    </w:p>
    <w:p w14:paraId="16EAD607" w14:textId="77777777" w:rsidR="00E1693A" w:rsidRDefault="00E1693A" w:rsidP="00E1693A">
      <w:pPr>
        <w:spacing w:after="0"/>
        <w:ind w:firstLine="720"/>
        <w:rPr>
          <w:rFonts w:ascii="Arial" w:hAnsi="Arial" w:cs="Arial"/>
        </w:rPr>
      </w:pPr>
      <w:r>
        <w:rPr>
          <w:rFonts w:ascii="Arial" w:hAnsi="Arial" w:cs="Arial"/>
        </w:rPr>
        <w:t>Tom Diemer</w:t>
      </w:r>
    </w:p>
    <w:p w14:paraId="03973914" w14:textId="77777777" w:rsidR="00E1693A" w:rsidRPr="008B3EA3" w:rsidRDefault="00E1693A" w:rsidP="00E1693A">
      <w:pPr>
        <w:spacing w:after="0"/>
        <w:ind w:firstLine="720"/>
        <w:rPr>
          <w:rFonts w:ascii="Arial" w:hAnsi="Arial" w:cs="Arial"/>
        </w:rPr>
      </w:pPr>
      <w:r>
        <w:rPr>
          <w:rFonts w:ascii="Arial" w:hAnsi="Arial" w:cs="Arial"/>
        </w:rPr>
        <w:t>Spencer Gluck</w:t>
      </w:r>
    </w:p>
    <w:p w14:paraId="08924B0D" w14:textId="77777777" w:rsidR="00E1693A" w:rsidRDefault="00E1693A" w:rsidP="00E1693A">
      <w:pPr>
        <w:spacing w:after="0"/>
        <w:ind w:firstLine="720"/>
        <w:rPr>
          <w:rFonts w:ascii="Arial" w:hAnsi="Arial" w:cs="Arial"/>
        </w:rPr>
      </w:pPr>
      <w:r>
        <w:rPr>
          <w:rFonts w:ascii="Arial" w:hAnsi="Arial" w:cs="Arial"/>
        </w:rPr>
        <w:t>Kevin Hogan</w:t>
      </w:r>
    </w:p>
    <w:p w14:paraId="1A027169" w14:textId="77777777" w:rsidR="00466D30" w:rsidRDefault="00466D30" w:rsidP="00466D30">
      <w:pPr>
        <w:spacing w:after="0"/>
        <w:ind w:firstLine="720"/>
        <w:rPr>
          <w:rFonts w:ascii="Arial" w:hAnsi="Arial" w:cs="Arial"/>
        </w:rPr>
      </w:pPr>
      <w:r>
        <w:rPr>
          <w:rFonts w:ascii="Arial" w:hAnsi="Arial" w:cs="Arial"/>
        </w:rPr>
        <w:t>Brian Schreiber</w:t>
      </w:r>
    </w:p>
    <w:p w14:paraId="51803960" w14:textId="77777777" w:rsidR="003A568F" w:rsidRPr="008B3EA3" w:rsidRDefault="003A568F" w:rsidP="00883086">
      <w:pPr>
        <w:spacing w:after="0" w:line="240" w:lineRule="auto"/>
        <w:ind w:left="720"/>
        <w:rPr>
          <w:rFonts w:ascii="Arial" w:hAnsi="Arial"/>
        </w:rPr>
      </w:pPr>
    </w:p>
    <w:p w14:paraId="4A6D2BFA" w14:textId="77777777" w:rsidR="003A568F" w:rsidRPr="008B3EA3" w:rsidRDefault="003A568F" w:rsidP="003A568F">
      <w:pPr>
        <w:spacing w:after="0" w:line="240" w:lineRule="auto"/>
        <w:ind w:left="720"/>
        <w:rPr>
          <w:rFonts w:ascii="Arial" w:eastAsia="Times New Roman" w:hAnsi="Arial" w:cs="Arial"/>
        </w:rPr>
      </w:pPr>
    </w:p>
    <w:p w14:paraId="593CE8D7" w14:textId="20C7E352" w:rsidR="003A568F" w:rsidRPr="008B3EA3" w:rsidRDefault="003A568F" w:rsidP="003A568F">
      <w:pPr>
        <w:pStyle w:val="ListParagraph"/>
        <w:numPr>
          <w:ilvl w:val="0"/>
          <w:numId w:val="20"/>
        </w:numPr>
        <w:rPr>
          <w:rFonts w:ascii="Arial" w:hAnsi="Arial" w:cs="Arial"/>
          <w:b/>
        </w:rPr>
      </w:pPr>
      <w:r w:rsidRPr="008B3EA3">
        <w:rPr>
          <w:rFonts w:ascii="Arial" w:hAnsi="Arial" w:cs="Arial"/>
          <w:b/>
        </w:rPr>
        <w:t>Risk and Capital Committee</w:t>
      </w:r>
      <w:r w:rsidR="00BC785E">
        <w:rPr>
          <w:rFonts w:ascii="Arial" w:hAnsi="Arial" w:cs="Arial"/>
          <w:b/>
        </w:rPr>
        <w:t xml:space="preserve"> (includes Investments)</w:t>
      </w:r>
    </w:p>
    <w:p w14:paraId="10BD6F4D" w14:textId="77777777" w:rsidR="003A568F" w:rsidRPr="008B3EA3" w:rsidRDefault="003A568F" w:rsidP="003A568F">
      <w:pPr>
        <w:ind w:left="1440" w:hanging="720"/>
        <w:rPr>
          <w:rFonts w:ascii="Arial" w:hAnsi="Arial" w:cs="Arial"/>
        </w:rPr>
      </w:pPr>
      <w:r w:rsidRPr="008B3EA3">
        <w:rPr>
          <w:rFonts w:ascii="Arial" w:hAnsi="Arial" w:cs="Arial"/>
          <w:u w:val="single"/>
        </w:rPr>
        <w:t>Membership</w:t>
      </w:r>
      <w:r w:rsidRPr="008B3EA3">
        <w:rPr>
          <w:rFonts w:ascii="Arial" w:hAnsi="Arial" w:cs="Arial"/>
        </w:rPr>
        <w:t>:</w:t>
      </w:r>
    </w:p>
    <w:p w14:paraId="4E63A5BA" w14:textId="78D777E9" w:rsidR="003A568F" w:rsidRDefault="003237ED" w:rsidP="003237ED">
      <w:pPr>
        <w:spacing w:after="0"/>
        <w:ind w:left="1440" w:hanging="720"/>
        <w:rPr>
          <w:rFonts w:ascii="Arial" w:hAnsi="Arial" w:cs="Arial"/>
        </w:rPr>
      </w:pPr>
      <w:r>
        <w:rPr>
          <w:rFonts w:ascii="Arial" w:hAnsi="Arial" w:cs="Arial"/>
        </w:rPr>
        <w:t>Geoff Cornell (</w:t>
      </w:r>
      <w:r w:rsidR="00CF562C">
        <w:rPr>
          <w:rFonts w:ascii="Arial" w:hAnsi="Arial" w:cs="Arial"/>
        </w:rPr>
        <w:t>C</w:t>
      </w:r>
      <w:r>
        <w:rPr>
          <w:rFonts w:ascii="Arial" w:hAnsi="Arial" w:cs="Arial"/>
        </w:rPr>
        <w:t>o-Chair</w:t>
      </w:r>
      <w:r w:rsidR="00CF562C">
        <w:rPr>
          <w:rFonts w:ascii="Arial" w:hAnsi="Arial" w:cs="Arial"/>
        </w:rPr>
        <w:t>person</w:t>
      </w:r>
      <w:r>
        <w:rPr>
          <w:rFonts w:ascii="Arial" w:hAnsi="Arial" w:cs="Arial"/>
        </w:rPr>
        <w:t>)</w:t>
      </w:r>
    </w:p>
    <w:p w14:paraId="0AD7FEEF" w14:textId="7D2029E4" w:rsidR="003237ED" w:rsidRDefault="003237ED" w:rsidP="003237ED">
      <w:pPr>
        <w:spacing w:after="0"/>
        <w:ind w:left="1440" w:hanging="720"/>
        <w:rPr>
          <w:rFonts w:ascii="Arial" w:hAnsi="Arial" w:cs="Arial"/>
        </w:rPr>
      </w:pPr>
      <w:r>
        <w:rPr>
          <w:rFonts w:ascii="Arial" w:hAnsi="Arial" w:cs="Arial"/>
        </w:rPr>
        <w:t>Spencer Gluck (</w:t>
      </w:r>
      <w:r w:rsidR="00CF562C">
        <w:rPr>
          <w:rFonts w:ascii="Arial" w:hAnsi="Arial" w:cs="Arial"/>
        </w:rPr>
        <w:t>C</w:t>
      </w:r>
      <w:r>
        <w:rPr>
          <w:rFonts w:ascii="Arial" w:hAnsi="Arial" w:cs="Arial"/>
        </w:rPr>
        <w:t>o-Chair</w:t>
      </w:r>
      <w:r w:rsidR="00CF562C">
        <w:rPr>
          <w:rFonts w:ascii="Arial" w:hAnsi="Arial" w:cs="Arial"/>
        </w:rPr>
        <w:t>person</w:t>
      </w:r>
      <w:r>
        <w:rPr>
          <w:rFonts w:ascii="Arial" w:hAnsi="Arial" w:cs="Arial"/>
        </w:rPr>
        <w:t>)</w:t>
      </w:r>
    </w:p>
    <w:p w14:paraId="7ACFF2A1" w14:textId="3E669AF2" w:rsidR="00E1693A" w:rsidRPr="00E1693A" w:rsidRDefault="00E1693A" w:rsidP="00E1693A">
      <w:pPr>
        <w:spacing w:after="0"/>
        <w:ind w:left="1440" w:hanging="720"/>
        <w:rPr>
          <w:rFonts w:ascii="Arial" w:hAnsi="Arial" w:cs="Arial"/>
        </w:rPr>
      </w:pPr>
      <w:r w:rsidRPr="00E1693A">
        <w:rPr>
          <w:rFonts w:ascii="Arial" w:hAnsi="Arial" w:cs="Arial"/>
        </w:rPr>
        <w:t>Doug</w:t>
      </w:r>
      <w:r w:rsidR="00544A81">
        <w:rPr>
          <w:rFonts w:ascii="Arial" w:hAnsi="Arial" w:cs="Arial"/>
        </w:rPr>
        <w:t>las</w:t>
      </w:r>
      <w:r w:rsidRPr="00E1693A">
        <w:rPr>
          <w:rFonts w:ascii="Arial" w:hAnsi="Arial" w:cs="Arial"/>
        </w:rPr>
        <w:t xml:space="preserve"> Dachille</w:t>
      </w:r>
    </w:p>
    <w:p w14:paraId="294427D8" w14:textId="55F40098" w:rsidR="003237ED" w:rsidRPr="007C5460" w:rsidRDefault="00E1693A" w:rsidP="003237ED">
      <w:pPr>
        <w:spacing w:after="0"/>
        <w:ind w:left="1440" w:hanging="720"/>
        <w:rPr>
          <w:rFonts w:ascii="Arial" w:hAnsi="Arial" w:cs="Arial"/>
          <w:lang w:val="nl-NL"/>
        </w:rPr>
      </w:pPr>
      <w:r w:rsidRPr="007C5460">
        <w:rPr>
          <w:rFonts w:ascii="Arial" w:hAnsi="Arial" w:cs="Arial"/>
          <w:lang w:val="nl-NL"/>
        </w:rPr>
        <w:t>Thomas</w:t>
      </w:r>
      <w:r w:rsidR="003237ED" w:rsidRPr="007C5460">
        <w:rPr>
          <w:rFonts w:ascii="Arial" w:hAnsi="Arial" w:cs="Arial"/>
          <w:lang w:val="nl-NL"/>
        </w:rPr>
        <w:t xml:space="preserve"> Diemer</w:t>
      </w:r>
    </w:p>
    <w:p w14:paraId="55477543" w14:textId="77777777" w:rsidR="00E1693A" w:rsidRPr="007C5460" w:rsidRDefault="00E1693A" w:rsidP="00E1693A">
      <w:pPr>
        <w:spacing w:after="0"/>
        <w:ind w:left="1440" w:hanging="720"/>
        <w:rPr>
          <w:rFonts w:ascii="Arial" w:hAnsi="Arial" w:cs="Arial"/>
          <w:lang w:val="nl-NL"/>
        </w:rPr>
      </w:pPr>
      <w:r w:rsidRPr="007C5460">
        <w:rPr>
          <w:rFonts w:ascii="Arial" w:hAnsi="Arial" w:cs="Arial"/>
          <w:lang w:val="nl-NL"/>
        </w:rPr>
        <w:t>Kevin Hogan</w:t>
      </w:r>
    </w:p>
    <w:p w14:paraId="43A45DF5" w14:textId="77777777" w:rsidR="00CD0589" w:rsidRPr="007C5460" w:rsidRDefault="00CD0589" w:rsidP="00CD0589">
      <w:pPr>
        <w:spacing w:after="0"/>
        <w:ind w:left="1440" w:hanging="720"/>
        <w:rPr>
          <w:rFonts w:ascii="Arial" w:hAnsi="Arial" w:cs="Arial"/>
          <w:lang w:val="nl-NL"/>
        </w:rPr>
      </w:pPr>
      <w:r w:rsidRPr="007C5460">
        <w:rPr>
          <w:rFonts w:ascii="Arial" w:hAnsi="Arial" w:cs="Arial"/>
          <w:lang w:val="nl-NL"/>
        </w:rPr>
        <w:t>Brian O’Hara</w:t>
      </w:r>
    </w:p>
    <w:p w14:paraId="2ED3A88E" w14:textId="505317DE" w:rsidR="003237ED" w:rsidRPr="007C5460" w:rsidRDefault="003237ED" w:rsidP="003237ED">
      <w:pPr>
        <w:spacing w:after="0"/>
        <w:ind w:left="1440" w:hanging="720"/>
        <w:rPr>
          <w:rFonts w:ascii="Arial" w:hAnsi="Arial" w:cs="Arial"/>
          <w:lang w:val="nl-NL"/>
        </w:rPr>
      </w:pPr>
      <w:r w:rsidRPr="007C5460">
        <w:rPr>
          <w:rFonts w:ascii="Arial" w:hAnsi="Arial" w:cs="Arial"/>
          <w:lang w:val="nl-NL"/>
        </w:rPr>
        <w:t>Brian Schreiber</w:t>
      </w:r>
    </w:p>
    <w:p w14:paraId="3C337CC0" w14:textId="0DB0A472" w:rsidR="00CD0589" w:rsidRPr="007C5460" w:rsidRDefault="00AC7DD5" w:rsidP="00CD0589">
      <w:pPr>
        <w:spacing w:after="0"/>
        <w:ind w:left="1440" w:hanging="720"/>
        <w:rPr>
          <w:rFonts w:ascii="Arial" w:hAnsi="Arial" w:cs="Arial"/>
          <w:lang w:val="nl-NL"/>
        </w:rPr>
      </w:pPr>
      <w:r w:rsidRPr="007C5460">
        <w:rPr>
          <w:rFonts w:ascii="Arial" w:hAnsi="Arial" w:cs="Arial"/>
          <w:lang w:val="nl-NL"/>
        </w:rPr>
        <w:t xml:space="preserve">Sabyasachi </w:t>
      </w:r>
      <w:r w:rsidR="00CD0589" w:rsidRPr="007C5460">
        <w:rPr>
          <w:rFonts w:ascii="Arial" w:hAnsi="Arial" w:cs="Arial"/>
          <w:lang w:val="nl-NL"/>
        </w:rPr>
        <w:t>Ray</w:t>
      </w:r>
    </w:p>
    <w:p w14:paraId="22162EB3" w14:textId="69EE762C" w:rsidR="00E1693A" w:rsidRPr="007C5460" w:rsidRDefault="00E1693A" w:rsidP="00CD0589">
      <w:pPr>
        <w:spacing w:after="0"/>
        <w:ind w:left="1440" w:hanging="720"/>
        <w:rPr>
          <w:rFonts w:ascii="Arial" w:hAnsi="Arial" w:cs="Arial"/>
          <w:lang w:val="nl-NL"/>
        </w:rPr>
      </w:pPr>
      <w:r w:rsidRPr="007C5460">
        <w:rPr>
          <w:rFonts w:ascii="Arial" w:hAnsi="Arial" w:cs="Arial"/>
          <w:lang w:val="nl-NL"/>
        </w:rPr>
        <w:t>Anthony Vidovich</w:t>
      </w:r>
    </w:p>
    <w:p w14:paraId="0453F442" w14:textId="4689C21B" w:rsidR="003A568F" w:rsidRPr="007C5460" w:rsidDel="00646284" w:rsidRDefault="003A568F" w:rsidP="00646284">
      <w:pPr>
        <w:rPr>
          <w:del w:id="364" w:author="Gary Harris" w:date="2020-04-09T18:09:00Z"/>
          <w:rFonts w:ascii="Arial" w:hAnsi="Arial" w:cs="Arial"/>
          <w:lang w:val="nl-NL"/>
        </w:rPr>
      </w:pPr>
    </w:p>
    <w:p w14:paraId="2DE8584E" w14:textId="01C63AA8" w:rsidR="0049504F" w:rsidRPr="007C5460" w:rsidRDefault="0049504F" w:rsidP="00646284">
      <w:pPr>
        <w:rPr>
          <w:rFonts w:ascii="Arial" w:hAnsi="Arial" w:cs="Arial"/>
          <w:lang w:val="nl-NL"/>
        </w:rPr>
      </w:pPr>
    </w:p>
    <w:p w14:paraId="2CC4FDD3" w14:textId="77777777" w:rsidR="0049504F" w:rsidRPr="007C5460" w:rsidRDefault="0049504F" w:rsidP="003A568F">
      <w:pPr>
        <w:ind w:left="720" w:hanging="720"/>
        <w:rPr>
          <w:rFonts w:ascii="Arial" w:hAnsi="Arial" w:cs="Arial"/>
          <w:lang w:val="nl-NL"/>
        </w:rPr>
      </w:pPr>
    </w:p>
    <w:p w14:paraId="23CE35C3" w14:textId="373CBBA0" w:rsidR="003A568F" w:rsidRPr="008B3EA3" w:rsidRDefault="003237ED" w:rsidP="003A568F">
      <w:pPr>
        <w:pStyle w:val="ListParagraph"/>
        <w:numPr>
          <w:ilvl w:val="0"/>
          <w:numId w:val="20"/>
        </w:numPr>
        <w:rPr>
          <w:rFonts w:ascii="Arial" w:hAnsi="Arial" w:cs="Arial"/>
          <w:b/>
        </w:rPr>
      </w:pPr>
      <w:r>
        <w:rPr>
          <w:rFonts w:ascii="Arial" w:hAnsi="Arial" w:cs="Arial"/>
          <w:b/>
        </w:rPr>
        <w:t xml:space="preserve">Life &amp; Annuity </w:t>
      </w:r>
      <w:r w:rsidR="003A568F" w:rsidRPr="008B3EA3">
        <w:rPr>
          <w:rFonts w:ascii="Arial" w:hAnsi="Arial" w:cs="Arial"/>
          <w:b/>
        </w:rPr>
        <w:t>Reinsurance and Claims Committee</w:t>
      </w:r>
    </w:p>
    <w:p w14:paraId="38F12CA4" w14:textId="77777777" w:rsidR="003A568F" w:rsidRPr="008B3EA3" w:rsidRDefault="003A568F" w:rsidP="003A568F">
      <w:pPr>
        <w:ind w:left="1440" w:hanging="720"/>
        <w:rPr>
          <w:rFonts w:ascii="Arial" w:hAnsi="Arial" w:cs="Arial"/>
        </w:rPr>
      </w:pPr>
      <w:r w:rsidRPr="008B3EA3">
        <w:rPr>
          <w:rFonts w:ascii="Arial" w:hAnsi="Arial" w:cs="Arial"/>
          <w:u w:val="single"/>
        </w:rPr>
        <w:t>Membership</w:t>
      </w:r>
      <w:r w:rsidRPr="008B3EA3">
        <w:rPr>
          <w:rFonts w:ascii="Arial" w:hAnsi="Arial" w:cs="Arial"/>
        </w:rPr>
        <w:t>:</w:t>
      </w:r>
    </w:p>
    <w:p w14:paraId="174A6F44" w14:textId="639CB58C" w:rsidR="00F670EE" w:rsidRDefault="003237ED" w:rsidP="00F670EE">
      <w:pPr>
        <w:spacing w:after="0" w:line="240" w:lineRule="auto"/>
        <w:ind w:left="720"/>
        <w:rPr>
          <w:rFonts w:ascii="Arial" w:hAnsi="Arial" w:cs="Arial"/>
        </w:rPr>
      </w:pPr>
      <w:r>
        <w:rPr>
          <w:rFonts w:ascii="Arial" w:hAnsi="Arial" w:cs="Arial"/>
        </w:rPr>
        <w:t>T</w:t>
      </w:r>
      <w:r w:rsidR="00AC7DD5">
        <w:rPr>
          <w:rFonts w:ascii="Arial" w:hAnsi="Arial" w:cs="Arial"/>
        </w:rPr>
        <w:t>homas</w:t>
      </w:r>
      <w:r>
        <w:rPr>
          <w:rFonts w:ascii="Arial" w:hAnsi="Arial" w:cs="Arial"/>
        </w:rPr>
        <w:t xml:space="preserve"> Diemer</w:t>
      </w:r>
      <w:r w:rsidR="00CF562C">
        <w:rPr>
          <w:rFonts w:ascii="Arial" w:hAnsi="Arial" w:cs="Arial"/>
        </w:rPr>
        <w:t xml:space="preserve"> (Chairperson)</w:t>
      </w:r>
    </w:p>
    <w:p w14:paraId="3048A3F7" w14:textId="258368EC" w:rsidR="003237ED" w:rsidDel="0053285C" w:rsidRDefault="003237ED" w:rsidP="00F670EE">
      <w:pPr>
        <w:spacing w:after="0" w:line="240" w:lineRule="auto"/>
        <w:ind w:left="720"/>
        <w:rPr>
          <w:del w:id="365" w:author="Gary Harris" w:date="2020-04-09T21:35:00Z"/>
          <w:rFonts w:ascii="Arial" w:hAnsi="Arial" w:cs="Arial"/>
        </w:rPr>
      </w:pPr>
    </w:p>
    <w:p w14:paraId="561AD1BE" w14:textId="0BABD032" w:rsidR="003237ED" w:rsidRDefault="003237ED" w:rsidP="00F670EE">
      <w:pPr>
        <w:spacing w:after="0" w:line="240" w:lineRule="auto"/>
        <w:ind w:left="720"/>
        <w:rPr>
          <w:rFonts w:ascii="Arial" w:hAnsi="Arial" w:cs="Arial"/>
        </w:rPr>
      </w:pPr>
      <w:r>
        <w:rPr>
          <w:rFonts w:ascii="Arial" w:hAnsi="Arial" w:cs="Arial"/>
        </w:rPr>
        <w:t>Doug</w:t>
      </w:r>
      <w:r w:rsidR="00AC7DD5">
        <w:rPr>
          <w:rFonts w:ascii="Arial" w:hAnsi="Arial" w:cs="Arial"/>
        </w:rPr>
        <w:t>las</w:t>
      </w:r>
      <w:r>
        <w:rPr>
          <w:rFonts w:ascii="Arial" w:hAnsi="Arial" w:cs="Arial"/>
        </w:rPr>
        <w:t xml:space="preserve"> Dachille</w:t>
      </w:r>
    </w:p>
    <w:p w14:paraId="41E9ADDC" w14:textId="77777777" w:rsidR="00CD0589" w:rsidRDefault="00CD0589" w:rsidP="00F670EE">
      <w:pPr>
        <w:spacing w:after="0" w:line="240" w:lineRule="auto"/>
        <w:ind w:left="720"/>
        <w:rPr>
          <w:rFonts w:ascii="Arial" w:hAnsi="Arial" w:cs="Arial"/>
        </w:rPr>
      </w:pPr>
      <w:r>
        <w:rPr>
          <w:rFonts w:ascii="Arial" w:hAnsi="Arial" w:cs="Arial"/>
        </w:rPr>
        <w:t xml:space="preserve">Kevin Hogan </w:t>
      </w:r>
    </w:p>
    <w:p w14:paraId="7FF5C417" w14:textId="2F5C5F21" w:rsidR="003237ED" w:rsidRDefault="003237ED" w:rsidP="00F670EE">
      <w:pPr>
        <w:spacing w:after="0" w:line="240" w:lineRule="auto"/>
        <w:ind w:left="720"/>
        <w:rPr>
          <w:rFonts w:ascii="Arial" w:hAnsi="Arial" w:cs="Arial"/>
        </w:rPr>
      </w:pPr>
      <w:r>
        <w:rPr>
          <w:rFonts w:ascii="Arial" w:hAnsi="Arial" w:cs="Arial"/>
        </w:rPr>
        <w:t>Richard Patching</w:t>
      </w:r>
    </w:p>
    <w:p w14:paraId="23B89B4F" w14:textId="77777777" w:rsidR="00AC7DD5" w:rsidRDefault="00AC7DD5" w:rsidP="00AC7DD5">
      <w:pPr>
        <w:spacing w:after="0" w:line="240" w:lineRule="auto"/>
        <w:ind w:left="720"/>
        <w:rPr>
          <w:rFonts w:ascii="Arial" w:hAnsi="Arial" w:cs="Arial"/>
        </w:rPr>
      </w:pPr>
      <w:r w:rsidRPr="00EA20DA">
        <w:rPr>
          <w:rFonts w:ascii="Arial" w:hAnsi="Arial" w:cs="Arial"/>
        </w:rPr>
        <w:t>Saby</w:t>
      </w:r>
      <w:r>
        <w:rPr>
          <w:rFonts w:ascii="Arial" w:hAnsi="Arial" w:cs="Arial"/>
        </w:rPr>
        <w:t>asachi</w:t>
      </w:r>
      <w:r w:rsidR="00CD0589">
        <w:rPr>
          <w:rFonts w:ascii="Arial" w:hAnsi="Arial" w:cs="Arial"/>
        </w:rPr>
        <w:t xml:space="preserve"> Ray</w:t>
      </w:r>
    </w:p>
    <w:p w14:paraId="120C484D" w14:textId="4B47FCC3" w:rsidR="00AC7DD5" w:rsidRDefault="00AC7DD5" w:rsidP="00AC7DD5">
      <w:pPr>
        <w:spacing w:after="0" w:line="240" w:lineRule="auto"/>
        <w:ind w:left="720"/>
        <w:rPr>
          <w:rFonts w:ascii="Arial" w:hAnsi="Arial" w:cs="Arial"/>
        </w:rPr>
      </w:pPr>
      <w:r>
        <w:rPr>
          <w:rFonts w:ascii="Arial" w:hAnsi="Arial" w:cs="Arial"/>
        </w:rPr>
        <w:t>Brian Schreiber</w:t>
      </w:r>
    </w:p>
    <w:p w14:paraId="1BDDDBBE" w14:textId="77777777" w:rsidR="00AC7DD5" w:rsidRDefault="00AC7DD5" w:rsidP="00AC7DD5">
      <w:pPr>
        <w:spacing w:after="0" w:line="240" w:lineRule="auto"/>
        <w:rPr>
          <w:rFonts w:ascii="Arial" w:hAnsi="Arial" w:cs="Arial"/>
        </w:rPr>
      </w:pPr>
    </w:p>
    <w:p w14:paraId="05BA4E02" w14:textId="77777777" w:rsidR="00CD0589" w:rsidRPr="008B3EA3" w:rsidRDefault="00CD0589" w:rsidP="00CD0589">
      <w:pPr>
        <w:spacing w:after="0" w:line="240" w:lineRule="auto"/>
        <w:ind w:left="720"/>
        <w:rPr>
          <w:rFonts w:ascii="Arial" w:hAnsi="Arial" w:cs="Arial"/>
        </w:rPr>
      </w:pPr>
    </w:p>
    <w:p w14:paraId="1D9B3575" w14:textId="77777777" w:rsidR="00883086" w:rsidRPr="008B3EA3" w:rsidRDefault="00883086" w:rsidP="00F670EE">
      <w:pPr>
        <w:spacing w:after="0" w:line="240" w:lineRule="auto"/>
        <w:ind w:left="720"/>
        <w:rPr>
          <w:rFonts w:ascii="Arial" w:hAnsi="Arial" w:cs="Arial"/>
          <w:highlight w:val="yellow"/>
        </w:rPr>
      </w:pPr>
      <w:r w:rsidRPr="008B3EA3">
        <w:rPr>
          <w:rFonts w:ascii="Arial" w:hAnsi="Arial" w:cs="Arial"/>
          <w:highlight w:val="yellow"/>
        </w:rPr>
        <w:t xml:space="preserve"> </w:t>
      </w:r>
    </w:p>
    <w:p w14:paraId="70824E27" w14:textId="04333836" w:rsidR="00D049A7" w:rsidRPr="008B3EA3" w:rsidRDefault="003A568F" w:rsidP="003A568F">
      <w:pPr>
        <w:spacing w:after="0" w:line="240" w:lineRule="auto"/>
        <w:ind w:left="720"/>
        <w:rPr>
          <w:rFonts w:ascii="Arial" w:eastAsia="Times New Roman" w:hAnsi="Arial" w:cs="Arial"/>
        </w:rPr>
      </w:pPr>
      <w:r w:rsidRPr="008B3EA3">
        <w:rPr>
          <w:rFonts w:ascii="Arial" w:eastAsia="Times New Roman" w:hAnsi="Arial" w:cs="Arial"/>
        </w:rPr>
        <w:t xml:space="preserve"> </w:t>
      </w:r>
    </w:p>
    <w:p w14:paraId="51FD2FB8" w14:textId="44F38385" w:rsidR="003A568F" w:rsidRPr="008B3EA3" w:rsidRDefault="003237ED" w:rsidP="003A568F">
      <w:pPr>
        <w:pStyle w:val="ListParagraph"/>
        <w:numPr>
          <w:ilvl w:val="0"/>
          <w:numId w:val="20"/>
        </w:numPr>
        <w:rPr>
          <w:rFonts w:ascii="Arial" w:hAnsi="Arial" w:cs="Arial"/>
          <w:b/>
        </w:rPr>
      </w:pPr>
      <w:r>
        <w:rPr>
          <w:rFonts w:ascii="Arial" w:hAnsi="Arial" w:cs="Arial"/>
          <w:b/>
        </w:rPr>
        <w:t xml:space="preserve"> Property &amp; Casualty Reinsurance and Claims </w:t>
      </w:r>
      <w:r w:rsidR="003A568F" w:rsidRPr="008B3EA3">
        <w:rPr>
          <w:rFonts w:ascii="Arial" w:hAnsi="Arial" w:cs="Arial"/>
          <w:b/>
        </w:rPr>
        <w:t>Committee</w:t>
      </w:r>
    </w:p>
    <w:p w14:paraId="791C81ED" w14:textId="77777777" w:rsidR="003A568F" w:rsidRPr="008B3EA3" w:rsidRDefault="003A568F" w:rsidP="00047F07">
      <w:pPr>
        <w:tabs>
          <w:tab w:val="left" w:pos="2775"/>
        </w:tabs>
        <w:ind w:left="1440" w:hanging="720"/>
        <w:rPr>
          <w:rFonts w:ascii="Arial" w:hAnsi="Arial" w:cs="Arial"/>
        </w:rPr>
      </w:pPr>
      <w:r w:rsidRPr="008B3EA3">
        <w:rPr>
          <w:rFonts w:ascii="Arial" w:hAnsi="Arial" w:cs="Arial"/>
          <w:u w:val="single"/>
        </w:rPr>
        <w:t>Membership</w:t>
      </w:r>
      <w:r w:rsidRPr="008B3EA3">
        <w:rPr>
          <w:rFonts w:ascii="Arial" w:hAnsi="Arial" w:cs="Arial"/>
        </w:rPr>
        <w:t>:</w:t>
      </w:r>
    </w:p>
    <w:p w14:paraId="55B16A5E" w14:textId="71E79F6A" w:rsidR="00F809E6" w:rsidRPr="008B3EA3" w:rsidRDefault="008615CC" w:rsidP="00F809E6">
      <w:pPr>
        <w:spacing w:after="0" w:line="240" w:lineRule="auto"/>
        <w:ind w:left="720"/>
        <w:rPr>
          <w:rFonts w:ascii="Arial" w:hAnsi="Arial" w:cs="Arial"/>
        </w:rPr>
      </w:pPr>
      <w:r>
        <w:rPr>
          <w:rFonts w:ascii="Arial" w:hAnsi="Arial" w:cs="Arial"/>
        </w:rPr>
        <w:t>Brian O’Hara</w:t>
      </w:r>
      <w:r w:rsidR="00CF562C">
        <w:rPr>
          <w:rFonts w:ascii="Arial" w:hAnsi="Arial" w:cs="Arial"/>
        </w:rPr>
        <w:t xml:space="preserve"> (Chairperson)</w:t>
      </w:r>
    </w:p>
    <w:p w14:paraId="7BC1D18B" w14:textId="0A473948" w:rsidR="00CD0589" w:rsidRPr="008B3EA3" w:rsidRDefault="00CD0589" w:rsidP="00CD0589">
      <w:pPr>
        <w:spacing w:after="0" w:line="240" w:lineRule="auto"/>
        <w:ind w:left="720"/>
        <w:rPr>
          <w:rFonts w:ascii="Arial" w:hAnsi="Arial" w:cs="Arial"/>
        </w:rPr>
      </w:pPr>
      <w:r>
        <w:rPr>
          <w:rFonts w:ascii="Arial" w:hAnsi="Arial" w:cs="Arial"/>
        </w:rPr>
        <w:t>Geoff</w:t>
      </w:r>
      <w:r w:rsidR="00544A81">
        <w:rPr>
          <w:rFonts w:ascii="Arial" w:hAnsi="Arial" w:cs="Arial"/>
        </w:rPr>
        <w:t>rey</w:t>
      </w:r>
      <w:r>
        <w:rPr>
          <w:rFonts w:ascii="Arial" w:hAnsi="Arial" w:cs="Arial"/>
        </w:rPr>
        <w:t xml:space="preserve"> Cornell</w:t>
      </w:r>
    </w:p>
    <w:p w14:paraId="4D26DAC3" w14:textId="45759ECC" w:rsidR="00405D19" w:rsidRDefault="00405D19" w:rsidP="008615CC">
      <w:pPr>
        <w:spacing w:after="0" w:line="240" w:lineRule="auto"/>
        <w:ind w:left="720"/>
        <w:rPr>
          <w:rFonts w:ascii="Arial" w:hAnsi="Arial" w:cs="Arial"/>
        </w:rPr>
      </w:pPr>
      <w:r>
        <w:rPr>
          <w:rFonts w:ascii="Arial" w:hAnsi="Arial" w:cs="Arial"/>
        </w:rPr>
        <w:t>Spencer Gluck</w:t>
      </w:r>
    </w:p>
    <w:p w14:paraId="4EB70A90" w14:textId="77777777" w:rsidR="00AC7DD5" w:rsidRDefault="00AC7DD5" w:rsidP="00AC7DD5">
      <w:pPr>
        <w:spacing w:after="0" w:line="240" w:lineRule="auto"/>
        <w:ind w:left="720"/>
        <w:rPr>
          <w:rFonts w:ascii="Arial" w:hAnsi="Arial" w:cs="Arial"/>
        </w:rPr>
      </w:pPr>
      <w:r>
        <w:rPr>
          <w:rFonts w:ascii="Arial" w:hAnsi="Arial" w:cs="Arial"/>
        </w:rPr>
        <w:t>Anthony Vidovich</w:t>
      </w:r>
    </w:p>
    <w:p w14:paraId="4F75F63D" w14:textId="174F49C4" w:rsidR="00AC7DD5" w:rsidRDefault="00AC7DD5" w:rsidP="00CD0589">
      <w:pPr>
        <w:spacing w:after="0" w:line="240" w:lineRule="auto"/>
        <w:ind w:left="720"/>
        <w:rPr>
          <w:rFonts w:ascii="Arial" w:hAnsi="Arial" w:cs="Arial"/>
        </w:rPr>
      </w:pPr>
      <w:r>
        <w:rPr>
          <w:rFonts w:ascii="Arial" w:hAnsi="Arial" w:cs="Arial"/>
        </w:rPr>
        <w:t>Sam</w:t>
      </w:r>
      <w:r w:rsidR="00544A81">
        <w:rPr>
          <w:rFonts w:ascii="Arial" w:hAnsi="Arial" w:cs="Arial"/>
        </w:rPr>
        <w:t>uel</w:t>
      </w:r>
      <w:r>
        <w:rPr>
          <w:rFonts w:ascii="Arial" w:hAnsi="Arial" w:cs="Arial"/>
        </w:rPr>
        <w:t xml:space="preserve"> Weinhoff</w:t>
      </w:r>
    </w:p>
    <w:p w14:paraId="308579DF" w14:textId="77777777" w:rsidR="00B322BD" w:rsidRDefault="00B322BD" w:rsidP="003A568F">
      <w:pPr>
        <w:spacing w:after="0" w:line="240" w:lineRule="auto"/>
        <w:ind w:left="1440" w:hanging="720"/>
        <w:rPr>
          <w:rFonts w:ascii="Arial" w:hAnsi="Arial" w:cs="Arial"/>
          <w:u w:val="single"/>
        </w:rPr>
      </w:pPr>
    </w:p>
    <w:p w14:paraId="1CAAD7D3" w14:textId="09C8A003" w:rsidR="007B4F0B" w:rsidRPr="00405D19" w:rsidRDefault="00405D19" w:rsidP="00405D19">
      <w:pPr>
        <w:pStyle w:val="ListParagraph"/>
        <w:numPr>
          <w:ilvl w:val="0"/>
          <w:numId w:val="20"/>
        </w:numPr>
        <w:rPr>
          <w:rFonts w:ascii="Arial" w:hAnsi="Arial" w:cs="Arial"/>
          <w:b/>
        </w:rPr>
      </w:pPr>
      <w:r>
        <w:rPr>
          <w:rFonts w:ascii="Arial" w:hAnsi="Arial" w:cs="Arial"/>
          <w:b/>
        </w:rPr>
        <w:t>Compliance Committee</w:t>
      </w:r>
    </w:p>
    <w:p w14:paraId="3D9CAEC2" w14:textId="604BF626" w:rsidR="00B3629E" w:rsidRDefault="00B3629E" w:rsidP="0053285C">
      <w:pPr>
        <w:spacing w:after="0"/>
        <w:ind w:left="360" w:firstLine="360"/>
        <w:rPr>
          <w:ins w:id="366" w:author="Gary Harris" w:date="2020-04-09T21:35:00Z"/>
          <w:rFonts w:ascii="Arial" w:hAnsi="Arial" w:cs="Arial"/>
        </w:rPr>
      </w:pPr>
      <w:r w:rsidRPr="0053285C">
        <w:rPr>
          <w:rFonts w:ascii="Arial" w:hAnsi="Arial" w:cs="Arial"/>
          <w:u w:val="single"/>
        </w:rPr>
        <w:t>Membership</w:t>
      </w:r>
      <w:r>
        <w:rPr>
          <w:rFonts w:ascii="Arial" w:hAnsi="Arial" w:cs="Arial"/>
        </w:rPr>
        <w:t>:</w:t>
      </w:r>
    </w:p>
    <w:p w14:paraId="5D2EF22F" w14:textId="77777777" w:rsidR="0053285C" w:rsidRDefault="0053285C" w:rsidP="0053285C">
      <w:pPr>
        <w:spacing w:after="0"/>
        <w:ind w:left="360" w:firstLine="360"/>
        <w:rPr>
          <w:rFonts w:ascii="Arial" w:hAnsi="Arial" w:cs="Arial"/>
        </w:rPr>
      </w:pPr>
    </w:p>
    <w:p w14:paraId="70AF43DE" w14:textId="4F8ABC30" w:rsidR="00405D19" w:rsidRDefault="00AC7DD5" w:rsidP="00B3629E">
      <w:pPr>
        <w:spacing w:after="0"/>
        <w:ind w:left="720"/>
        <w:rPr>
          <w:rFonts w:ascii="Arial" w:hAnsi="Arial" w:cs="Arial"/>
        </w:rPr>
      </w:pPr>
      <w:r>
        <w:rPr>
          <w:rFonts w:ascii="Arial" w:hAnsi="Arial" w:cs="Arial"/>
        </w:rPr>
        <w:t>Sabyasachi Ray</w:t>
      </w:r>
      <w:r w:rsidR="00CF562C">
        <w:rPr>
          <w:rFonts w:ascii="Arial" w:hAnsi="Arial" w:cs="Arial"/>
        </w:rPr>
        <w:t xml:space="preserve"> (Chairperson)</w:t>
      </w:r>
    </w:p>
    <w:p w14:paraId="720B6A74" w14:textId="014DA288" w:rsidR="00405D19" w:rsidRDefault="00405D19" w:rsidP="00B3629E">
      <w:pPr>
        <w:spacing w:after="0"/>
        <w:ind w:left="720"/>
        <w:rPr>
          <w:rFonts w:ascii="Arial" w:hAnsi="Arial" w:cs="Arial"/>
        </w:rPr>
      </w:pPr>
      <w:r>
        <w:rPr>
          <w:rFonts w:ascii="Arial" w:hAnsi="Arial" w:cs="Arial"/>
        </w:rPr>
        <w:t>Geoff</w:t>
      </w:r>
      <w:r w:rsidR="00544A81">
        <w:rPr>
          <w:rFonts w:ascii="Arial" w:hAnsi="Arial" w:cs="Arial"/>
        </w:rPr>
        <w:t>rey</w:t>
      </w:r>
      <w:r>
        <w:rPr>
          <w:rFonts w:ascii="Arial" w:hAnsi="Arial" w:cs="Arial"/>
        </w:rPr>
        <w:t xml:space="preserve"> Cornell</w:t>
      </w:r>
    </w:p>
    <w:p w14:paraId="51FA0EEE" w14:textId="77777777" w:rsidR="00AC7DD5" w:rsidRDefault="00AC7DD5" w:rsidP="00AC7DD5">
      <w:pPr>
        <w:spacing w:after="0"/>
        <w:ind w:left="720"/>
        <w:rPr>
          <w:rFonts w:ascii="Arial" w:hAnsi="Arial" w:cs="Arial"/>
        </w:rPr>
      </w:pPr>
      <w:r>
        <w:rPr>
          <w:rFonts w:ascii="Arial" w:hAnsi="Arial" w:cs="Arial"/>
        </w:rPr>
        <w:t>Thomas Diemer</w:t>
      </w:r>
    </w:p>
    <w:p w14:paraId="50899E4C" w14:textId="764C8BE2" w:rsidR="00405D19" w:rsidRDefault="00405D19" w:rsidP="00B3629E">
      <w:pPr>
        <w:spacing w:after="0"/>
        <w:ind w:left="720"/>
        <w:rPr>
          <w:rFonts w:ascii="Arial" w:hAnsi="Arial" w:cs="Arial"/>
        </w:rPr>
      </w:pPr>
      <w:r>
        <w:rPr>
          <w:rFonts w:ascii="Arial" w:hAnsi="Arial" w:cs="Arial"/>
        </w:rPr>
        <w:t>Spencer Gluck</w:t>
      </w:r>
    </w:p>
    <w:p w14:paraId="719F53B6" w14:textId="1505AF46" w:rsidR="00405D19" w:rsidDel="00CD0589" w:rsidRDefault="00405D19" w:rsidP="00B3629E">
      <w:pPr>
        <w:spacing w:after="0"/>
        <w:ind w:left="720"/>
        <w:rPr>
          <w:rFonts w:ascii="Arial" w:hAnsi="Arial" w:cs="Arial"/>
        </w:rPr>
      </w:pPr>
      <w:r w:rsidDel="00CD0589">
        <w:rPr>
          <w:rFonts w:ascii="Arial" w:hAnsi="Arial" w:cs="Arial"/>
        </w:rPr>
        <w:t>Richard Patching</w:t>
      </w:r>
    </w:p>
    <w:p w14:paraId="7C325A3E" w14:textId="1825A12E" w:rsidR="00AC7DD5" w:rsidRDefault="00AC7DD5" w:rsidP="00AC7DD5">
      <w:pPr>
        <w:spacing w:after="0"/>
        <w:ind w:left="720"/>
        <w:rPr>
          <w:rFonts w:ascii="Arial" w:hAnsi="Arial" w:cs="Arial"/>
        </w:rPr>
      </w:pPr>
      <w:r>
        <w:rPr>
          <w:rFonts w:ascii="Arial" w:hAnsi="Arial" w:cs="Arial"/>
        </w:rPr>
        <w:t>Anthony Vidovich</w:t>
      </w:r>
    </w:p>
    <w:p w14:paraId="06E94FBB" w14:textId="77777777" w:rsidR="00AC7DD5" w:rsidRPr="00405D19" w:rsidRDefault="00AC7DD5" w:rsidP="00B3629E">
      <w:pPr>
        <w:spacing w:after="0"/>
        <w:ind w:left="720"/>
        <w:rPr>
          <w:rFonts w:ascii="Arial" w:hAnsi="Arial" w:cs="Arial"/>
        </w:rPr>
      </w:pPr>
    </w:p>
    <w:p w14:paraId="61266A81" w14:textId="77777777" w:rsidR="003A568F" w:rsidRPr="008B3EA3" w:rsidRDefault="003A568F" w:rsidP="003A568F">
      <w:pPr>
        <w:rPr>
          <w:rFonts w:ascii="Arial" w:hAnsi="Arial" w:cs="Arial"/>
        </w:rPr>
      </w:pPr>
      <w:r w:rsidRPr="008B3EA3">
        <w:rPr>
          <w:rFonts w:ascii="Arial" w:hAnsi="Arial" w:cs="Arial"/>
        </w:rPr>
        <w:br w:type="page"/>
      </w:r>
    </w:p>
    <w:p w14:paraId="79D3A4F3" w14:textId="77777777" w:rsidR="00D32552" w:rsidRPr="008B3EA3" w:rsidRDefault="003F6B1E" w:rsidP="0053285C">
      <w:pPr>
        <w:jc w:val="center"/>
        <w:rPr>
          <w:rFonts w:ascii="Arial" w:hAnsi="Arial" w:cs="Arial"/>
        </w:rPr>
      </w:pPr>
      <w:r w:rsidRPr="008B3EA3">
        <w:rPr>
          <w:rFonts w:ascii="Arial" w:hAnsi="Arial" w:cs="Arial"/>
        </w:rPr>
        <w:lastRenderedPageBreak/>
        <w:t xml:space="preserve">APPENDIX </w:t>
      </w:r>
      <w:r w:rsidR="00A01000" w:rsidRPr="008B3EA3">
        <w:rPr>
          <w:rFonts w:ascii="Arial" w:hAnsi="Arial" w:cs="Arial"/>
        </w:rPr>
        <w:t>H</w:t>
      </w:r>
    </w:p>
    <w:p w14:paraId="476BFC02" w14:textId="77777777" w:rsidR="00D32552" w:rsidRPr="008B3EA3" w:rsidRDefault="00D32552" w:rsidP="00F133E5">
      <w:pPr>
        <w:jc w:val="center"/>
        <w:rPr>
          <w:rFonts w:ascii="Arial" w:hAnsi="Arial" w:cs="Arial"/>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0"/>
        <w:gridCol w:w="4805"/>
      </w:tblGrid>
      <w:tr w:rsidR="003621EE" w:rsidRPr="007B6963" w14:paraId="0D30C919" w14:textId="77777777" w:rsidTr="007B6963">
        <w:trPr>
          <w:trHeight w:val="421"/>
        </w:trPr>
        <w:tc>
          <w:tcPr>
            <w:tcW w:w="4810" w:type="dxa"/>
            <w:shd w:val="clear" w:color="auto" w:fill="auto"/>
            <w:vAlign w:val="center"/>
          </w:tcPr>
          <w:p w14:paraId="14AFAAC7" w14:textId="77777777" w:rsidR="003621EE" w:rsidRPr="007B6963" w:rsidRDefault="003621EE" w:rsidP="007B6963">
            <w:pPr>
              <w:autoSpaceDE w:val="0"/>
              <w:autoSpaceDN w:val="0"/>
              <w:spacing w:after="0" w:line="240" w:lineRule="auto"/>
              <w:rPr>
                <w:rFonts w:ascii="Arial" w:eastAsia="MS Mincho" w:hAnsi="Arial" w:cs="Arial"/>
                <w:b/>
                <w:szCs w:val="24"/>
              </w:rPr>
            </w:pPr>
            <w:r w:rsidRPr="007B6963">
              <w:rPr>
                <w:rFonts w:ascii="Arial" w:eastAsia="MS Mincho" w:hAnsi="Arial" w:cs="Arial"/>
                <w:b/>
                <w:szCs w:val="24"/>
              </w:rPr>
              <w:t>Department Contacts</w:t>
            </w:r>
          </w:p>
        </w:tc>
        <w:tc>
          <w:tcPr>
            <w:tcW w:w="4805" w:type="dxa"/>
            <w:shd w:val="clear" w:color="auto" w:fill="auto"/>
            <w:vAlign w:val="center"/>
          </w:tcPr>
          <w:p w14:paraId="323743CC" w14:textId="77777777" w:rsidR="003621EE" w:rsidRPr="007B6963" w:rsidRDefault="003621EE" w:rsidP="007B6963">
            <w:pPr>
              <w:spacing w:after="0" w:line="240" w:lineRule="auto"/>
              <w:rPr>
                <w:rFonts w:ascii="Arial" w:eastAsia="MS Mincho" w:hAnsi="Arial" w:cs="Arial"/>
                <w:b/>
                <w:szCs w:val="24"/>
              </w:rPr>
            </w:pPr>
            <w:r w:rsidRPr="007B6963">
              <w:rPr>
                <w:rFonts w:ascii="Arial" w:eastAsia="MS Mincho" w:hAnsi="Arial" w:cs="Arial"/>
                <w:b/>
                <w:szCs w:val="24"/>
              </w:rPr>
              <w:t>Actuarial Contacts</w:t>
            </w:r>
          </w:p>
        </w:tc>
      </w:tr>
      <w:tr w:rsidR="003621EE" w:rsidRPr="007B6963" w14:paraId="45CAA545" w14:textId="77777777" w:rsidTr="007B6963">
        <w:trPr>
          <w:trHeight w:val="1448"/>
        </w:trPr>
        <w:tc>
          <w:tcPr>
            <w:tcW w:w="4810" w:type="dxa"/>
            <w:shd w:val="clear" w:color="auto" w:fill="auto"/>
          </w:tcPr>
          <w:p w14:paraId="6CE00EA4" w14:textId="18626FEE" w:rsidR="003621EE" w:rsidRPr="007B6963" w:rsidRDefault="003621EE" w:rsidP="007B6963">
            <w:pPr>
              <w:autoSpaceDE w:val="0"/>
              <w:autoSpaceDN w:val="0"/>
              <w:spacing w:after="0" w:line="240" w:lineRule="auto"/>
              <w:rPr>
                <w:rFonts w:ascii="Arial" w:eastAsia="MS Mincho" w:hAnsi="Arial" w:cs="Arial"/>
                <w:szCs w:val="24"/>
              </w:rPr>
            </w:pPr>
          </w:p>
        </w:tc>
        <w:tc>
          <w:tcPr>
            <w:tcW w:w="4805" w:type="dxa"/>
            <w:shd w:val="clear" w:color="auto" w:fill="auto"/>
          </w:tcPr>
          <w:p w14:paraId="6A9E8C08"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szCs w:val="24"/>
              </w:rPr>
              <w:t>Ms. Amanda Fenwick</w:t>
            </w:r>
          </w:p>
          <w:p w14:paraId="5F6F02D2"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color w:val="333333"/>
                <w:szCs w:val="24"/>
                <w:shd w:val="clear" w:color="auto" w:fill="FFFFFF"/>
              </w:rPr>
              <w:t>Assistant Chief Life Actuary</w:t>
            </w:r>
          </w:p>
          <w:p w14:paraId="40CC0C0E"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szCs w:val="24"/>
              </w:rPr>
              <w:t>New York State Department of Financial Services</w:t>
            </w:r>
          </w:p>
          <w:p w14:paraId="6EF73FC9"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szCs w:val="24"/>
              </w:rPr>
              <w:t>One Commerce Plaza</w:t>
            </w:r>
          </w:p>
          <w:p w14:paraId="1E5705E5"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szCs w:val="24"/>
              </w:rPr>
              <w:t>Life Bureau</w:t>
            </w:r>
          </w:p>
          <w:p w14:paraId="0B89F00C"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szCs w:val="24"/>
              </w:rPr>
              <w:t>Albany, New York 12257</w:t>
            </w:r>
          </w:p>
        </w:tc>
      </w:tr>
      <w:tr w:rsidR="003621EE" w:rsidRPr="007B6963" w14:paraId="6EB154A9" w14:textId="77777777" w:rsidTr="007B6963">
        <w:trPr>
          <w:trHeight w:val="1474"/>
        </w:trPr>
        <w:tc>
          <w:tcPr>
            <w:tcW w:w="4810" w:type="dxa"/>
            <w:shd w:val="clear" w:color="auto" w:fill="auto"/>
          </w:tcPr>
          <w:p w14:paraId="0A3328A7"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Mr. Stephen Doody</w:t>
            </w:r>
          </w:p>
          <w:p w14:paraId="67AB4750"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Deputy Superintendent</w:t>
            </w:r>
          </w:p>
          <w:p w14:paraId="30DBAE31" w14:textId="77777777" w:rsidR="003621EE" w:rsidRPr="007B6963" w:rsidRDefault="003621EE" w:rsidP="007B6963">
            <w:pPr>
              <w:spacing w:after="0" w:line="240" w:lineRule="auto"/>
              <w:rPr>
                <w:rFonts w:ascii="Arial" w:eastAsia="Times New Roman" w:hAnsi="Arial" w:cs="Arial"/>
                <w:szCs w:val="24"/>
              </w:rPr>
            </w:pPr>
            <w:r w:rsidRPr="007B6963">
              <w:rPr>
                <w:rFonts w:ascii="Arial" w:eastAsia="Times New Roman" w:hAnsi="Arial" w:cs="Arial"/>
                <w:szCs w:val="24"/>
              </w:rPr>
              <w:t>New York State Department of Financial Services</w:t>
            </w:r>
          </w:p>
          <w:p w14:paraId="76B65761"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One State Street</w:t>
            </w:r>
          </w:p>
          <w:p w14:paraId="4C430C50"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Property Bureau 4th Floor</w:t>
            </w:r>
          </w:p>
          <w:p w14:paraId="433C3E71"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New York, NY 10004</w:t>
            </w:r>
          </w:p>
        </w:tc>
        <w:tc>
          <w:tcPr>
            <w:tcW w:w="4805" w:type="dxa"/>
            <w:shd w:val="clear" w:color="auto" w:fill="auto"/>
          </w:tcPr>
          <w:p w14:paraId="793445AC" w14:textId="77777777" w:rsidR="003621EE" w:rsidRPr="007B6963" w:rsidRDefault="003621EE" w:rsidP="007B6963">
            <w:pPr>
              <w:spacing w:after="0" w:line="240" w:lineRule="auto"/>
              <w:rPr>
                <w:rFonts w:ascii="Arial" w:eastAsia="Times New Roman" w:hAnsi="Arial" w:cs="Arial"/>
                <w:szCs w:val="24"/>
              </w:rPr>
            </w:pPr>
            <w:r w:rsidRPr="007B6963">
              <w:rPr>
                <w:rFonts w:ascii="Arial" w:eastAsia="Times New Roman" w:hAnsi="Arial" w:cs="Arial"/>
                <w:szCs w:val="24"/>
              </w:rPr>
              <w:t>Ms. Gloria Huberman</w:t>
            </w:r>
          </w:p>
          <w:p w14:paraId="6561C268" w14:textId="77777777" w:rsidR="003621EE" w:rsidRPr="007B6963" w:rsidRDefault="003621EE" w:rsidP="007B6963">
            <w:pPr>
              <w:spacing w:after="0" w:line="240" w:lineRule="auto"/>
              <w:rPr>
                <w:rFonts w:ascii="Arial" w:eastAsia="Times New Roman" w:hAnsi="Arial" w:cs="Arial"/>
                <w:szCs w:val="24"/>
              </w:rPr>
            </w:pPr>
            <w:r w:rsidRPr="007B6963">
              <w:rPr>
                <w:rFonts w:ascii="Arial" w:eastAsia="Times New Roman" w:hAnsi="Arial" w:cs="Arial"/>
                <w:szCs w:val="24"/>
              </w:rPr>
              <w:t xml:space="preserve">Deputy Chief Actuary </w:t>
            </w:r>
          </w:p>
          <w:p w14:paraId="726BF169" w14:textId="77777777" w:rsidR="003621EE" w:rsidRPr="007B6963" w:rsidRDefault="003621EE" w:rsidP="007B6963">
            <w:pPr>
              <w:spacing w:after="0" w:line="240" w:lineRule="auto"/>
              <w:rPr>
                <w:rFonts w:ascii="Arial" w:eastAsia="Times New Roman" w:hAnsi="Arial" w:cs="Arial"/>
                <w:szCs w:val="24"/>
              </w:rPr>
            </w:pPr>
            <w:r w:rsidRPr="007B6963">
              <w:rPr>
                <w:rFonts w:ascii="Arial" w:eastAsia="Times New Roman" w:hAnsi="Arial" w:cs="Arial"/>
                <w:szCs w:val="24"/>
              </w:rPr>
              <w:t>New York State Department of Financial Services</w:t>
            </w:r>
          </w:p>
          <w:p w14:paraId="32193CFC" w14:textId="77777777" w:rsidR="003621EE" w:rsidRPr="007B6963" w:rsidRDefault="003621EE" w:rsidP="007B6963">
            <w:pPr>
              <w:spacing w:after="0" w:line="240" w:lineRule="auto"/>
              <w:rPr>
                <w:rFonts w:ascii="Arial" w:eastAsia="Times New Roman" w:hAnsi="Arial" w:cs="Arial"/>
                <w:szCs w:val="24"/>
              </w:rPr>
            </w:pPr>
            <w:r w:rsidRPr="007B6963">
              <w:rPr>
                <w:rFonts w:ascii="Arial" w:eastAsia="Times New Roman" w:hAnsi="Arial" w:cs="Arial"/>
                <w:szCs w:val="24"/>
              </w:rPr>
              <w:t>One State Street</w:t>
            </w:r>
          </w:p>
          <w:p w14:paraId="0D45627F" w14:textId="77777777" w:rsidR="003621EE" w:rsidRPr="007B6963" w:rsidRDefault="003621EE" w:rsidP="007B6963">
            <w:pPr>
              <w:spacing w:after="0" w:line="240" w:lineRule="auto"/>
              <w:rPr>
                <w:rFonts w:ascii="Arial" w:eastAsia="Times New Roman" w:hAnsi="Arial" w:cs="Arial"/>
                <w:szCs w:val="24"/>
              </w:rPr>
            </w:pPr>
            <w:r w:rsidRPr="007B6963">
              <w:rPr>
                <w:rFonts w:ascii="Arial" w:eastAsia="Times New Roman" w:hAnsi="Arial" w:cs="Arial"/>
                <w:szCs w:val="24"/>
              </w:rPr>
              <w:t xml:space="preserve">Property Bureau - 6th Floor </w:t>
            </w:r>
          </w:p>
          <w:p w14:paraId="39E05889" w14:textId="77777777" w:rsidR="003621EE" w:rsidRPr="007B6963" w:rsidRDefault="003621EE" w:rsidP="007B6963">
            <w:pPr>
              <w:spacing w:after="0" w:line="240" w:lineRule="auto"/>
              <w:rPr>
                <w:rFonts w:ascii="Arial" w:eastAsia="Times New Roman" w:hAnsi="Arial" w:cs="Arial"/>
                <w:szCs w:val="24"/>
              </w:rPr>
            </w:pPr>
            <w:r w:rsidRPr="007B6963">
              <w:rPr>
                <w:rFonts w:ascii="Arial" w:eastAsia="Times New Roman" w:hAnsi="Arial" w:cs="Arial"/>
                <w:szCs w:val="24"/>
              </w:rPr>
              <w:t>New York, NY 10004</w:t>
            </w:r>
          </w:p>
        </w:tc>
      </w:tr>
      <w:tr w:rsidR="003621EE" w:rsidRPr="007B6963" w14:paraId="1F25DB34" w14:textId="77777777" w:rsidTr="007B6963">
        <w:trPr>
          <w:trHeight w:val="1253"/>
        </w:trPr>
        <w:tc>
          <w:tcPr>
            <w:tcW w:w="4810" w:type="dxa"/>
            <w:shd w:val="clear" w:color="auto" w:fill="auto"/>
          </w:tcPr>
          <w:p w14:paraId="2409CFE2" w14:textId="326BE639"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Mr.</w:t>
            </w:r>
            <w:r w:rsidR="00DD3EC8">
              <w:rPr>
                <w:rFonts w:ascii="Arial" w:eastAsia="MS Mincho" w:hAnsi="Arial" w:cs="Arial"/>
                <w:szCs w:val="24"/>
              </w:rPr>
              <w:t xml:space="preserve"> Mike Arendall</w:t>
            </w:r>
          </w:p>
          <w:p w14:paraId="2778C794" w14:textId="706BE6DB" w:rsidR="003621EE" w:rsidRPr="007B6963" w:rsidRDefault="00536D47" w:rsidP="007B6963">
            <w:pPr>
              <w:autoSpaceDE w:val="0"/>
              <w:autoSpaceDN w:val="0"/>
              <w:spacing w:after="0" w:line="240" w:lineRule="auto"/>
              <w:rPr>
                <w:rFonts w:ascii="Arial" w:eastAsia="MS Mincho" w:hAnsi="Arial" w:cs="Arial"/>
                <w:szCs w:val="24"/>
              </w:rPr>
            </w:pPr>
            <w:r>
              <w:rPr>
                <w:rFonts w:ascii="Arial" w:eastAsia="MS Mincho" w:hAnsi="Arial" w:cs="Arial"/>
                <w:szCs w:val="24"/>
              </w:rPr>
              <w:t>Assistant Chief Analyst</w:t>
            </w:r>
          </w:p>
          <w:p w14:paraId="5F8D2E43"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Texas Department of Insurance</w:t>
            </w:r>
          </w:p>
          <w:p w14:paraId="4634B4B4"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333 Guadalupe Street</w:t>
            </w:r>
          </w:p>
          <w:p w14:paraId="6F053A99"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Austin, Texas 78714-9104</w:t>
            </w:r>
          </w:p>
        </w:tc>
        <w:tc>
          <w:tcPr>
            <w:tcW w:w="4805" w:type="dxa"/>
            <w:shd w:val="clear" w:color="auto" w:fill="auto"/>
          </w:tcPr>
          <w:p w14:paraId="36A5FE49"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Mr. Aaron Hodges</w:t>
            </w:r>
          </w:p>
          <w:p w14:paraId="1919165B"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Life &amp; Health Actuary</w:t>
            </w:r>
          </w:p>
          <w:p w14:paraId="727B60BF"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Texas Department of Insurance</w:t>
            </w:r>
          </w:p>
          <w:p w14:paraId="023B685E"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333 Guadalupe Street</w:t>
            </w:r>
          </w:p>
          <w:p w14:paraId="3C1F7DB2"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Austin, Texas 78714-9104</w:t>
            </w:r>
          </w:p>
        </w:tc>
      </w:tr>
      <w:tr w:rsidR="003621EE" w:rsidRPr="007B6963" w14:paraId="228CA96E" w14:textId="77777777" w:rsidTr="007B6963">
        <w:trPr>
          <w:trHeight w:val="1267"/>
        </w:trPr>
        <w:tc>
          <w:tcPr>
            <w:tcW w:w="4810" w:type="dxa"/>
            <w:shd w:val="clear" w:color="auto" w:fill="auto"/>
          </w:tcPr>
          <w:p w14:paraId="0A571397"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Mr. Joseph DiMemmo</w:t>
            </w:r>
          </w:p>
          <w:p w14:paraId="49973616"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Deputy Commissioner</w:t>
            </w:r>
          </w:p>
          <w:p w14:paraId="4902C69A"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Pennsylvania Department of Insurance</w:t>
            </w:r>
          </w:p>
          <w:p w14:paraId="0A89EF45"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Office of Corporate and Financial Regulation</w:t>
            </w:r>
          </w:p>
          <w:p w14:paraId="68ACDE11"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1345 Strawberry Square</w:t>
            </w:r>
          </w:p>
          <w:p w14:paraId="4AD00E43"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Harrisburg, PA 17120</w:t>
            </w:r>
          </w:p>
        </w:tc>
        <w:tc>
          <w:tcPr>
            <w:tcW w:w="4805" w:type="dxa"/>
            <w:shd w:val="clear" w:color="auto" w:fill="auto"/>
          </w:tcPr>
          <w:p w14:paraId="2AC0033F" w14:textId="77777777" w:rsidR="003621EE" w:rsidRPr="007B6963" w:rsidRDefault="003621EE" w:rsidP="007B6963">
            <w:pPr>
              <w:spacing w:after="0" w:line="240" w:lineRule="auto"/>
              <w:rPr>
                <w:rFonts w:ascii="Arial" w:eastAsia="Times New Roman" w:hAnsi="Arial" w:cs="Arial"/>
                <w:szCs w:val="24"/>
              </w:rPr>
            </w:pPr>
            <w:r w:rsidRPr="007B6963">
              <w:rPr>
                <w:rFonts w:ascii="Arial" w:eastAsia="Times New Roman" w:hAnsi="Arial" w:cs="Arial"/>
                <w:szCs w:val="24"/>
              </w:rPr>
              <w:t>Ms. Melissa Greiner</w:t>
            </w:r>
          </w:p>
          <w:p w14:paraId="234958BD" w14:textId="77777777" w:rsidR="003621EE" w:rsidRPr="007B6963" w:rsidRDefault="003621EE" w:rsidP="007B6963">
            <w:pPr>
              <w:spacing w:after="0" w:line="240" w:lineRule="auto"/>
              <w:rPr>
                <w:rFonts w:ascii="Arial" w:eastAsia="Times New Roman" w:hAnsi="Arial" w:cs="Arial"/>
                <w:szCs w:val="24"/>
              </w:rPr>
            </w:pPr>
            <w:r w:rsidRPr="007B6963">
              <w:rPr>
                <w:rFonts w:ascii="Arial" w:eastAsia="Times New Roman" w:hAnsi="Arial" w:cs="Arial"/>
                <w:szCs w:val="24"/>
              </w:rPr>
              <w:t>Director</w:t>
            </w:r>
          </w:p>
          <w:p w14:paraId="4FDDFDC3"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Pennsylvania Department of Insurance</w:t>
            </w:r>
          </w:p>
          <w:p w14:paraId="125CF709"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Office of Corporate and Financial Regulation</w:t>
            </w:r>
          </w:p>
          <w:p w14:paraId="137DDBE7"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1345 Strawberry Square</w:t>
            </w:r>
          </w:p>
          <w:p w14:paraId="5E69F945"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szCs w:val="24"/>
              </w:rPr>
              <w:t>Harrisburg, PA 17120</w:t>
            </w:r>
          </w:p>
        </w:tc>
      </w:tr>
      <w:tr w:rsidR="003621EE" w:rsidRPr="007B6963" w14:paraId="7A8D20D2" w14:textId="77777777" w:rsidTr="007B6963">
        <w:trPr>
          <w:trHeight w:val="1046"/>
        </w:trPr>
        <w:tc>
          <w:tcPr>
            <w:tcW w:w="4810" w:type="dxa"/>
            <w:shd w:val="clear" w:color="auto" w:fill="auto"/>
          </w:tcPr>
          <w:p w14:paraId="094CA0E1"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Mr. David Lonchar</w:t>
            </w:r>
          </w:p>
          <w:p w14:paraId="5BC488E4"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Chief Financial Examiner</w:t>
            </w:r>
          </w:p>
          <w:p w14:paraId="1DC472AA"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Delaware Insurance Department</w:t>
            </w:r>
          </w:p>
          <w:p w14:paraId="146FA373"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841 Silver Lake Blvd.</w:t>
            </w:r>
          </w:p>
          <w:p w14:paraId="19DE3564"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Dover, DE 19904</w:t>
            </w:r>
          </w:p>
        </w:tc>
        <w:tc>
          <w:tcPr>
            <w:tcW w:w="4805" w:type="dxa"/>
            <w:shd w:val="clear" w:color="auto" w:fill="auto"/>
          </w:tcPr>
          <w:p w14:paraId="7CB30328" w14:textId="77777777" w:rsidR="003621EE" w:rsidRPr="007B6963" w:rsidRDefault="003621EE" w:rsidP="007B6963">
            <w:pPr>
              <w:spacing w:after="0" w:line="240" w:lineRule="auto"/>
              <w:rPr>
                <w:rFonts w:ascii="Arial" w:eastAsia="MS Mincho" w:hAnsi="Arial" w:cs="Arial"/>
                <w:szCs w:val="24"/>
              </w:rPr>
            </w:pPr>
          </w:p>
        </w:tc>
      </w:tr>
      <w:tr w:rsidR="003621EE" w:rsidRPr="007B6963" w14:paraId="13C2F583" w14:textId="77777777" w:rsidTr="007B6963">
        <w:trPr>
          <w:trHeight w:val="1058"/>
        </w:trPr>
        <w:tc>
          <w:tcPr>
            <w:tcW w:w="4810" w:type="dxa"/>
            <w:shd w:val="clear" w:color="auto" w:fill="auto"/>
          </w:tcPr>
          <w:p w14:paraId="13310BE8"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Mr. Jeff Jackson</w:t>
            </w:r>
          </w:p>
          <w:p w14:paraId="5BA2813F"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Supervisor of Financial Analysis</w:t>
            </w:r>
          </w:p>
          <w:p w14:paraId="0445300C"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Illinois Division of Insurance</w:t>
            </w:r>
          </w:p>
          <w:p w14:paraId="6D50EDE2" w14:textId="77777777" w:rsidR="003621EE" w:rsidRPr="007B6963" w:rsidRDefault="003621EE" w:rsidP="007B6963">
            <w:pPr>
              <w:autoSpaceDE w:val="0"/>
              <w:autoSpaceDN w:val="0"/>
              <w:spacing w:after="0" w:line="240" w:lineRule="auto"/>
              <w:rPr>
                <w:rFonts w:ascii="Arial" w:eastAsia="MS Mincho" w:hAnsi="Arial" w:cs="Arial"/>
                <w:szCs w:val="24"/>
              </w:rPr>
            </w:pPr>
            <w:r w:rsidRPr="007B6963">
              <w:rPr>
                <w:rFonts w:ascii="Arial" w:eastAsia="MS Mincho" w:hAnsi="Arial" w:cs="Arial"/>
                <w:szCs w:val="24"/>
              </w:rPr>
              <w:t>320 West Washington St.</w:t>
            </w:r>
          </w:p>
          <w:p w14:paraId="54C2F9C7"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szCs w:val="24"/>
              </w:rPr>
              <w:t>Springfield, Illinois 62767-0001</w:t>
            </w:r>
          </w:p>
        </w:tc>
        <w:tc>
          <w:tcPr>
            <w:tcW w:w="4805" w:type="dxa"/>
            <w:shd w:val="clear" w:color="auto" w:fill="auto"/>
          </w:tcPr>
          <w:p w14:paraId="56F518BD" w14:textId="77777777" w:rsidR="003621EE" w:rsidRPr="007B6963" w:rsidRDefault="003621EE" w:rsidP="007B6963">
            <w:pPr>
              <w:spacing w:after="0" w:line="240" w:lineRule="auto"/>
              <w:rPr>
                <w:rFonts w:ascii="Arial" w:eastAsia="MS Mincho" w:hAnsi="Arial" w:cs="Arial"/>
                <w:szCs w:val="24"/>
              </w:rPr>
            </w:pPr>
          </w:p>
        </w:tc>
      </w:tr>
      <w:tr w:rsidR="003621EE" w:rsidRPr="007B6963" w14:paraId="4FE42C0E" w14:textId="77777777" w:rsidTr="007B6963">
        <w:trPr>
          <w:trHeight w:val="1253"/>
        </w:trPr>
        <w:tc>
          <w:tcPr>
            <w:tcW w:w="4810" w:type="dxa"/>
            <w:shd w:val="clear" w:color="auto" w:fill="auto"/>
          </w:tcPr>
          <w:p w14:paraId="395156D1"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szCs w:val="24"/>
              </w:rPr>
              <w:t>Mr. John Rehagen</w:t>
            </w:r>
          </w:p>
          <w:p w14:paraId="007C5A8F"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szCs w:val="24"/>
              </w:rPr>
              <w:t xml:space="preserve">Director </w:t>
            </w:r>
          </w:p>
          <w:p w14:paraId="3DAAD021"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szCs w:val="24"/>
              </w:rPr>
              <w:t>Missouri Department of Insurance</w:t>
            </w:r>
          </w:p>
          <w:p w14:paraId="5CFF53F6"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szCs w:val="24"/>
              </w:rPr>
              <w:t>Truman State Office Building</w:t>
            </w:r>
          </w:p>
          <w:p w14:paraId="4A44DEBB"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szCs w:val="24"/>
              </w:rPr>
              <w:t xml:space="preserve">301 West High Street, Room 530 </w:t>
            </w:r>
          </w:p>
          <w:p w14:paraId="4F218805" w14:textId="77777777" w:rsidR="003621EE" w:rsidRPr="007B6963" w:rsidRDefault="003621EE" w:rsidP="007B6963">
            <w:pPr>
              <w:spacing w:after="0" w:line="240" w:lineRule="auto"/>
              <w:rPr>
                <w:rFonts w:ascii="Arial" w:eastAsia="MS Mincho" w:hAnsi="Arial" w:cs="Arial"/>
                <w:szCs w:val="24"/>
              </w:rPr>
            </w:pPr>
            <w:r w:rsidRPr="007B6963">
              <w:rPr>
                <w:rFonts w:ascii="Arial" w:eastAsia="MS Mincho" w:hAnsi="Arial" w:cs="Arial"/>
                <w:szCs w:val="24"/>
              </w:rPr>
              <w:t>Jefferson City, MO 65102</w:t>
            </w:r>
          </w:p>
        </w:tc>
        <w:tc>
          <w:tcPr>
            <w:tcW w:w="4805" w:type="dxa"/>
            <w:shd w:val="clear" w:color="auto" w:fill="auto"/>
          </w:tcPr>
          <w:p w14:paraId="546C0AB9" w14:textId="77777777" w:rsidR="003621EE" w:rsidRPr="007B6963" w:rsidRDefault="003621EE" w:rsidP="007B6963">
            <w:pPr>
              <w:spacing w:after="0" w:line="240" w:lineRule="auto"/>
              <w:rPr>
                <w:rFonts w:ascii="Arial" w:eastAsia="MS Mincho" w:hAnsi="Arial" w:cs="Arial"/>
                <w:szCs w:val="24"/>
              </w:rPr>
            </w:pPr>
          </w:p>
        </w:tc>
      </w:tr>
    </w:tbl>
    <w:p w14:paraId="7F7AEE8C" w14:textId="77777777" w:rsidR="00D638D0" w:rsidRPr="008B3EA3" w:rsidRDefault="00D638D0" w:rsidP="00F133E5">
      <w:pPr>
        <w:jc w:val="center"/>
        <w:rPr>
          <w:rFonts w:ascii="Arial" w:hAnsi="Arial" w:cs="Arial"/>
        </w:rPr>
      </w:pPr>
    </w:p>
    <w:p w14:paraId="2A1E6C6B" w14:textId="77777777" w:rsidR="007930C7" w:rsidRPr="008B3EA3" w:rsidRDefault="00D638D0" w:rsidP="00042518">
      <w:pPr>
        <w:rPr>
          <w:rFonts w:ascii="Arial" w:hAnsi="Arial" w:cs="Arial"/>
        </w:rPr>
      </w:pPr>
      <w:r w:rsidRPr="008B3EA3">
        <w:rPr>
          <w:rFonts w:ascii="Arial" w:hAnsi="Arial" w:cs="Arial"/>
        </w:rPr>
        <w:br w:type="page"/>
      </w:r>
    </w:p>
    <w:p w14:paraId="6C320C93" w14:textId="77777777" w:rsidR="007930C7" w:rsidRPr="008B3EA3" w:rsidRDefault="00C43BA1" w:rsidP="007930C7">
      <w:pPr>
        <w:jc w:val="center"/>
        <w:rPr>
          <w:rFonts w:ascii="Arial" w:hAnsi="Arial" w:cs="Arial"/>
        </w:rPr>
      </w:pPr>
      <w:r w:rsidRPr="008B3EA3">
        <w:rPr>
          <w:rFonts w:ascii="Arial" w:hAnsi="Arial" w:cs="Arial"/>
        </w:rPr>
        <w:lastRenderedPageBreak/>
        <w:t xml:space="preserve"> </w:t>
      </w:r>
      <w:r w:rsidR="00A01000" w:rsidRPr="008B3EA3">
        <w:rPr>
          <w:rFonts w:ascii="Arial" w:hAnsi="Arial" w:cs="Arial"/>
        </w:rPr>
        <w:t>APPENDIX I</w:t>
      </w:r>
    </w:p>
    <w:p w14:paraId="57195D16" w14:textId="42A88F0F" w:rsidR="00170627" w:rsidRDefault="00170627" w:rsidP="007930C7">
      <w:pPr>
        <w:jc w:val="center"/>
        <w:rPr>
          <w:rFonts w:ascii="Arial" w:hAnsi="Arial" w:cs="Arial"/>
        </w:rPr>
      </w:pPr>
    </w:p>
    <w:p w14:paraId="5784FC67" w14:textId="77777777" w:rsidR="00F03441" w:rsidRPr="008B3EA3" w:rsidRDefault="00F03441" w:rsidP="00F03441">
      <w:pPr>
        <w:rPr>
          <w:rFonts w:ascii="Arial" w:hAnsi="Arial" w:cs="Arial"/>
        </w:rPr>
      </w:pPr>
    </w:p>
    <w:tbl>
      <w:tblPr>
        <w:tblW w:w="9177" w:type="dxa"/>
        <w:jc w:val="center"/>
        <w:tblCellMar>
          <w:left w:w="0" w:type="dxa"/>
          <w:right w:w="0" w:type="dxa"/>
        </w:tblCellMar>
        <w:tblLook w:val="0600" w:firstRow="0" w:lastRow="0" w:firstColumn="0" w:lastColumn="0" w:noHBand="1" w:noVBand="1"/>
      </w:tblPr>
      <w:tblGrid>
        <w:gridCol w:w="2273"/>
        <w:gridCol w:w="2911"/>
        <w:gridCol w:w="2634"/>
        <w:gridCol w:w="1359"/>
      </w:tblGrid>
      <w:tr w:rsidR="008B3EA3" w:rsidRPr="00610FCD" w14:paraId="0ECD32B6" w14:textId="77777777" w:rsidTr="00A015BB">
        <w:trPr>
          <w:trHeight w:val="37"/>
          <w:jc w:val="center"/>
        </w:trPr>
        <w:tc>
          <w:tcPr>
            <w:tcW w:w="2273" w:type="dxa"/>
            <w:tcBorders>
              <w:top w:val="single" w:sz="8" w:space="0" w:color="FFFFFF"/>
              <w:left w:val="single" w:sz="8" w:space="0" w:color="FFFFFF"/>
              <w:bottom w:val="single" w:sz="8" w:space="0" w:color="FFFFFF"/>
              <w:right w:val="single" w:sz="8" w:space="0" w:color="FFFFFF"/>
            </w:tcBorders>
            <w:shd w:val="clear" w:color="auto" w:fill="00A4E4"/>
            <w:tcMar>
              <w:top w:w="15" w:type="dxa"/>
              <w:left w:w="15" w:type="dxa"/>
              <w:bottom w:w="0" w:type="dxa"/>
              <w:right w:w="15" w:type="dxa"/>
            </w:tcMar>
            <w:vAlign w:val="center"/>
            <w:hideMark/>
          </w:tcPr>
          <w:p w14:paraId="0314EE3C" w14:textId="77777777" w:rsidR="007930C7" w:rsidRPr="00610FCD" w:rsidRDefault="007930C7" w:rsidP="007930C7">
            <w:pPr>
              <w:spacing w:after="0" w:line="240" w:lineRule="auto"/>
              <w:jc w:val="center"/>
              <w:rPr>
                <w:rFonts w:ascii="Arial" w:hAnsi="Arial"/>
                <w:sz w:val="18"/>
              </w:rPr>
            </w:pPr>
            <w:r w:rsidRPr="00610FCD">
              <w:rPr>
                <w:rFonts w:ascii="Arial" w:hAnsi="Arial"/>
                <w:b/>
                <w:sz w:val="18"/>
              </w:rPr>
              <w:t> </w:t>
            </w:r>
          </w:p>
          <w:p w14:paraId="55043416" w14:textId="77777777" w:rsidR="007930C7" w:rsidRPr="00610FCD" w:rsidRDefault="007930C7" w:rsidP="007930C7">
            <w:pPr>
              <w:spacing w:after="0" w:line="240" w:lineRule="auto"/>
              <w:jc w:val="center"/>
              <w:rPr>
                <w:rFonts w:ascii="Arial" w:hAnsi="Arial"/>
                <w:sz w:val="18"/>
              </w:rPr>
            </w:pPr>
            <w:r w:rsidRPr="00610FCD">
              <w:rPr>
                <w:rFonts w:ascii="Arial" w:hAnsi="Arial"/>
                <w:b/>
                <w:sz w:val="18"/>
              </w:rPr>
              <w:t>Third Party Administrator</w:t>
            </w:r>
          </w:p>
        </w:tc>
        <w:tc>
          <w:tcPr>
            <w:tcW w:w="2911" w:type="dxa"/>
            <w:tcBorders>
              <w:top w:val="single" w:sz="8" w:space="0" w:color="FFFFFF"/>
              <w:left w:val="single" w:sz="8" w:space="0" w:color="FFFFFF"/>
              <w:bottom w:val="single" w:sz="8" w:space="0" w:color="FFFFFF"/>
              <w:right w:val="single" w:sz="8" w:space="0" w:color="FFFFFF"/>
            </w:tcBorders>
            <w:shd w:val="clear" w:color="auto" w:fill="00A4E4"/>
            <w:tcMar>
              <w:top w:w="15" w:type="dxa"/>
              <w:left w:w="15" w:type="dxa"/>
              <w:bottom w:w="0" w:type="dxa"/>
              <w:right w:w="15" w:type="dxa"/>
            </w:tcMar>
            <w:vAlign w:val="center"/>
            <w:hideMark/>
          </w:tcPr>
          <w:p w14:paraId="1D4F03FE" w14:textId="77777777" w:rsidR="007930C7" w:rsidRPr="00610FCD" w:rsidRDefault="007930C7" w:rsidP="007930C7">
            <w:pPr>
              <w:spacing w:after="0" w:line="240" w:lineRule="auto"/>
              <w:jc w:val="center"/>
              <w:rPr>
                <w:rFonts w:ascii="Arial" w:hAnsi="Arial"/>
                <w:sz w:val="18"/>
              </w:rPr>
            </w:pPr>
            <w:r w:rsidRPr="00610FCD">
              <w:rPr>
                <w:rFonts w:ascii="Arial" w:hAnsi="Arial"/>
                <w:b/>
                <w:sz w:val="18"/>
              </w:rPr>
              <w:t>Business</w:t>
            </w:r>
          </w:p>
          <w:p w14:paraId="7B58E323" w14:textId="77777777" w:rsidR="007930C7" w:rsidRPr="00610FCD" w:rsidRDefault="007930C7" w:rsidP="007930C7">
            <w:pPr>
              <w:spacing w:after="0" w:line="240" w:lineRule="auto"/>
              <w:jc w:val="center"/>
              <w:rPr>
                <w:rFonts w:ascii="Arial" w:hAnsi="Arial"/>
                <w:sz w:val="18"/>
              </w:rPr>
            </w:pPr>
            <w:r w:rsidRPr="00610FCD">
              <w:rPr>
                <w:rFonts w:ascii="Arial" w:hAnsi="Arial"/>
                <w:b/>
                <w:sz w:val="18"/>
              </w:rPr>
              <w:t>Administered</w:t>
            </w:r>
          </w:p>
        </w:tc>
        <w:tc>
          <w:tcPr>
            <w:tcW w:w="2634" w:type="dxa"/>
            <w:tcBorders>
              <w:top w:val="single" w:sz="8" w:space="0" w:color="FFFFFF"/>
              <w:left w:val="single" w:sz="8" w:space="0" w:color="FFFFFF"/>
              <w:bottom w:val="single" w:sz="8" w:space="0" w:color="FFFFFF"/>
              <w:right w:val="single" w:sz="8" w:space="0" w:color="FFFFFF"/>
            </w:tcBorders>
            <w:shd w:val="clear" w:color="auto" w:fill="00A4E4"/>
            <w:tcMar>
              <w:top w:w="15" w:type="dxa"/>
              <w:left w:w="15" w:type="dxa"/>
              <w:bottom w:w="0" w:type="dxa"/>
              <w:right w:w="15" w:type="dxa"/>
            </w:tcMar>
            <w:vAlign w:val="center"/>
            <w:hideMark/>
          </w:tcPr>
          <w:p w14:paraId="1C0EBAF1" w14:textId="77777777" w:rsidR="007930C7" w:rsidRPr="00610FCD" w:rsidRDefault="007930C7" w:rsidP="007930C7">
            <w:pPr>
              <w:spacing w:after="0" w:line="240" w:lineRule="auto"/>
              <w:jc w:val="center"/>
              <w:rPr>
                <w:rFonts w:ascii="Arial" w:hAnsi="Arial"/>
                <w:sz w:val="18"/>
              </w:rPr>
            </w:pPr>
            <w:r w:rsidRPr="00610FCD">
              <w:rPr>
                <w:rFonts w:ascii="Arial" w:hAnsi="Arial"/>
                <w:b/>
                <w:sz w:val="18"/>
              </w:rPr>
              <w:t> </w:t>
            </w:r>
          </w:p>
          <w:p w14:paraId="7C266186" w14:textId="77777777" w:rsidR="007930C7" w:rsidRPr="00610FCD" w:rsidRDefault="007930C7" w:rsidP="007930C7">
            <w:pPr>
              <w:spacing w:after="0" w:line="240" w:lineRule="auto"/>
              <w:jc w:val="center"/>
              <w:rPr>
                <w:rFonts w:ascii="Arial" w:hAnsi="Arial"/>
                <w:sz w:val="18"/>
              </w:rPr>
            </w:pPr>
            <w:r w:rsidRPr="00610FCD">
              <w:rPr>
                <w:rFonts w:ascii="Arial" w:hAnsi="Arial"/>
                <w:b/>
                <w:sz w:val="18"/>
              </w:rPr>
              <w:t>Ceding Company</w:t>
            </w:r>
          </w:p>
        </w:tc>
        <w:tc>
          <w:tcPr>
            <w:tcW w:w="1359" w:type="dxa"/>
            <w:tcBorders>
              <w:top w:val="single" w:sz="8" w:space="0" w:color="FFFFFF"/>
              <w:left w:val="single" w:sz="8" w:space="0" w:color="FFFFFF"/>
              <w:bottom w:val="single" w:sz="8" w:space="0" w:color="FFFFFF"/>
              <w:right w:val="single" w:sz="8" w:space="0" w:color="FFFFFF"/>
            </w:tcBorders>
            <w:shd w:val="clear" w:color="auto" w:fill="00A4E4"/>
            <w:tcMar>
              <w:top w:w="15" w:type="dxa"/>
              <w:left w:w="15" w:type="dxa"/>
              <w:bottom w:w="0" w:type="dxa"/>
              <w:right w:w="15" w:type="dxa"/>
            </w:tcMar>
            <w:vAlign w:val="center"/>
            <w:hideMark/>
          </w:tcPr>
          <w:p w14:paraId="677857CD" w14:textId="77777777" w:rsidR="007930C7" w:rsidRPr="00610FCD" w:rsidRDefault="007930C7" w:rsidP="007930C7">
            <w:pPr>
              <w:spacing w:after="0" w:line="240" w:lineRule="auto"/>
              <w:jc w:val="center"/>
              <w:rPr>
                <w:rFonts w:ascii="Arial" w:hAnsi="Arial"/>
                <w:sz w:val="18"/>
              </w:rPr>
            </w:pPr>
            <w:r w:rsidRPr="00610FCD">
              <w:rPr>
                <w:rFonts w:ascii="Arial" w:hAnsi="Arial"/>
                <w:b/>
                <w:sz w:val="18"/>
              </w:rPr>
              <w:t xml:space="preserve">Policy Count </w:t>
            </w:r>
            <w:r w:rsidRPr="00610FCD">
              <w:rPr>
                <w:rFonts w:ascii="Arial" w:hAnsi="Arial"/>
                <w:b/>
                <w:sz w:val="18"/>
                <w:vertAlign w:val="superscript"/>
              </w:rPr>
              <w:t>(1)</w:t>
            </w:r>
          </w:p>
        </w:tc>
      </w:tr>
      <w:tr w:rsidR="00F03441" w:rsidRPr="00610FCD" w14:paraId="25FEE339" w14:textId="77777777" w:rsidTr="00A015BB">
        <w:trPr>
          <w:trHeight w:val="15"/>
          <w:jc w:val="center"/>
        </w:trPr>
        <w:tc>
          <w:tcPr>
            <w:tcW w:w="2273" w:type="dxa"/>
            <w:vMerge w:val="restart"/>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2404DEE8" w14:textId="24E07AB3"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Alliance-One Services (Subsidiary of DXC Technology)</w:t>
            </w:r>
          </w:p>
          <w:p w14:paraId="711F1E6C" w14:textId="3BB2B8B0" w:rsidR="00F03441" w:rsidRPr="00F03441" w:rsidRDefault="00F03441" w:rsidP="00F03441">
            <w:pPr>
              <w:spacing w:after="0" w:line="240" w:lineRule="auto"/>
              <w:jc w:val="center"/>
              <w:rPr>
                <w:rFonts w:ascii="Arial" w:hAnsi="Arial" w:cs="Arial"/>
                <w:sz w:val="18"/>
                <w:szCs w:val="18"/>
              </w:rPr>
            </w:pPr>
          </w:p>
        </w:tc>
        <w:tc>
          <w:tcPr>
            <w:tcW w:w="2911"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51DEF8D0" w14:textId="52CFE910"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Whole Life, Excess Interest Whole Life, A&amp;H (Disability, Medical), Single Premium Immediate Annuities, Supplemental Contracts</w:t>
            </w:r>
          </w:p>
        </w:tc>
        <w:tc>
          <w:tcPr>
            <w:tcW w:w="2634" w:type="dxa"/>
            <w:vMerge w:val="restart"/>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2BC75CA1" w14:textId="0D2CE1F5"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American General Life, US Life in the City of New York</w:t>
            </w:r>
          </w:p>
          <w:p w14:paraId="71FC2CD6" w14:textId="2DD3BCB8" w:rsidR="00F03441" w:rsidRPr="00F03441" w:rsidRDefault="00F03441" w:rsidP="00F03441">
            <w:pPr>
              <w:spacing w:after="0" w:line="240" w:lineRule="auto"/>
              <w:jc w:val="center"/>
              <w:rPr>
                <w:rFonts w:ascii="Arial" w:hAnsi="Arial" w:cs="Arial"/>
                <w:sz w:val="18"/>
                <w:szCs w:val="18"/>
              </w:rPr>
            </w:pPr>
          </w:p>
        </w:tc>
        <w:tc>
          <w:tcPr>
            <w:tcW w:w="1359" w:type="dxa"/>
            <w:vMerge w:val="restart"/>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607F12D0" w14:textId="0DE53100"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310,727</w:t>
            </w:r>
          </w:p>
          <w:p w14:paraId="7250EF72" w14:textId="2FE118DA" w:rsidR="00F03441" w:rsidRPr="00F03441" w:rsidRDefault="00F03441" w:rsidP="00F03441">
            <w:pPr>
              <w:spacing w:after="0" w:line="240" w:lineRule="auto"/>
              <w:jc w:val="center"/>
              <w:rPr>
                <w:rFonts w:ascii="Arial" w:hAnsi="Arial" w:cs="Arial"/>
                <w:sz w:val="18"/>
                <w:szCs w:val="18"/>
              </w:rPr>
            </w:pPr>
          </w:p>
        </w:tc>
      </w:tr>
      <w:tr w:rsidR="00F03441" w:rsidRPr="00610FCD" w14:paraId="20723D42" w14:textId="77777777" w:rsidTr="00A015BB">
        <w:trPr>
          <w:trHeight w:val="15"/>
          <w:jc w:val="center"/>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E5FD075" w14:textId="77777777" w:rsidR="00F03441" w:rsidRPr="00F03441" w:rsidRDefault="00F03441" w:rsidP="00F03441">
            <w:pPr>
              <w:spacing w:after="0" w:line="240" w:lineRule="auto"/>
              <w:jc w:val="center"/>
              <w:rPr>
                <w:rFonts w:ascii="Arial" w:hAnsi="Arial" w:cs="Arial"/>
                <w:sz w:val="18"/>
                <w:szCs w:val="18"/>
              </w:rPr>
            </w:pPr>
          </w:p>
        </w:tc>
        <w:tc>
          <w:tcPr>
            <w:tcW w:w="2911"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7CCCEEAB" w14:textId="09994171" w:rsidR="00F03441" w:rsidRPr="00F03441" w:rsidRDefault="00F03441" w:rsidP="00F03441">
            <w:pPr>
              <w:spacing w:after="0" w:line="240" w:lineRule="auto"/>
              <w:jc w:val="center"/>
              <w:rPr>
                <w:rFonts w:ascii="Arial" w:hAnsi="Arial" w:cs="Arial"/>
                <w:sz w:val="18"/>
                <w:szCs w:val="18"/>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CED11FA" w14:textId="77777777" w:rsidR="00F03441" w:rsidRPr="00F03441" w:rsidRDefault="00F03441" w:rsidP="00F03441">
            <w:pPr>
              <w:spacing w:after="0" w:line="240" w:lineRule="auto"/>
              <w:jc w:val="center"/>
              <w:rPr>
                <w:rFonts w:ascii="Arial" w:hAnsi="Arial" w:cs="Arial"/>
                <w:sz w:val="18"/>
                <w:szCs w:val="18"/>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DD78767" w14:textId="77777777" w:rsidR="00F03441" w:rsidRPr="00F03441" w:rsidRDefault="00F03441" w:rsidP="00F03441">
            <w:pPr>
              <w:spacing w:after="0" w:line="240" w:lineRule="auto"/>
              <w:jc w:val="center"/>
              <w:rPr>
                <w:rFonts w:ascii="Arial" w:hAnsi="Arial" w:cs="Arial"/>
                <w:sz w:val="18"/>
                <w:szCs w:val="18"/>
              </w:rPr>
            </w:pPr>
          </w:p>
        </w:tc>
      </w:tr>
      <w:tr w:rsidR="00F03441" w:rsidRPr="00610FCD" w14:paraId="114E31D5" w14:textId="77777777" w:rsidTr="00A015BB">
        <w:trPr>
          <w:trHeight w:val="17"/>
          <w:jc w:val="center"/>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9A4C15A" w14:textId="77777777" w:rsidR="00F03441" w:rsidRPr="00F03441" w:rsidRDefault="00F03441" w:rsidP="00F03441">
            <w:pPr>
              <w:spacing w:after="0" w:line="240" w:lineRule="auto"/>
              <w:jc w:val="center"/>
              <w:rPr>
                <w:rFonts w:ascii="Arial" w:hAnsi="Arial" w:cs="Arial"/>
                <w:sz w:val="18"/>
                <w:szCs w:val="18"/>
              </w:rPr>
            </w:pPr>
          </w:p>
        </w:tc>
        <w:tc>
          <w:tcPr>
            <w:tcW w:w="2911"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209A7243" w14:textId="2C957AEF" w:rsidR="00F03441" w:rsidRPr="00F03441" w:rsidRDefault="00F03441" w:rsidP="00F03441">
            <w:pPr>
              <w:spacing w:after="0" w:line="240" w:lineRule="auto"/>
              <w:jc w:val="center"/>
              <w:rPr>
                <w:rFonts w:ascii="Arial" w:hAnsi="Arial" w:cs="Arial"/>
                <w:sz w:val="18"/>
                <w:szCs w:val="18"/>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01E42A3" w14:textId="77777777" w:rsidR="00F03441" w:rsidRPr="00F03441" w:rsidRDefault="00F03441" w:rsidP="00F03441">
            <w:pPr>
              <w:spacing w:after="0" w:line="240" w:lineRule="auto"/>
              <w:jc w:val="center"/>
              <w:rPr>
                <w:rFonts w:ascii="Arial" w:hAnsi="Arial" w:cs="Arial"/>
                <w:sz w:val="18"/>
                <w:szCs w:val="18"/>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3EF604E" w14:textId="77777777" w:rsidR="00F03441" w:rsidRPr="00F03441" w:rsidRDefault="00F03441" w:rsidP="00F03441">
            <w:pPr>
              <w:spacing w:after="0" w:line="240" w:lineRule="auto"/>
              <w:jc w:val="center"/>
              <w:rPr>
                <w:rFonts w:ascii="Arial" w:hAnsi="Arial" w:cs="Arial"/>
                <w:sz w:val="18"/>
                <w:szCs w:val="18"/>
              </w:rPr>
            </w:pPr>
          </w:p>
        </w:tc>
      </w:tr>
      <w:tr w:rsidR="00F03441" w:rsidRPr="00610FCD" w14:paraId="7F5C4E85" w14:textId="77777777" w:rsidTr="00A015BB">
        <w:trPr>
          <w:trHeight w:val="37"/>
          <w:jc w:val="center"/>
        </w:trPr>
        <w:tc>
          <w:tcPr>
            <w:tcW w:w="2273"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0E67667C" w14:textId="77777777"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Concentrix</w:t>
            </w:r>
          </w:p>
          <w:p w14:paraId="2FDF1EC5" w14:textId="77777777" w:rsidR="00F03441" w:rsidRPr="00F03441" w:rsidRDefault="00F03441" w:rsidP="00F03441">
            <w:pPr>
              <w:spacing w:after="0" w:line="240" w:lineRule="auto"/>
              <w:jc w:val="center"/>
              <w:rPr>
                <w:rFonts w:ascii="Arial" w:hAnsi="Arial" w:cs="Arial"/>
                <w:color w:val="000000"/>
                <w:sz w:val="18"/>
                <w:szCs w:val="18"/>
              </w:rPr>
            </w:pPr>
          </w:p>
        </w:tc>
        <w:tc>
          <w:tcPr>
            <w:tcW w:w="2911"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1DAC2ABC" w14:textId="785C8102" w:rsidR="00F03441" w:rsidRPr="00F03441" w:rsidRDefault="00F03441" w:rsidP="00F03441">
            <w:pPr>
              <w:spacing w:after="0" w:line="240" w:lineRule="auto"/>
              <w:jc w:val="center"/>
              <w:rPr>
                <w:rFonts w:ascii="Arial" w:hAnsi="Arial" w:cs="Arial"/>
                <w:color w:val="000000"/>
                <w:sz w:val="18"/>
                <w:szCs w:val="18"/>
              </w:rPr>
            </w:pPr>
            <w:r w:rsidRPr="00F03441">
              <w:rPr>
                <w:rFonts w:ascii="Arial" w:hAnsi="Arial" w:cs="Arial"/>
                <w:color w:val="000000"/>
                <w:sz w:val="18"/>
                <w:szCs w:val="18"/>
              </w:rPr>
              <w:t>Universal Life, Whole Life, Term</w:t>
            </w:r>
          </w:p>
        </w:tc>
        <w:tc>
          <w:tcPr>
            <w:tcW w:w="2634"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29D5ACB9" w14:textId="77777777"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American General Life, US Life in the City of New York</w:t>
            </w:r>
          </w:p>
          <w:p w14:paraId="70F0267E" w14:textId="77777777" w:rsidR="00F03441" w:rsidRPr="00F03441" w:rsidRDefault="00F03441" w:rsidP="00F03441">
            <w:pPr>
              <w:spacing w:after="0" w:line="240" w:lineRule="auto"/>
              <w:jc w:val="center"/>
              <w:rPr>
                <w:rFonts w:ascii="Arial" w:hAnsi="Arial" w:cs="Arial"/>
                <w:color w:val="000000"/>
                <w:sz w:val="18"/>
                <w:szCs w:val="18"/>
              </w:rPr>
            </w:pPr>
          </w:p>
        </w:tc>
        <w:tc>
          <w:tcPr>
            <w:tcW w:w="1359"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59640811" w14:textId="77777777"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49,461</w:t>
            </w:r>
          </w:p>
          <w:p w14:paraId="48019274" w14:textId="77777777" w:rsidR="00F03441" w:rsidRPr="00F03441" w:rsidRDefault="00F03441" w:rsidP="00F03441">
            <w:pPr>
              <w:spacing w:after="0" w:line="240" w:lineRule="auto"/>
              <w:jc w:val="center"/>
              <w:rPr>
                <w:rFonts w:ascii="Arial" w:hAnsi="Arial" w:cs="Arial"/>
                <w:color w:val="000000"/>
                <w:sz w:val="18"/>
                <w:szCs w:val="18"/>
              </w:rPr>
            </w:pPr>
          </w:p>
        </w:tc>
      </w:tr>
      <w:tr w:rsidR="00F03441" w:rsidRPr="00610FCD" w14:paraId="2EF647CA" w14:textId="77777777" w:rsidTr="00A015BB">
        <w:trPr>
          <w:trHeight w:val="37"/>
          <w:jc w:val="center"/>
        </w:trPr>
        <w:tc>
          <w:tcPr>
            <w:tcW w:w="2273"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08EC9006" w14:textId="5264081C" w:rsidR="00F03441" w:rsidRPr="00F03441" w:rsidRDefault="00F03441" w:rsidP="00F03441">
            <w:pPr>
              <w:spacing w:after="0" w:line="240" w:lineRule="auto"/>
              <w:jc w:val="center"/>
              <w:rPr>
                <w:rFonts w:ascii="Arial" w:hAnsi="Arial" w:cs="Arial"/>
                <w:color w:val="000000"/>
                <w:sz w:val="18"/>
                <w:szCs w:val="18"/>
              </w:rPr>
            </w:pPr>
            <w:r w:rsidRPr="00F03441">
              <w:rPr>
                <w:rFonts w:ascii="Arial" w:hAnsi="Arial" w:cs="Arial"/>
                <w:color w:val="000000"/>
                <w:sz w:val="18"/>
                <w:szCs w:val="18"/>
              </w:rPr>
              <w:t>Long Term Care Group</w:t>
            </w:r>
          </w:p>
        </w:tc>
        <w:tc>
          <w:tcPr>
            <w:tcW w:w="2911"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765DDC51" w14:textId="478AC1B8" w:rsidR="00F03441" w:rsidRPr="00F03441" w:rsidRDefault="00F03441" w:rsidP="00F03441">
            <w:pPr>
              <w:spacing w:after="0" w:line="240" w:lineRule="auto"/>
              <w:jc w:val="center"/>
              <w:rPr>
                <w:rFonts w:ascii="Arial" w:hAnsi="Arial" w:cs="Arial"/>
                <w:color w:val="000000"/>
                <w:sz w:val="18"/>
                <w:szCs w:val="18"/>
              </w:rPr>
            </w:pPr>
            <w:r w:rsidRPr="00F03441">
              <w:rPr>
                <w:rFonts w:ascii="Arial" w:hAnsi="Arial" w:cs="Arial"/>
                <w:color w:val="000000"/>
                <w:sz w:val="18"/>
                <w:szCs w:val="18"/>
              </w:rPr>
              <w:t>Long Term Care</w:t>
            </w:r>
          </w:p>
        </w:tc>
        <w:tc>
          <w:tcPr>
            <w:tcW w:w="2634"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09D9FABA" w14:textId="2EFBBDA1" w:rsidR="00F03441" w:rsidRPr="00F03441" w:rsidRDefault="00F03441" w:rsidP="00F03441">
            <w:pPr>
              <w:spacing w:after="0" w:line="240" w:lineRule="auto"/>
              <w:jc w:val="center"/>
              <w:rPr>
                <w:rFonts w:ascii="Arial" w:hAnsi="Arial" w:cs="Arial"/>
                <w:color w:val="000000"/>
                <w:sz w:val="18"/>
                <w:szCs w:val="18"/>
              </w:rPr>
            </w:pPr>
            <w:r w:rsidRPr="00F03441">
              <w:rPr>
                <w:rFonts w:ascii="Arial" w:hAnsi="Arial" w:cs="Arial"/>
                <w:color w:val="000000"/>
                <w:sz w:val="18"/>
                <w:szCs w:val="18"/>
              </w:rPr>
              <w:t>American General Life, US Life in the City of New York</w:t>
            </w:r>
          </w:p>
        </w:tc>
        <w:tc>
          <w:tcPr>
            <w:tcW w:w="1359"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0A74693F" w14:textId="05650BB3" w:rsidR="00F03441" w:rsidRPr="00F03441" w:rsidRDefault="00F03441" w:rsidP="00F03441">
            <w:pPr>
              <w:spacing w:after="0" w:line="240" w:lineRule="auto"/>
              <w:jc w:val="center"/>
              <w:rPr>
                <w:rFonts w:ascii="Arial" w:hAnsi="Arial" w:cs="Arial"/>
                <w:color w:val="000000"/>
                <w:sz w:val="18"/>
                <w:szCs w:val="18"/>
              </w:rPr>
            </w:pPr>
            <w:r w:rsidRPr="00F03441">
              <w:rPr>
                <w:rFonts w:ascii="Arial" w:hAnsi="Arial" w:cs="Arial"/>
                <w:color w:val="000000"/>
                <w:sz w:val="18"/>
                <w:szCs w:val="18"/>
              </w:rPr>
              <w:t>4,804</w:t>
            </w:r>
          </w:p>
        </w:tc>
      </w:tr>
      <w:tr w:rsidR="00F03441" w:rsidRPr="00610FCD" w14:paraId="52680CC8" w14:textId="77777777" w:rsidTr="00A015BB">
        <w:trPr>
          <w:trHeight w:val="37"/>
          <w:jc w:val="center"/>
        </w:trPr>
        <w:tc>
          <w:tcPr>
            <w:tcW w:w="2273"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7FDA7345" w14:textId="7D99E38F"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Bay Bridge Administrators</w:t>
            </w:r>
          </w:p>
        </w:tc>
        <w:tc>
          <w:tcPr>
            <w:tcW w:w="2911"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7A85156D" w14:textId="13BBE2C2"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Cancer Indemnity, Specified Disease Indemnity, Accident Medical Indemnity</w:t>
            </w:r>
          </w:p>
        </w:tc>
        <w:tc>
          <w:tcPr>
            <w:tcW w:w="2634"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5E93DE12" w14:textId="29F6DF0E"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National Union Fire Insurance Co</w:t>
            </w:r>
          </w:p>
        </w:tc>
        <w:tc>
          <w:tcPr>
            <w:tcW w:w="1359"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69BB52E5" w14:textId="7ED7E6DC"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4,025</w:t>
            </w:r>
          </w:p>
        </w:tc>
      </w:tr>
      <w:tr w:rsidR="00F03441" w:rsidRPr="00610FCD" w14:paraId="16295A89" w14:textId="77777777" w:rsidTr="00A015BB">
        <w:trPr>
          <w:trHeight w:val="37"/>
          <w:jc w:val="center"/>
        </w:trPr>
        <w:tc>
          <w:tcPr>
            <w:tcW w:w="2273"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7CBF3C94" w14:textId="3BC090C4"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Selman &amp; Company</w:t>
            </w:r>
          </w:p>
        </w:tc>
        <w:tc>
          <w:tcPr>
            <w:tcW w:w="2911"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4F83F77F" w14:textId="657E7901"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Critical Illness Indemnity, Cancer Indemnity, Accident Indemnity</w:t>
            </w:r>
          </w:p>
        </w:tc>
        <w:tc>
          <w:tcPr>
            <w:tcW w:w="2634"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14BA9530" w14:textId="3FF51858"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National Union Fire Insurance Co</w:t>
            </w:r>
          </w:p>
        </w:tc>
        <w:tc>
          <w:tcPr>
            <w:tcW w:w="1359"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54FA01F1" w14:textId="38B3C0E9"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396</w:t>
            </w:r>
          </w:p>
        </w:tc>
      </w:tr>
      <w:tr w:rsidR="00F03441" w:rsidRPr="00610FCD" w14:paraId="2C57B3A7" w14:textId="77777777" w:rsidTr="00A015BB">
        <w:trPr>
          <w:trHeight w:val="37"/>
          <w:jc w:val="center"/>
        </w:trPr>
        <w:tc>
          <w:tcPr>
            <w:tcW w:w="2273"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4B830765" w14:textId="62FC756C"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Liberty Bankers Life</w:t>
            </w:r>
          </w:p>
        </w:tc>
        <w:tc>
          <w:tcPr>
            <w:tcW w:w="2911"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7CBF8E6C" w14:textId="0A3194B8"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Supplemental Contracts</w:t>
            </w:r>
          </w:p>
        </w:tc>
        <w:tc>
          <w:tcPr>
            <w:tcW w:w="2634"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5BC7B22E" w14:textId="77E5B943"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American General Life</w:t>
            </w:r>
          </w:p>
        </w:tc>
        <w:tc>
          <w:tcPr>
            <w:tcW w:w="1359"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170B6CC0" w14:textId="430142C4"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2</w:t>
            </w:r>
          </w:p>
        </w:tc>
      </w:tr>
      <w:tr w:rsidR="00F03441" w:rsidRPr="00610FCD" w14:paraId="4AADD6AA" w14:textId="77777777" w:rsidTr="00A015BB">
        <w:trPr>
          <w:trHeight w:val="15"/>
          <w:jc w:val="center"/>
        </w:trPr>
        <w:tc>
          <w:tcPr>
            <w:tcW w:w="2273" w:type="dxa"/>
            <w:vMerge w:val="restart"/>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77D735DE" w14:textId="226B23C2"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MetLife</w:t>
            </w:r>
          </w:p>
          <w:p w14:paraId="6FFDB383" w14:textId="77777777"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Mercer</w:t>
            </w:r>
          </w:p>
          <w:p w14:paraId="3B93E675" w14:textId="72DC92AF"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Aon-Hewitt and One Main Financial</w:t>
            </w:r>
          </w:p>
        </w:tc>
        <w:tc>
          <w:tcPr>
            <w:tcW w:w="2911"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33FCF9B6" w14:textId="0347990E"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Supplemental Contracts</w:t>
            </w:r>
          </w:p>
        </w:tc>
        <w:tc>
          <w:tcPr>
            <w:tcW w:w="2634" w:type="dxa"/>
            <w:vMerge w:val="restart"/>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4DFD9F9E" w14:textId="6CC75DD0"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American General Life</w:t>
            </w:r>
          </w:p>
          <w:p w14:paraId="00320578" w14:textId="77777777"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American General Life</w:t>
            </w:r>
          </w:p>
          <w:p w14:paraId="0B04817A" w14:textId="1A0883BE"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American General Life</w:t>
            </w:r>
          </w:p>
        </w:tc>
        <w:tc>
          <w:tcPr>
            <w:tcW w:w="1359" w:type="dxa"/>
            <w:vMerge w:val="restart"/>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031ACAC1" w14:textId="3766E974"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1,420</w:t>
            </w:r>
          </w:p>
          <w:p w14:paraId="0FF6B805" w14:textId="77777777"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3,255</w:t>
            </w:r>
          </w:p>
          <w:p w14:paraId="46E7EE4D" w14:textId="06FE551D"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89</w:t>
            </w:r>
          </w:p>
        </w:tc>
      </w:tr>
      <w:tr w:rsidR="00F03441" w:rsidRPr="00610FCD" w14:paraId="26DC6080" w14:textId="77777777" w:rsidTr="00A015BB">
        <w:trPr>
          <w:trHeight w:val="18"/>
          <w:jc w:val="center"/>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A1117AB" w14:textId="77777777" w:rsidR="00F03441" w:rsidRPr="00F03441" w:rsidRDefault="00F03441" w:rsidP="00F03441">
            <w:pPr>
              <w:spacing w:after="0" w:line="240" w:lineRule="auto"/>
              <w:jc w:val="center"/>
              <w:rPr>
                <w:rFonts w:ascii="Arial" w:hAnsi="Arial" w:cs="Arial"/>
                <w:sz w:val="18"/>
                <w:szCs w:val="18"/>
              </w:rPr>
            </w:pPr>
          </w:p>
        </w:tc>
        <w:tc>
          <w:tcPr>
            <w:tcW w:w="2911"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4CC5C1C7" w14:textId="0216DF7C"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Single Premium Immediate Annuities</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9A7D425" w14:textId="77777777" w:rsidR="00F03441" w:rsidRPr="00F03441" w:rsidRDefault="00F03441" w:rsidP="00F03441">
            <w:pPr>
              <w:spacing w:after="0" w:line="240" w:lineRule="auto"/>
              <w:jc w:val="center"/>
              <w:rPr>
                <w:rFonts w:ascii="Arial" w:hAnsi="Arial" w:cs="Arial"/>
                <w:sz w:val="18"/>
                <w:szCs w:val="18"/>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6827C04" w14:textId="77777777" w:rsidR="00F03441" w:rsidRPr="00F03441" w:rsidRDefault="00F03441" w:rsidP="00F03441">
            <w:pPr>
              <w:spacing w:after="0" w:line="240" w:lineRule="auto"/>
              <w:jc w:val="center"/>
              <w:rPr>
                <w:rFonts w:ascii="Arial" w:hAnsi="Arial" w:cs="Arial"/>
                <w:sz w:val="18"/>
                <w:szCs w:val="18"/>
              </w:rPr>
            </w:pPr>
          </w:p>
        </w:tc>
      </w:tr>
      <w:tr w:rsidR="00F03441" w:rsidRPr="00610FCD" w14:paraId="75524AD2" w14:textId="77777777" w:rsidTr="00A015BB">
        <w:trPr>
          <w:trHeight w:val="18"/>
          <w:jc w:val="center"/>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F6EC711" w14:textId="77777777" w:rsidR="00F03441" w:rsidRPr="00F03441" w:rsidRDefault="00F03441" w:rsidP="00F03441">
            <w:pPr>
              <w:spacing w:after="0" w:line="240" w:lineRule="auto"/>
              <w:jc w:val="center"/>
              <w:rPr>
                <w:rFonts w:ascii="Arial" w:hAnsi="Arial" w:cs="Arial"/>
                <w:sz w:val="18"/>
                <w:szCs w:val="18"/>
              </w:rPr>
            </w:pPr>
          </w:p>
        </w:tc>
        <w:tc>
          <w:tcPr>
            <w:tcW w:w="2911"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07D7DCB4" w14:textId="42885171"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Single Premium Immediate Annuities</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F3A8CE0" w14:textId="77777777" w:rsidR="00F03441" w:rsidRPr="00F03441" w:rsidRDefault="00F03441" w:rsidP="00F03441">
            <w:pPr>
              <w:spacing w:after="0" w:line="240" w:lineRule="auto"/>
              <w:jc w:val="center"/>
              <w:rPr>
                <w:rFonts w:ascii="Arial" w:hAnsi="Arial" w:cs="Arial"/>
                <w:sz w:val="18"/>
                <w:szCs w:val="18"/>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43B6304" w14:textId="77777777" w:rsidR="00F03441" w:rsidRPr="00F03441" w:rsidRDefault="00F03441" w:rsidP="00F03441">
            <w:pPr>
              <w:spacing w:after="0" w:line="240" w:lineRule="auto"/>
              <w:jc w:val="center"/>
              <w:rPr>
                <w:rFonts w:ascii="Arial" w:hAnsi="Arial" w:cs="Arial"/>
                <w:sz w:val="18"/>
                <w:szCs w:val="18"/>
              </w:rPr>
            </w:pPr>
          </w:p>
        </w:tc>
      </w:tr>
      <w:tr w:rsidR="00F03441" w:rsidRPr="00610FCD" w14:paraId="77CAB607" w14:textId="77777777" w:rsidTr="00A015BB">
        <w:trPr>
          <w:trHeight w:val="25"/>
          <w:jc w:val="center"/>
        </w:trPr>
        <w:tc>
          <w:tcPr>
            <w:tcW w:w="2273"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710D473B" w14:textId="02A93B24"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Phoenix Group</w:t>
            </w:r>
          </w:p>
        </w:tc>
        <w:tc>
          <w:tcPr>
            <w:tcW w:w="2911"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2572A6D5" w14:textId="314E8B74" w:rsidR="00F03441" w:rsidRPr="00F03441" w:rsidRDefault="00D70AEF" w:rsidP="00F03441">
            <w:pPr>
              <w:spacing w:after="0" w:line="240" w:lineRule="auto"/>
              <w:jc w:val="center"/>
              <w:rPr>
                <w:rFonts w:ascii="Arial" w:hAnsi="Arial" w:cs="Arial"/>
                <w:sz w:val="18"/>
                <w:szCs w:val="18"/>
              </w:rPr>
            </w:pPr>
            <w:r>
              <w:rPr>
                <w:rFonts w:ascii="Arial" w:hAnsi="Arial" w:cs="Arial"/>
                <w:color w:val="000000"/>
                <w:sz w:val="18"/>
                <w:szCs w:val="18"/>
              </w:rPr>
              <w:t xml:space="preserve">Pension Risk Transfer </w:t>
            </w:r>
            <w:r w:rsidR="00F03441" w:rsidRPr="00F03441">
              <w:rPr>
                <w:rFonts w:ascii="Arial" w:hAnsi="Arial" w:cs="Arial"/>
                <w:color w:val="000000"/>
                <w:sz w:val="18"/>
                <w:szCs w:val="18"/>
              </w:rPr>
              <w:t>Annuities</w:t>
            </w:r>
          </w:p>
        </w:tc>
        <w:tc>
          <w:tcPr>
            <w:tcW w:w="2634"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3A7711B8" w14:textId="2D489D89"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American International Reinsurance Company</w:t>
            </w:r>
          </w:p>
        </w:tc>
        <w:tc>
          <w:tcPr>
            <w:tcW w:w="1359"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04EF9F9B" w14:textId="55D06AAF" w:rsidR="00F03441" w:rsidRPr="00F03441" w:rsidRDefault="00F03441" w:rsidP="00F03441">
            <w:pPr>
              <w:spacing w:after="0" w:line="240" w:lineRule="auto"/>
              <w:jc w:val="center"/>
              <w:rPr>
                <w:rFonts w:ascii="Arial" w:hAnsi="Arial" w:cs="Arial"/>
                <w:sz w:val="18"/>
                <w:szCs w:val="18"/>
              </w:rPr>
            </w:pPr>
            <w:r w:rsidRPr="00F03441">
              <w:rPr>
                <w:rFonts w:ascii="Arial" w:hAnsi="Arial" w:cs="Arial"/>
                <w:color w:val="000000"/>
                <w:sz w:val="18"/>
                <w:szCs w:val="18"/>
              </w:rPr>
              <w:t>14,414</w:t>
            </w:r>
          </w:p>
        </w:tc>
      </w:tr>
      <w:tr w:rsidR="008B3EA3" w:rsidRPr="00610FCD" w14:paraId="0193532A" w14:textId="77777777" w:rsidTr="00A015BB">
        <w:trPr>
          <w:trHeight w:val="39"/>
          <w:jc w:val="center"/>
        </w:trPr>
        <w:tc>
          <w:tcPr>
            <w:tcW w:w="2273" w:type="dxa"/>
            <w:tcBorders>
              <w:top w:val="single" w:sz="8" w:space="0" w:color="FFFFFF"/>
              <w:left w:val="single" w:sz="8" w:space="0" w:color="FFFFFF"/>
              <w:bottom w:val="single" w:sz="8" w:space="0" w:color="FFFFFF"/>
              <w:right w:val="single" w:sz="8" w:space="0" w:color="FFFFFF"/>
            </w:tcBorders>
            <w:shd w:val="clear" w:color="auto" w:fill="00A4E4"/>
            <w:tcMar>
              <w:top w:w="15" w:type="dxa"/>
              <w:left w:w="15" w:type="dxa"/>
              <w:bottom w:w="0" w:type="dxa"/>
              <w:right w:w="15" w:type="dxa"/>
            </w:tcMar>
            <w:vAlign w:val="center"/>
            <w:hideMark/>
          </w:tcPr>
          <w:p w14:paraId="3012E708" w14:textId="77777777" w:rsidR="007930C7" w:rsidRPr="00F03441" w:rsidRDefault="007930C7" w:rsidP="007930C7">
            <w:pPr>
              <w:spacing w:after="0" w:line="240" w:lineRule="auto"/>
              <w:jc w:val="center"/>
              <w:rPr>
                <w:rFonts w:ascii="Arial" w:hAnsi="Arial"/>
                <w:sz w:val="18"/>
                <w:szCs w:val="18"/>
              </w:rPr>
            </w:pPr>
            <w:r w:rsidRPr="00F03441">
              <w:rPr>
                <w:rFonts w:ascii="Arial" w:hAnsi="Arial"/>
                <w:b/>
                <w:sz w:val="18"/>
                <w:szCs w:val="18"/>
              </w:rPr>
              <w:t>Total</w:t>
            </w:r>
          </w:p>
        </w:tc>
        <w:tc>
          <w:tcPr>
            <w:tcW w:w="2911" w:type="dxa"/>
            <w:tcBorders>
              <w:top w:val="single" w:sz="8" w:space="0" w:color="FFFFFF"/>
              <w:left w:val="single" w:sz="8" w:space="0" w:color="FFFFFF"/>
              <w:bottom w:val="single" w:sz="8" w:space="0" w:color="FFFFFF"/>
              <w:right w:val="single" w:sz="8" w:space="0" w:color="FFFFFF"/>
            </w:tcBorders>
            <w:shd w:val="clear" w:color="auto" w:fill="00A4E4"/>
            <w:tcMar>
              <w:top w:w="15" w:type="dxa"/>
              <w:left w:w="15" w:type="dxa"/>
              <w:bottom w:w="0" w:type="dxa"/>
              <w:right w:w="15" w:type="dxa"/>
            </w:tcMar>
            <w:vAlign w:val="center"/>
            <w:hideMark/>
          </w:tcPr>
          <w:p w14:paraId="6035DD72" w14:textId="77777777" w:rsidR="007930C7" w:rsidRPr="00F03441" w:rsidRDefault="007930C7" w:rsidP="007930C7">
            <w:pPr>
              <w:spacing w:after="0" w:line="240" w:lineRule="auto"/>
              <w:jc w:val="center"/>
              <w:rPr>
                <w:rFonts w:ascii="Arial" w:hAnsi="Arial"/>
                <w:sz w:val="18"/>
                <w:szCs w:val="18"/>
              </w:rPr>
            </w:pPr>
            <w:r w:rsidRPr="00F03441">
              <w:rPr>
                <w:rFonts w:ascii="Arial" w:hAnsi="Arial"/>
                <w:b/>
                <w:sz w:val="18"/>
                <w:szCs w:val="18"/>
              </w:rPr>
              <w:t> </w:t>
            </w:r>
          </w:p>
        </w:tc>
        <w:tc>
          <w:tcPr>
            <w:tcW w:w="2634" w:type="dxa"/>
            <w:tcBorders>
              <w:top w:val="single" w:sz="8" w:space="0" w:color="FFFFFF"/>
              <w:left w:val="single" w:sz="8" w:space="0" w:color="FFFFFF"/>
              <w:bottom w:val="single" w:sz="8" w:space="0" w:color="FFFFFF"/>
              <w:right w:val="single" w:sz="8" w:space="0" w:color="FFFFFF"/>
            </w:tcBorders>
            <w:shd w:val="clear" w:color="auto" w:fill="00A4E4"/>
            <w:tcMar>
              <w:top w:w="15" w:type="dxa"/>
              <w:left w:w="15" w:type="dxa"/>
              <w:bottom w:w="0" w:type="dxa"/>
              <w:right w:w="15" w:type="dxa"/>
            </w:tcMar>
            <w:vAlign w:val="center"/>
            <w:hideMark/>
          </w:tcPr>
          <w:p w14:paraId="0D7D3975" w14:textId="77777777" w:rsidR="007930C7" w:rsidRPr="00F03441" w:rsidRDefault="007930C7" w:rsidP="007930C7">
            <w:pPr>
              <w:spacing w:after="0" w:line="240" w:lineRule="auto"/>
              <w:jc w:val="center"/>
              <w:rPr>
                <w:rFonts w:ascii="Arial" w:hAnsi="Arial"/>
                <w:sz w:val="18"/>
                <w:szCs w:val="18"/>
              </w:rPr>
            </w:pPr>
            <w:r w:rsidRPr="00F03441">
              <w:rPr>
                <w:rFonts w:ascii="Arial" w:hAnsi="Arial"/>
                <w:b/>
                <w:sz w:val="18"/>
                <w:szCs w:val="18"/>
              </w:rPr>
              <w:t> </w:t>
            </w:r>
          </w:p>
        </w:tc>
        <w:tc>
          <w:tcPr>
            <w:tcW w:w="1359" w:type="dxa"/>
            <w:tcBorders>
              <w:top w:val="single" w:sz="8" w:space="0" w:color="FFFFFF"/>
              <w:left w:val="single" w:sz="8" w:space="0" w:color="FFFFFF"/>
              <w:bottom w:val="single" w:sz="8" w:space="0" w:color="FFFFFF"/>
              <w:right w:val="single" w:sz="8" w:space="0" w:color="FFFFFF"/>
            </w:tcBorders>
            <w:shd w:val="clear" w:color="auto" w:fill="00A4E4"/>
            <w:tcMar>
              <w:top w:w="15" w:type="dxa"/>
              <w:left w:w="15" w:type="dxa"/>
              <w:bottom w:w="0" w:type="dxa"/>
              <w:right w:w="15" w:type="dxa"/>
            </w:tcMar>
            <w:vAlign w:val="center"/>
            <w:hideMark/>
          </w:tcPr>
          <w:p w14:paraId="1811E538" w14:textId="37999437" w:rsidR="007930C7" w:rsidRPr="00F03441" w:rsidRDefault="00F03441" w:rsidP="007930C7">
            <w:pPr>
              <w:spacing w:after="0" w:line="240" w:lineRule="auto"/>
              <w:jc w:val="center"/>
              <w:rPr>
                <w:rFonts w:ascii="Arial" w:hAnsi="Arial"/>
                <w:sz w:val="18"/>
                <w:szCs w:val="18"/>
              </w:rPr>
            </w:pPr>
            <w:r w:rsidRPr="00F03441">
              <w:rPr>
                <w:rFonts w:ascii="Arial" w:hAnsi="Arial"/>
                <w:b/>
                <w:sz w:val="18"/>
                <w:szCs w:val="18"/>
              </w:rPr>
              <w:t>388,593</w:t>
            </w:r>
          </w:p>
        </w:tc>
      </w:tr>
    </w:tbl>
    <w:p w14:paraId="0BEA201E" w14:textId="77777777" w:rsidR="007930C7" w:rsidRPr="008B3EA3" w:rsidRDefault="007930C7" w:rsidP="007930C7">
      <w:pPr>
        <w:spacing w:after="0" w:line="240" w:lineRule="auto"/>
        <w:jc w:val="center"/>
        <w:rPr>
          <w:rFonts w:ascii="Arial" w:hAnsi="Arial" w:cs="Arial"/>
        </w:rPr>
      </w:pPr>
    </w:p>
    <w:p w14:paraId="2FDED8AC" w14:textId="77777777" w:rsidR="007930C7" w:rsidRPr="008B3EA3" w:rsidRDefault="007930C7" w:rsidP="007930C7">
      <w:pPr>
        <w:spacing w:after="0" w:line="240" w:lineRule="auto"/>
        <w:jc w:val="center"/>
        <w:rPr>
          <w:rFonts w:ascii="Arial" w:hAnsi="Arial" w:cs="Arial"/>
        </w:rPr>
      </w:pPr>
      <w:r w:rsidRPr="008B3EA3">
        <w:rPr>
          <w:rFonts w:ascii="Arial" w:hAnsi="Arial" w:cs="Arial"/>
        </w:rPr>
        <w:t>Outsourced General Business Claims Administration (Workers’ Compensation)</w:t>
      </w:r>
    </w:p>
    <w:p w14:paraId="132AFF30" w14:textId="77777777" w:rsidR="007930C7" w:rsidRPr="008B3EA3" w:rsidRDefault="007930C7" w:rsidP="007930C7">
      <w:pPr>
        <w:spacing w:after="0" w:line="240" w:lineRule="auto"/>
        <w:jc w:val="center"/>
        <w:rPr>
          <w:rFonts w:ascii="Arial" w:hAnsi="Arial" w:cs="Arial"/>
        </w:rPr>
      </w:pPr>
    </w:p>
    <w:tbl>
      <w:tblPr>
        <w:tblW w:w="6040" w:type="dxa"/>
        <w:jc w:val="center"/>
        <w:tblCellMar>
          <w:left w:w="0" w:type="dxa"/>
          <w:right w:w="0" w:type="dxa"/>
        </w:tblCellMar>
        <w:tblLook w:val="0600" w:firstRow="0" w:lastRow="0" w:firstColumn="0" w:lastColumn="0" w:noHBand="1" w:noVBand="1"/>
      </w:tblPr>
      <w:tblGrid>
        <w:gridCol w:w="4226"/>
        <w:gridCol w:w="1814"/>
      </w:tblGrid>
      <w:tr w:rsidR="008B3EA3" w:rsidRPr="00610FCD" w14:paraId="3EEB713B" w14:textId="77777777" w:rsidTr="00A015BB">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00A4E4"/>
            <w:tcMar>
              <w:top w:w="15" w:type="dxa"/>
              <w:left w:w="15" w:type="dxa"/>
              <w:bottom w:w="0" w:type="dxa"/>
              <w:right w:w="15" w:type="dxa"/>
            </w:tcMar>
            <w:vAlign w:val="center"/>
            <w:hideMark/>
          </w:tcPr>
          <w:p w14:paraId="738C9536" w14:textId="77777777" w:rsidR="007930C7" w:rsidRPr="00610FCD" w:rsidRDefault="007930C7" w:rsidP="007930C7">
            <w:pPr>
              <w:spacing w:after="0" w:line="240" w:lineRule="auto"/>
              <w:jc w:val="center"/>
              <w:rPr>
                <w:rFonts w:ascii="Arial" w:hAnsi="Arial"/>
                <w:sz w:val="18"/>
              </w:rPr>
            </w:pPr>
            <w:r w:rsidRPr="00610FCD">
              <w:rPr>
                <w:rFonts w:ascii="Arial" w:hAnsi="Arial"/>
                <w:b/>
                <w:sz w:val="18"/>
              </w:rPr>
              <w:t>Third Party Administrator</w:t>
            </w:r>
          </w:p>
        </w:tc>
        <w:tc>
          <w:tcPr>
            <w:tcW w:w="1820" w:type="dxa"/>
            <w:tcBorders>
              <w:top w:val="single" w:sz="8" w:space="0" w:color="FFFFFF"/>
              <w:left w:val="single" w:sz="8" w:space="0" w:color="FFFFFF"/>
              <w:bottom w:val="single" w:sz="8" w:space="0" w:color="FFFFFF"/>
              <w:right w:val="single" w:sz="8" w:space="0" w:color="FFFFFF"/>
            </w:tcBorders>
            <w:shd w:val="clear" w:color="auto" w:fill="00A4E4"/>
            <w:tcMar>
              <w:top w:w="15" w:type="dxa"/>
              <w:left w:w="15" w:type="dxa"/>
              <w:bottom w:w="0" w:type="dxa"/>
              <w:right w:w="15" w:type="dxa"/>
            </w:tcMar>
            <w:vAlign w:val="center"/>
            <w:hideMark/>
          </w:tcPr>
          <w:p w14:paraId="734526B9" w14:textId="77777777" w:rsidR="007930C7" w:rsidRPr="00610FCD" w:rsidRDefault="007930C7" w:rsidP="007930C7">
            <w:pPr>
              <w:spacing w:after="0" w:line="240" w:lineRule="auto"/>
              <w:jc w:val="center"/>
              <w:rPr>
                <w:rFonts w:ascii="Arial" w:hAnsi="Arial"/>
                <w:sz w:val="18"/>
              </w:rPr>
            </w:pPr>
            <w:r w:rsidRPr="00610FCD">
              <w:rPr>
                <w:rFonts w:ascii="Arial" w:hAnsi="Arial"/>
                <w:b/>
                <w:sz w:val="18"/>
              </w:rPr>
              <w:t xml:space="preserve">Count of Open Claims </w:t>
            </w:r>
            <w:r w:rsidRPr="00610FCD">
              <w:rPr>
                <w:rFonts w:ascii="Arial" w:hAnsi="Arial"/>
                <w:b/>
                <w:sz w:val="18"/>
                <w:vertAlign w:val="superscript"/>
              </w:rPr>
              <w:t>(2)</w:t>
            </w:r>
          </w:p>
        </w:tc>
      </w:tr>
      <w:tr w:rsidR="008B3EA3" w:rsidRPr="00610FCD" w14:paraId="38259686" w14:textId="77777777" w:rsidTr="00A015BB">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6963BF2B" w14:textId="77777777" w:rsidR="007930C7" w:rsidRPr="00610FCD" w:rsidRDefault="007930C7" w:rsidP="007930C7">
            <w:pPr>
              <w:spacing w:after="0" w:line="240" w:lineRule="auto"/>
              <w:jc w:val="center"/>
              <w:rPr>
                <w:rFonts w:ascii="Arial" w:hAnsi="Arial" w:cs="Arial"/>
                <w:sz w:val="18"/>
                <w:szCs w:val="18"/>
              </w:rPr>
            </w:pPr>
            <w:r w:rsidRPr="00610FCD">
              <w:rPr>
                <w:rFonts w:ascii="Arial" w:hAnsi="Arial" w:cs="Arial"/>
                <w:sz w:val="18"/>
                <w:szCs w:val="18"/>
              </w:rPr>
              <w:t>Gallagher Basset Services, Inc.</w:t>
            </w:r>
          </w:p>
        </w:tc>
        <w:tc>
          <w:tcPr>
            <w:tcW w:w="182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32A9D38D" w14:textId="76844AB4" w:rsidR="007930C7" w:rsidRPr="00610FCD" w:rsidRDefault="00DD3EC8" w:rsidP="00DD3EC8">
            <w:pPr>
              <w:spacing w:after="0" w:line="240" w:lineRule="auto"/>
              <w:jc w:val="center"/>
              <w:rPr>
                <w:rFonts w:ascii="Arial" w:hAnsi="Arial" w:cs="Arial"/>
                <w:sz w:val="18"/>
                <w:szCs w:val="18"/>
              </w:rPr>
            </w:pPr>
            <w:r>
              <w:rPr>
                <w:rFonts w:ascii="Arial" w:hAnsi="Arial" w:cs="Arial"/>
                <w:sz w:val="18"/>
                <w:szCs w:val="18"/>
              </w:rPr>
              <w:t>309</w:t>
            </w:r>
          </w:p>
        </w:tc>
      </w:tr>
      <w:tr w:rsidR="008B3EA3" w:rsidRPr="00610FCD" w14:paraId="2CCDA6B0" w14:textId="77777777" w:rsidTr="00A015BB">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150C6567" w14:textId="4C32D1DA" w:rsidR="007930C7" w:rsidRPr="00610FCD" w:rsidRDefault="007930C7" w:rsidP="00DD3EC8">
            <w:pPr>
              <w:spacing w:after="0" w:line="240" w:lineRule="auto"/>
              <w:jc w:val="center"/>
              <w:rPr>
                <w:rFonts w:ascii="Arial" w:hAnsi="Arial" w:cs="Arial"/>
                <w:sz w:val="18"/>
                <w:szCs w:val="18"/>
              </w:rPr>
            </w:pPr>
            <w:r w:rsidRPr="00610FCD">
              <w:rPr>
                <w:rFonts w:ascii="Arial" w:hAnsi="Arial" w:cs="Arial"/>
                <w:sz w:val="18"/>
                <w:szCs w:val="18"/>
              </w:rPr>
              <w:t>Broadspire/Crawford</w:t>
            </w:r>
          </w:p>
        </w:tc>
        <w:tc>
          <w:tcPr>
            <w:tcW w:w="182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179AE847" w14:textId="54A978C7" w:rsidR="007930C7" w:rsidRPr="00610FCD" w:rsidRDefault="00DD3EC8" w:rsidP="00DD3EC8">
            <w:pPr>
              <w:spacing w:after="0" w:line="240" w:lineRule="auto"/>
              <w:jc w:val="center"/>
              <w:rPr>
                <w:rFonts w:ascii="Arial" w:hAnsi="Arial" w:cs="Arial"/>
                <w:sz w:val="18"/>
                <w:szCs w:val="18"/>
              </w:rPr>
            </w:pPr>
            <w:r>
              <w:rPr>
                <w:rFonts w:ascii="Arial" w:hAnsi="Arial" w:cs="Arial"/>
                <w:sz w:val="18"/>
                <w:szCs w:val="18"/>
              </w:rPr>
              <w:t>207</w:t>
            </w:r>
          </w:p>
        </w:tc>
      </w:tr>
      <w:tr w:rsidR="008B3EA3" w:rsidRPr="00610FCD" w14:paraId="23014406" w14:textId="77777777" w:rsidTr="00A015BB">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68807EEF" w14:textId="77777777" w:rsidR="007930C7" w:rsidRPr="00610FCD" w:rsidRDefault="007930C7" w:rsidP="007930C7">
            <w:pPr>
              <w:spacing w:after="0" w:line="240" w:lineRule="auto"/>
              <w:jc w:val="center"/>
              <w:rPr>
                <w:rFonts w:ascii="Arial" w:hAnsi="Arial" w:cs="Arial"/>
                <w:sz w:val="18"/>
                <w:szCs w:val="18"/>
              </w:rPr>
            </w:pPr>
            <w:r w:rsidRPr="00610FCD">
              <w:rPr>
                <w:rFonts w:ascii="Arial" w:hAnsi="Arial" w:cs="Arial"/>
                <w:sz w:val="18"/>
                <w:szCs w:val="18"/>
              </w:rPr>
              <w:t>Constitution State Services</w:t>
            </w:r>
          </w:p>
        </w:tc>
        <w:tc>
          <w:tcPr>
            <w:tcW w:w="182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24927E3A" w14:textId="048B494E" w:rsidR="007930C7" w:rsidRPr="00610FCD" w:rsidRDefault="00DD3EC8" w:rsidP="00DD3EC8">
            <w:pPr>
              <w:spacing w:after="0" w:line="240" w:lineRule="auto"/>
              <w:jc w:val="center"/>
              <w:rPr>
                <w:rFonts w:ascii="Arial" w:hAnsi="Arial" w:cs="Arial"/>
                <w:sz w:val="18"/>
                <w:szCs w:val="18"/>
              </w:rPr>
            </w:pPr>
            <w:r>
              <w:rPr>
                <w:rFonts w:ascii="Arial" w:hAnsi="Arial" w:cs="Arial"/>
                <w:sz w:val="18"/>
                <w:szCs w:val="18"/>
              </w:rPr>
              <w:t>137</w:t>
            </w:r>
          </w:p>
        </w:tc>
      </w:tr>
      <w:tr w:rsidR="008B3EA3" w:rsidRPr="00610FCD" w14:paraId="712EF546" w14:textId="77777777" w:rsidTr="00A015BB">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029B6291" w14:textId="77777777" w:rsidR="007930C7" w:rsidRPr="00610FCD" w:rsidRDefault="007930C7" w:rsidP="007930C7">
            <w:pPr>
              <w:spacing w:after="0" w:line="240" w:lineRule="auto"/>
              <w:jc w:val="center"/>
              <w:rPr>
                <w:rFonts w:ascii="Arial" w:hAnsi="Arial" w:cs="Arial"/>
                <w:sz w:val="18"/>
                <w:szCs w:val="18"/>
              </w:rPr>
            </w:pPr>
            <w:r w:rsidRPr="00610FCD">
              <w:rPr>
                <w:rFonts w:ascii="Arial" w:hAnsi="Arial" w:cs="Arial"/>
                <w:sz w:val="18"/>
                <w:szCs w:val="18"/>
              </w:rPr>
              <w:t>Claims Management, Inc.</w:t>
            </w:r>
          </w:p>
        </w:tc>
        <w:tc>
          <w:tcPr>
            <w:tcW w:w="182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1E20F3A0" w14:textId="6E87F519" w:rsidR="007930C7" w:rsidRPr="00610FCD" w:rsidRDefault="00DD3EC8" w:rsidP="00DD3EC8">
            <w:pPr>
              <w:spacing w:after="0" w:line="240" w:lineRule="auto"/>
              <w:jc w:val="center"/>
              <w:rPr>
                <w:rFonts w:ascii="Arial" w:hAnsi="Arial" w:cs="Arial"/>
                <w:sz w:val="18"/>
                <w:szCs w:val="18"/>
              </w:rPr>
            </w:pPr>
            <w:r>
              <w:rPr>
                <w:rFonts w:ascii="Arial" w:hAnsi="Arial" w:cs="Arial"/>
                <w:sz w:val="18"/>
                <w:szCs w:val="18"/>
              </w:rPr>
              <w:t>87</w:t>
            </w:r>
          </w:p>
        </w:tc>
      </w:tr>
      <w:tr w:rsidR="008B3EA3" w:rsidRPr="00610FCD" w14:paraId="6A43E09B" w14:textId="77777777" w:rsidTr="00A015BB">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31847F75" w14:textId="77777777" w:rsidR="007930C7" w:rsidRPr="00610FCD" w:rsidRDefault="007930C7" w:rsidP="007930C7">
            <w:pPr>
              <w:spacing w:after="0" w:line="240" w:lineRule="auto"/>
              <w:jc w:val="center"/>
              <w:rPr>
                <w:rFonts w:ascii="Arial" w:hAnsi="Arial" w:cs="Arial"/>
                <w:sz w:val="18"/>
                <w:szCs w:val="18"/>
              </w:rPr>
            </w:pPr>
            <w:r w:rsidRPr="00610FCD">
              <w:rPr>
                <w:rFonts w:ascii="Arial" w:hAnsi="Arial" w:cs="Arial"/>
                <w:sz w:val="18"/>
                <w:szCs w:val="18"/>
              </w:rPr>
              <w:t>Sedgwick Claims MGT Services</w:t>
            </w:r>
          </w:p>
        </w:tc>
        <w:tc>
          <w:tcPr>
            <w:tcW w:w="182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431A7D40" w14:textId="70D2B006" w:rsidR="007930C7" w:rsidRPr="00610FCD" w:rsidRDefault="00DD3EC8" w:rsidP="00DD3EC8">
            <w:pPr>
              <w:spacing w:after="0" w:line="240" w:lineRule="auto"/>
              <w:jc w:val="center"/>
              <w:rPr>
                <w:rFonts w:ascii="Arial" w:hAnsi="Arial" w:cs="Arial"/>
                <w:sz w:val="18"/>
                <w:szCs w:val="18"/>
              </w:rPr>
            </w:pPr>
            <w:r>
              <w:rPr>
                <w:rFonts w:ascii="Arial" w:hAnsi="Arial" w:cs="Arial"/>
                <w:sz w:val="18"/>
                <w:szCs w:val="18"/>
              </w:rPr>
              <w:t>71</w:t>
            </w:r>
          </w:p>
        </w:tc>
      </w:tr>
      <w:tr w:rsidR="008B3EA3" w:rsidRPr="00610FCD" w14:paraId="5FC6B7B0" w14:textId="77777777" w:rsidTr="00A015BB">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490C8AC7" w14:textId="77777777" w:rsidR="007930C7" w:rsidRPr="00610FCD" w:rsidRDefault="007930C7" w:rsidP="007930C7">
            <w:pPr>
              <w:spacing w:after="0" w:line="240" w:lineRule="auto"/>
              <w:jc w:val="center"/>
              <w:rPr>
                <w:rFonts w:ascii="Arial" w:hAnsi="Arial" w:cs="Arial"/>
                <w:sz w:val="18"/>
                <w:szCs w:val="18"/>
              </w:rPr>
            </w:pPr>
            <w:r w:rsidRPr="00610FCD">
              <w:rPr>
                <w:rFonts w:ascii="Arial" w:hAnsi="Arial" w:cs="Arial"/>
                <w:sz w:val="18"/>
                <w:szCs w:val="18"/>
              </w:rPr>
              <w:t>Tristar Insurance Group</w:t>
            </w:r>
          </w:p>
        </w:tc>
        <w:tc>
          <w:tcPr>
            <w:tcW w:w="182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0134C06D" w14:textId="5DB7BE41" w:rsidR="007930C7" w:rsidRPr="00610FCD" w:rsidRDefault="00DD3EC8" w:rsidP="00DD3EC8">
            <w:pPr>
              <w:spacing w:after="0" w:line="240" w:lineRule="auto"/>
              <w:jc w:val="center"/>
              <w:rPr>
                <w:rFonts w:ascii="Arial" w:hAnsi="Arial" w:cs="Arial"/>
                <w:sz w:val="18"/>
                <w:szCs w:val="18"/>
              </w:rPr>
            </w:pPr>
            <w:r>
              <w:rPr>
                <w:rFonts w:ascii="Arial" w:hAnsi="Arial" w:cs="Arial"/>
                <w:sz w:val="18"/>
                <w:szCs w:val="18"/>
              </w:rPr>
              <w:t>54</w:t>
            </w:r>
          </w:p>
        </w:tc>
      </w:tr>
      <w:tr w:rsidR="008B3EA3" w:rsidRPr="00610FCD" w14:paraId="255E1E25" w14:textId="77777777" w:rsidTr="00A015BB">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6581CD94" w14:textId="77777777" w:rsidR="007930C7" w:rsidRPr="00610FCD" w:rsidRDefault="007930C7" w:rsidP="007930C7">
            <w:pPr>
              <w:spacing w:after="0" w:line="240" w:lineRule="auto"/>
              <w:jc w:val="center"/>
              <w:rPr>
                <w:rFonts w:ascii="Arial" w:hAnsi="Arial" w:cs="Arial"/>
                <w:sz w:val="18"/>
                <w:szCs w:val="18"/>
              </w:rPr>
            </w:pPr>
            <w:r w:rsidRPr="00610FCD">
              <w:rPr>
                <w:rFonts w:ascii="Arial" w:hAnsi="Arial" w:cs="Arial"/>
                <w:sz w:val="18"/>
                <w:szCs w:val="18"/>
              </w:rPr>
              <w:t>Liberty Helmsman (Buyouts)</w:t>
            </w:r>
          </w:p>
        </w:tc>
        <w:tc>
          <w:tcPr>
            <w:tcW w:w="182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3FB8889F" w14:textId="6D0AA8FD" w:rsidR="007930C7" w:rsidRPr="00610FCD" w:rsidRDefault="00DD3EC8" w:rsidP="00DD3EC8">
            <w:pPr>
              <w:spacing w:after="0" w:line="240" w:lineRule="auto"/>
              <w:jc w:val="center"/>
              <w:rPr>
                <w:rFonts w:ascii="Arial" w:hAnsi="Arial" w:cs="Arial"/>
                <w:sz w:val="18"/>
                <w:szCs w:val="18"/>
              </w:rPr>
            </w:pPr>
            <w:r>
              <w:rPr>
                <w:rFonts w:ascii="Arial" w:hAnsi="Arial" w:cs="Arial"/>
                <w:sz w:val="18"/>
                <w:szCs w:val="18"/>
              </w:rPr>
              <w:t>46</w:t>
            </w:r>
          </w:p>
        </w:tc>
      </w:tr>
      <w:tr w:rsidR="008B3EA3" w:rsidRPr="00610FCD" w14:paraId="0FCDAEBA" w14:textId="77777777" w:rsidTr="00A015BB">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26B737E0" w14:textId="77777777" w:rsidR="007930C7" w:rsidRPr="00610FCD" w:rsidRDefault="007930C7" w:rsidP="007930C7">
            <w:pPr>
              <w:spacing w:after="0" w:line="240" w:lineRule="auto"/>
              <w:jc w:val="center"/>
              <w:rPr>
                <w:rFonts w:ascii="Arial" w:hAnsi="Arial" w:cs="Arial"/>
                <w:sz w:val="18"/>
                <w:szCs w:val="18"/>
              </w:rPr>
            </w:pPr>
            <w:r w:rsidRPr="00610FCD">
              <w:rPr>
                <w:rFonts w:ascii="Arial" w:hAnsi="Arial" w:cs="Arial"/>
                <w:sz w:val="18"/>
                <w:szCs w:val="18"/>
              </w:rPr>
              <w:t>ESIS (incl. Stroehmann Buyout)</w:t>
            </w:r>
          </w:p>
        </w:tc>
        <w:tc>
          <w:tcPr>
            <w:tcW w:w="182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hideMark/>
          </w:tcPr>
          <w:p w14:paraId="5DE75C52" w14:textId="4D01E8E5" w:rsidR="007930C7" w:rsidRPr="00610FCD" w:rsidRDefault="00DD3EC8" w:rsidP="00DD3EC8">
            <w:pPr>
              <w:spacing w:after="0" w:line="240" w:lineRule="auto"/>
              <w:jc w:val="center"/>
              <w:rPr>
                <w:rFonts w:ascii="Arial" w:hAnsi="Arial" w:cs="Arial"/>
                <w:sz w:val="18"/>
                <w:szCs w:val="18"/>
              </w:rPr>
            </w:pPr>
            <w:r>
              <w:rPr>
                <w:rFonts w:ascii="Arial" w:hAnsi="Arial" w:cs="Arial"/>
                <w:sz w:val="18"/>
                <w:szCs w:val="18"/>
              </w:rPr>
              <w:t>39</w:t>
            </w:r>
          </w:p>
        </w:tc>
      </w:tr>
      <w:tr w:rsidR="008B3EA3" w:rsidRPr="00610FCD" w14:paraId="03CFD5E6" w14:textId="77777777" w:rsidTr="00A015BB">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60B4CF7D" w14:textId="5D50841D" w:rsidR="007930C7" w:rsidRPr="00610FCD" w:rsidRDefault="00DD3EC8" w:rsidP="00DD3EC8">
            <w:pPr>
              <w:spacing w:after="0" w:line="240" w:lineRule="auto"/>
              <w:jc w:val="center"/>
              <w:rPr>
                <w:rFonts w:ascii="Arial" w:hAnsi="Arial" w:cs="Arial"/>
                <w:sz w:val="18"/>
                <w:szCs w:val="18"/>
              </w:rPr>
            </w:pPr>
            <w:r>
              <w:rPr>
                <w:rFonts w:ascii="Arial" w:hAnsi="Arial" w:cs="Arial"/>
                <w:sz w:val="18"/>
                <w:szCs w:val="18"/>
              </w:rPr>
              <w:t>Other</w:t>
            </w:r>
          </w:p>
        </w:tc>
        <w:tc>
          <w:tcPr>
            <w:tcW w:w="182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hideMark/>
          </w:tcPr>
          <w:p w14:paraId="1388D7EA" w14:textId="74E92E17" w:rsidR="007930C7" w:rsidRPr="00610FCD" w:rsidRDefault="00DD3EC8" w:rsidP="00DD3EC8">
            <w:pPr>
              <w:spacing w:after="0" w:line="240" w:lineRule="auto"/>
              <w:jc w:val="center"/>
              <w:rPr>
                <w:rFonts w:ascii="Arial" w:hAnsi="Arial" w:cs="Arial"/>
                <w:sz w:val="18"/>
                <w:szCs w:val="18"/>
              </w:rPr>
            </w:pPr>
            <w:r>
              <w:rPr>
                <w:rFonts w:ascii="Arial" w:hAnsi="Arial" w:cs="Arial"/>
                <w:sz w:val="18"/>
                <w:szCs w:val="18"/>
              </w:rPr>
              <w:t>93</w:t>
            </w:r>
          </w:p>
        </w:tc>
      </w:tr>
      <w:tr w:rsidR="008B3EA3" w:rsidRPr="00610FCD" w14:paraId="2CE15F12" w14:textId="77777777" w:rsidTr="00DD3EC8">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574D7A45" w14:textId="309A153A" w:rsidR="007930C7" w:rsidRPr="00610FCD" w:rsidRDefault="007930C7" w:rsidP="007930C7">
            <w:pPr>
              <w:spacing w:after="0" w:line="240" w:lineRule="auto"/>
              <w:jc w:val="center"/>
              <w:rPr>
                <w:rFonts w:ascii="Arial" w:hAnsi="Arial" w:cs="Arial"/>
                <w:sz w:val="18"/>
                <w:szCs w:val="18"/>
              </w:rPr>
            </w:pPr>
          </w:p>
        </w:tc>
        <w:tc>
          <w:tcPr>
            <w:tcW w:w="182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52589F3A" w14:textId="222D2910" w:rsidR="007930C7" w:rsidRPr="00610FCD" w:rsidRDefault="007930C7" w:rsidP="007930C7">
            <w:pPr>
              <w:spacing w:after="0" w:line="240" w:lineRule="auto"/>
              <w:jc w:val="center"/>
              <w:rPr>
                <w:rFonts w:ascii="Arial" w:hAnsi="Arial" w:cs="Arial"/>
                <w:sz w:val="18"/>
                <w:szCs w:val="18"/>
              </w:rPr>
            </w:pPr>
          </w:p>
        </w:tc>
      </w:tr>
      <w:tr w:rsidR="008B3EA3" w:rsidRPr="00610FCD" w14:paraId="51C08795" w14:textId="77777777" w:rsidTr="00DD3EC8">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tcPr>
          <w:p w14:paraId="5D08F7B3" w14:textId="398D203B" w:rsidR="007930C7" w:rsidRPr="00610FCD" w:rsidRDefault="007930C7" w:rsidP="007930C7">
            <w:pPr>
              <w:spacing w:after="0" w:line="240" w:lineRule="auto"/>
              <w:jc w:val="center"/>
              <w:rPr>
                <w:rFonts w:ascii="Arial" w:hAnsi="Arial" w:cs="Arial"/>
                <w:sz w:val="18"/>
                <w:szCs w:val="18"/>
              </w:rPr>
            </w:pPr>
          </w:p>
        </w:tc>
        <w:tc>
          <w:tcPr>
            <w:tcW w:w="182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tcPr>
          <w:p w14:paraId="3C1376C7" w14:textId="761A53F8" w:rsidR="007930C7" w:rsidRPr="00610FCD" w:rsidRDefault="007930C7" w:rsidP="007930C7">
            <w:pPr>
              <w:spacing w:after="0" w:line="240" w:lineRule="auto"/>
              <w:jc w:val="center"/>
              <w:rPr>
                <w:rFonts w:ascii="Arial" w:hAnsi="Arial" w:cs="Arial"/>
                <w:sz w:val="18"/>
                <w:szCs w:val="18"/>
              </w:rPr>
            </w:pPr>
          </w:p>
        </w:tc>
      </w:tr>
      <w:tr w:rsidR="008B3EA3" w:rsidRPr="00610FCD" w14:paraId="5CBDD75E" w14:textId="77777777" w:rsidTr="00DD3EC8">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621E506B" w14:textId="6B143772" w:rsidR="007930C7" w:rsidRPr="00610FCD" w:rsidRDefault="007930C7" w:rsidP="007930C7">
            <w:pPr>
              <w:spacing w:after="0" w:line="240" w:lineRule="auto"/>
              <w:jc w:val="center"/>
              <w:rPr>
                <w:rFonts w:ascii="Arial" w:hAnsi="Arial" w:cs="Arial"/>
                <w:sz w:val="18"/>
                <w:szCs w:val="18"/>
              </w:rPr>
            </w:pPr>
          </w:p>
        </w:tc>
        <w:tc>
          <w:tcPr>
            <w:tcW w:w="182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40000B49" w14:textId="019FEEE7" w:rsidR="007930C7" w:rsidRPr="00610FCD" w:rsidRDefault="007930C7" w:rsidP="007930C7">
            <w:pPr>
              <w:spacing w:after="0" w:line="240" w:lineRule="auto"/>
              <w:jc w:val="center"/>
              <w:rPr>
                <w:rFonts w:ascii="Arial" w:hAnsi="Arial" w:cs="Arial"/>
                <w:sz w:val="18"/>
                <w:szCs w:val="18"/>
              </w:rPr>
            </w:pPr>
          </w:p>
        </w:tc>
      </w:tr>
      <w:tr w:rsidR="008B3EA3" w:rsidRPr="00610FCD" w14:paraId="1AC4A051" w14:textId="77777777" w:rsidTr="00DD3EC8">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tcPr>
          <w:p w14:paraId="79FC27E8" w14:textId="6F9CC957" w:rsidR="007930C7" w:rsidRPr="00610FCD" w:rsidRDefault="007930C7" w:rsidP="007930C7">
            <w:pPr>
              <w:spacing w:after="0" w:line="240" w:lineRule="auto"/>
              <w:jc w:val="center"/>
              <w:rPr>
                <w:rFonts w:ascii="Arial" w:hAnsi="Arial" w:cs="Arial"/>
                <w:sz w:val="18"/>
                <w:szCs w:val="18"/>
              </w:rPr>
            </w:pPr>
          </w:p>
        </w:tc>
        <w:tc>
          <w:tcPr>
            <w:tcW w:w="182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tcPr>
          <w:p w14:paraId="5993EBA9" w14:textId="6CE4FC00" w:rsidR="007930C7" w:rsidRPr="00610FCD" w:rsidRDefault="007930C7" w:rsidP="007930C7">
            <w:pPr>
              <w:spacing w:after="0" w:line="240" w:lineRule="auto"/>
              <w:jc w:val="center"/>
              <w:rPr>
                <w:rFonts w:ascii="Arial" w:hAnsi="Arial" w:cs="Arial"/>
                <w:sz w:val="18"/>
                <w:szCs w:val="18"/>
              </w:rPr>
            </w:pPr>
          </w:p>
        </w:tc>
      </w:tr>
      <w:tr w:rsidR="008B3EA3" w:rsidRPr="00610FCD" w14:paraId="42EACF1D" w14:textId="77777777" w:rsidTr="00DD3EC8">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044708D0" w14:textId="6BBDDA00" w:rsidR="007930C7" w:rsidRPr="00610FCD" w:rsidRDefault="007930C7" w:rsidP="007930C7">
            <w:pPr>
              <w:spacing w:after="0" w:line="240" w:lineRule="auto"/>
              <w:jc w:val="center"/>
              <w:rPr>
                <w:rFonts w:ascii="Arial" w:hAnsi="Arial" w:cs="Arial"/>
                <w:sz w:val="18"/>
                <w:szCs w:val="18"/>
              </w:rPr>
            </w:pPr>
          </w:p>
        </w:tc>
        <w:tc>
          <w:tcPr>
            <w:tcW w:w="1820" w:type="dxa"/>
            <w:tcBorders>
              <w:top w:val="single" w:sz="8" w:space="0" w:color="FFFFFF"/>
              <w:left w:val="single" w:sz="8" w:space="0" w:color="FFFFFF"/>
              <w:bottom w:val="single" w:sz="8" w:space="0" w:color="FFFFFF"/>
              <w:right w:val="single" w:sz="8" w:space="0" w:color="FFFFFF"/>
            </w:tcBorders>
            <w:shd w:val="clear" w:color="auto" w:fill="E7F0FA"/>
            <w:tcMar>
              <w:top w:w="15" w:type="dxa"/>
              <w:left w:w="15" w:type="dxa"/>
              <w:bottom w:w="0" w:type="dxa"/>
              <w:right w:w="15" w:type="dxa"/>
            </w:tcMar>
            <w:vAlign w:val="center"/>
          </w:tcPr>
          <w:p w14:paraId="3429CEAF" w14:textId="6D612DC7" w:rsidR="007930C7" w:rsidRPr="00610FCD" w:rsidRDefault="007930C7" w:rsidP="007930C7">
            <w:pPr>
              <w:spacing w:after="0" w:line="240" w:lineRule="auto"/>
              <w:jc w:val="center"/>
              <w:rPr>
                <w:rFonts w:ascii="Arial" w:hAnsi="Arial" w:cs="Arial"/>
                <w:sz w:val="18"/>
                <w:szCs w:val="18"/>
              </w:rPr>
            </w:pPr>
          </w:p>
        </w:tc>
      </w:tr>
      <w:tr w:rsidR="008B3EA3" w:rsidRPr="00610FCD" w14:paraId="7FDAA37F" w14:textId="77777777" w:rsidTr="00DD3EC8">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tcPr>
          <w:p w14:paraId="45186693" w14:textId="44262E31" w:rsidR="007930C7" w:rsidRPr="00610FCD" w:rsidRDefault="007930C7" w:rsidP="007930C7">
            <w:pPr>
              <w:spacing w:after="0" w:line="240" w:lineRule="auto"/>
              <w:jc w:val="center"/>
              <w:rPr>
                <w:rFonts w:ascii="Arial" w:hAnsi="Arial" w:cs="Arial"/>
                <w:sz w:val="18"/>
                <w:szCs w:val="18"/>
              </w:rPr>
            </w:pPr>
          </w:p>
        </w:tc>
        <w:tc>
          <w:tcPr>
            <w:tcW w:w="1820"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0" w:type="dxa"/>
              <w:right w:w="15" w:type="dxa"/>
            </w:tcMar>
            <w:vAlign w:val="center"/>
          </w:tcPr>
          <w:p w14:paraId="5423E37A" w14:textId="07C6F43B" w:rsidR="007930C7" w:rsidRPr="00610FCD" w:rsidRDefault="007930C7" w:rsidP="007930C7">
            <w:pPr>
              <w:spacing w:after="0" w:line="240" w:lineRule="auto"/>
              <w:jc w:val="center"/>
              <w:rPr>
                <w:rFonts w:ascii="Arial" w:hAnsi="Arial" w:cs="Arial"/>
                <w:sz w:val="18"/>
                <w:szCs w:val="18"/>
              </w:rPr>
            </w:pPr>
          </w:p>
        </w:tc>
      </w:tr>
      <w:tr w:rsidR="008B3EA3" w:rsidRPr="00610FCD" w14:paraId="0D087D63" w14:textId="77777777" w:rsidTr="00683E7B">
        <w:trPr>
          <w:trHeight w:val="39"/>
          <w:jc w:val="center"/>
        </w:trPr>
        <w:tc>
          <w:tcPr>
            <w:tcW w:w="4240" w:type="dxa"/>
            <w:tcBorders>
              <w:top w:val="single" w:sz="8" w:space="0" w:color="FFFFFF"/>
              <w:left w:val="single" w:sz="8" w:space="0" w:color="FFFFFF"/>
              <w:bottom w:val="single" w:sz="8" w:space="0" w:color="FFFFFF"/>
              <w:right w:val="single" w:sz="8" w:space="0" w:color="FFFFFF"/>
            </w:tcBorders>
            <w:shd w:val="clear" w:color="auto" w:fill="00A4E4"/>
            <w:tcMar>
              <w:top w:w="15" w:type="dxa"/>
              <w:left w:w="15" w:type="dxa"/>
              <w:bottom w:w="0" w:type="dxa"/>
              <w:right w:w="15" w:type="dxa"/>
            </w:tcMar>
            <w:vAlign w:val="center"/>
          </w:tcPr>
          <w:p w14:paraId="01BF39B9" w14:textId="77777777" w:rsidR="007930C7" w:rsidRPr="00610FCD" w:rsidRDefault="007930C7" w:rsidP="007930C7">
            <w:pPr>
              <w:spacing w:after="0" w:line="240" w:lineRule="auto"/>
              <w:jc w:val="center"/>
              <w:rPr>
                <w:rFonts w:ascii="Arial" w:hAnsi="Arial"/>
                <w:sz w:val="18"/>
              </w:rPr>
            </w:pPr>
          </w:p>
        </w:tc>
        <w:tc>
          <w:tcPr>
            <w:tcW w:w="1820" w:type="dxa"/>
            <w:tcBorders>
              <w:top w:val="single" w:sz="8" w:space="0" w:color="FFFFFF"/>
              <w:left w:val="single" w:sz="8" w:space="0" w:color="FFFFFF"/>
              <w:bottom w:val="single" w:sz="8" w:space="0" w:color="FFFFFF"/>
              <w:right w:val="single" w:sz="8" w:space="0" w:color="FFFFFF"/>
            </w:tcBorders>
            <w:shd w:val="clear" w:color="auto" w:fill="00A4E4"/>
            <w:tcMar>
              <w:top w:w="15" w:type="dxa"/>
              <w:left w:w="15" w:type="dxa"/>
              <w:bottom w:w="0" w:type="dxa"/>
              <w:right w:w="15" w:type="dxa"/>
            </w:tcMar>
            <w:vAlign w:val="center"/>
          </w:tcPr>
          <w:p w14:paraId="201627FB" w14:textId="77777777" w:rsidR="007930C7" w:rsidRPr="00610FCD" w:rsidRDefault="007930C7" w:rsidP="007930C7">
            <w:pPr>
              <w:spacing w:after="0" w:line="240" w:lineRule="auto"/>
              <w:jc w:val="center"/>
              <w:rPr>
                <w:rFonts w:ascii="Arial" w:hAnsi="Arial"/>
                <w:sz w:val="18"/>
              </w:rPr>
            </w:pPr>
          </w:p>
        </w:tc>
      </w:tr>
    </w:tbl>
    <w:p w14:paraId="19BF0819" w14:textId="43196F6B" w:rsidR="007930C7" w:rsidRPr="008B3EA3" w:rsidDel="0053285C" w:rsidRDefault="007930C7" w:rsidP="007930C7">
      <w:pPr>
        <w:spacing w:after="0" w:line="240" w:lineRule="auto"/>
        <w:jc w:val="center"/>
        <w:rPr>
          <w:del w:id="367" w:author="Gary Harris" w:date="2020-04-09T21:31:00Z"/>
          <w:rFonts w:ascii="Arial" w:hAnsi="Arial" w:cs="Arial"/>
        </w:rPr>
      </w:pPr>
    </w:p>
    <w:p w14:paraId="50A66559" w14:textId="6B9E9E59" w:rsidR="00207B15" w:rsidDel="0053285C" w:rsidRDefault="007930C7" w:rsidP="005B152E">
      <w:pPr>
        <w:spacing w:after="0" w:line="240" w:lineRule="auto"/>
        <w:rPr>
          <w:del w:id="368" w:author="Gary Harris" w:date="2020-04-09T21:31:00Z"/>
          <w:rFonts w:ascii="Arial" w:hAnsi="Arial" w:cs="Arial"/>
          <w:sz w:val="14"/>
          <w:szCs w:val="16"/>
        </w:rPr>
      </w:pPr>
      <w:r w:rsidRPr="008B3EA3">
        <w:rPr>
          <w:rFonts w:ascii="Arial" w:hAnsi="Arial" w:cs="Arial"/>
          <w:sz w:val="14"/>
          <w:szCs w:val="16"/>
        </w:rPr>
        <w:t xml:space="preserve">(1) As of </w:t>
      </w:r>
      <w:del w:id="369" w:author="Gary Harris" w:date="2020-04-09T21:31:00Z">
        <w:r w:rsidRPr="008B3EA3" w:rsidDel="0053285C">
          <w:rPr>
            <w:rFonts w:ascii="Arial" w:hAnsi="Arial" w:cs="Arial"/>
            <w:sz w:val="14"/>
            <w:szCs w:val="16"/>
          </w:rPr>
          <w:delText xml:space="preserve">September </w:delText>
        </w:r>
      </w:del>
      <w:ins w:id="370" w:author="Gary Harris" w:date="2020-04-09T21:31:00Z">
        <w:r w:rsidR="0053285C">
          <w:rPr>
            <w:rFonts w:ascii="Arial" w:hAnsi="Arial" w:cs="Arial"/>
            <w:sz w:val="14"/>
            <w:szCs w:val="16"/>
          </w:rPr>
          <w:t>June</w:t>
        </w:r>
        <w:r w:rsidR="0053285C" w:rsidRPr="008B3EA3">
          <w:rPr>
            <w:rFonts w:ascii="Arial" w:hAnsi="Arial" w:cs="Arial"/>
            <w:sz w:val="14"/>
            <w:szCs w:val="16"/>
          </w:rPr>
          <w:t xml:space="preserve"> </w:t>
        </w:r>
      </w:ins>
      <w:r w:rsidRPr="008B3EA3">
        <w:rPr>
          <w:rFonts w:ascii="Arial" w:hAnsi="Arial" w:cs="Arial"/>
          <w:sz w:val="14"/>
          <w:szCs w:val="16"/>
        </w:rPr>
        <w:t xml:space="preserve">30, </w:t>
      </w:r>
      <w:commentRangeStart w:id="371"/>
      <w:r w:rsidRPr="008B3EA3">
        <w:rPr>
          <w:rFonts w:ascii="Arial" w:hAnsi="Arial" w:cs="Arial"/>
          <w:sz w:val="14"/>
          <w:szCs w:val="16"/>
        </w:rPr>
        <w:t>201</w:t>
      </w:r>
      <w:ins w:id="372" w:author="Gary Harris" w:date="2020-04-09T21:32:00Z">
        <w:r w:rsidR="0053285C">
          <w:rPr>
            <w:rFonts w:ascii="Arial" w:hAnsi="Arial" w:cs="Arial"/>
            <w:sz w:val="14"/>
            <w:szCs w:val="16"/>
          </w:rPr>
          <w:t>9</w:t>
        </w:r>
      </w:ins>
      <w:del w:id="373" w:author="Gary Harris" w:date="2020-04-09T21:32:00Z">
        <w:r w:rsidRPr="008B3EA3" w:rsidDel="0053285C">
          <w:rPr>
            <w:rFonts w:ascii="Arial" w:hAnsi="Arial" w:cs="Arial"/>
            <w:sz w:val="14"/>
            <w:szCs w:val="16"/>
          </w:rPr>
          <w:delText>6</w:delText>
        </w:r>
      </w:del>
      <w:commentRangeEnd w:id="371"/>
      <w:r w:rsidR="003B3264">
        <w:rPr>
          <w:rStyle w:val="CommentReference"/>
          <w:rFonts w:ascii="Arial" w:eastAsia="MS Mincho" w:hAnsi="Arial"/>
          <w:lang w:val="en-GB" w:eastAsia="ja-JP"/>
        </w:rPr>
        <w:commentReference w:id="371"/>
      </w:r>
      <w:del w:id="374" w:author="Gary Harris" w:date="2020-04-09T21:33:00Z">
        <w:r w:rsidRPr="008B3EA3" w:rsidDel="0053285C">
          <w:rPr>
            <w:rFonts w:ascii="Arial" w:hAnsi="Arial" w:cs="Arial"/>
            <w:sz w:val="14"/>
            <w:szCs w:val="16"/>
          </w:rPr>
          <w:delText xml:space="preserve"> (date of third party actuarial appraisal in-force extract)</w:delText>
        </w:r>
      </w:del>
      <w:r w:rsidRPr="008B3EA3">
        <w:rPr>
          <w:rFonts w:ascii="Arial" w:hAnsi="Arial" w:cs="Arial"/>
          <w:sz w:val="14"/>
          <w:szCs w:val="16"/>
        </w:rPr>
        <w:t>. (2) As of March 31, 2017 (3) Alliance-One began administration of AGL/USL’s policies on July 17, 2017. The program to outsource administration to Alliance One commenced in 2015 and was methodically tested during 2016/2017 before the go-live date.</w:t>
      </w:r>
      <w:del w:id="375" w:author="Gary Harris" w:date="2020-04-09T21:31:00Z">
        <w:r w:rsidRPr="008B3EA3" w:rsidDel="0053285C">
          <w:rPr>
            <w:rFonts w:ascii="Arial" w:hAnsi="Arial" w:cs="Arial"/>
            <w:sz w:val="14"/>
            <w:szCs w:val="16"/>
          </w:rPr>
          <w:delText xml:space="preserve"> </w:delText>
        </w:r>
      </w:del>
    </w:p>
    <w:p w14:paraId="1A8ADF00" w14:textId="5CE8AF49" w:rsidR="00821A7B" w:rsidDel="0053285C" w:rsidRDefault="00821A7B" w:rsidP="005B152E">
      <w:pPr>
        <w:spacing w:after="0" w:line="240" w:lineRule="auto"/>
        <w:rPr>
          <w:del w:id="376" w:author="Gary Harris" w:date="2020-04-09T21:31:00Z"/>
          <w:rFonts w:ascii="Arial" w:hAnsi="Arial" w:cs="Arial"/>
        </w:rPr>
      </w:pPr>
    </w:p>
    <w:p w14:paraId="5C99CA68" w14:textId="5AAAA4CA" w:rsidR="00821A7B" w:rsidDel="0053285C" w:rsidRDefault="00821A7B" w:rsidP="0053285C">
      <w:pPr>
        <w:spacing w:after="0" w:line="240" w:lineRule="auto"/>
        <w:rPr>
          <w:del w:id="377" w:author="Gary Harris" w:date="2020-04-09T21:31:00Z"/>
          <w:rFonts w:ascii="Arial" w:hAnsi="Arial" w:cs="Arial"/>
        </w:rPr>
      </w:pPr>
    </w:p>
    <w:p w14:paraId="12F6D598" w14:textId="67435979" w:rsidR="00821A7B" w:rsidDel="0053285C" w:rsidRDefault="00821A7B" w:rsidP="0053285C">
      <w:pPr>
        <w:spacing w:after="0" w:line="240" w:lineRule="auto"/>
        <w:rPr>
          <w:del w:id="378" w:author="Gary Harris" w:date="2020-04-09T21:31:00Z"/>
          <w:rFonts w:ascii="Arial" w:hAnsi="Arial" w:cs="Arial"/>
        </w:rPr>
      </w:pPr>
    </w:p>
    <w:p w14:paraId="226CEB95" w14:textId="1DCC76B6" w:rsidR="00821A7B" w:rsidDel="0053285C" w:rsidRDefault="00821A7B" w:rsidP="0053285C">
      <w:pPr>
        <w:spacing w:after="0" w:line="240" w:lineRule="auto"/>
        <w:rPr>
          <w:del w:id="379" w:author="Gary Harris" w:date="2020-04-09T21:31:00Z"/>
          <w:rFonts w:ascii="Arial" w:hAnsi="Arial" w:cs="Arial"/>
        </w:rPr>
      </w:pPr>
    </w:p>
    <w:p w14:paraId="67D2CCE0" w14:textId="1604798F" w:rsidR="00B75943" w:rsidRPr="008B3EA3" w:rsidRDefault="00B75943" w:rsidP="00E87289">
      <w:pPr>
        <w:spacing w:after="0" w:line="240" w:lineRule="auto"/>
        <w:rPr>
          <w:rFonts w:ascii="Arial" w:hAnsi="Arial" w:cs="Arial"/>
        </w:rPr>
      </w:pPr>
    </w:p>
    <w:sectPr w:rsidR="00B75943" w:rsidRPr="008B3EA3" w:rsidSect="005B152E">
      <w:headerReference w:type="even" r:id="rId17"/>
      <w:headerReference w:type="default" r:id="rId18"/>
      <w:footerReference w:type="even" r:id="rId19"/>
      <w:footerReference w:type="default" r:id="rId20"/>
      <w:headerReference w:type="first" r:id="rId21"/>
      <w:footerReference w:type="first" r:id="rId22"/>
      <w:pgSz w:w="12240" w:h="15840"/>
      <w:pgMar w:top="1500" w:right="1680" w:bottom="280" w:left="172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ary Harris" w:date="2020-03-29T14:38:00Z" w:initials="GH">
    <w:p w14:paraId="3635E99F" w14:textId="4C4DCA8A" w:rsidR="008E546C" w:rsidRDefault="008E546C">
      <w:pPr>
        <w:pStyle w:val="CommentText"/>
      </w:pPr>
      <w:r>
        <w:rPr>
          <w:rStyle w:val="CommentReference"/>
        </w:rPr>
        <w:annotationRef/>
      </w:r>
      <w:r>
        <w:t>Consider whether footnote should be moved into the body of the BP.   JSB:  yes</w:t>
      </w:r>
    </w:p>
  </w:comment>
  <w:comment w:id="2" w:author="Seong-Weon Park" w:date="2020-03-26T21:43:00Z" w:initials="SP">
    <w:p w14:paraId="04A1832C" w14:textId="4506C8D2" w:rsidR="008E546C" w:rsidRDefault="008E546C">
      <w:pPr>
        <w:pStyle w:val="CommentText"/>
      </w:pPr>
      <w:r>
        <w:rPr>
          <w:rStyle w:val="CommentReference"/>
        </w:rPr>
        <w:annotationRef/>
      </w:r>
      <w:r>
        <w:t>Xi Mo to update the final number after YE2019 closing</w:t>
      </w:r>
    </w:p>
  </w:comment>
  <w:comment w:id="3" w:author="Seong-Weon Park" w:date="2020-03-26T21:43:00Z" w:initials="SP">
    <w:p w14:paraId="49469E59" w14:textId="2C0A1C1C" w:rsidR="008E546C" w:rsidRDefault="008E546C">
      <w:pPr>
        <w:pStyle w:val="CommentText"/>
      </w:pPr>
      <w:r>
        <w:rPr>
          <w:rStyle w:val="CommentReference"/>
        </w:rPr>
        <w:annotationRef/>
      </w:r>
      <w:r>
        <w:t>Xi Mo to update the final number after YE2019 closing</w:t>
      </w:r>
    </w:p>
  </w:comment>
  <w:comment w:id="4" w:author="Xi Mo" w:date="2020-03-27T11:06:00Z" w:initials="XM">
    <w:p w14:paraId="63656B31" w14:textId="39436E50" w:rsidR="008E546C" w:rsidRDefault="008E546C">
      <w:pPr>
        <w:pStyle w:val="CommentText"/>
      </w:pPr>
      <w:r>
        <w:rPr>
          <w:rStyle w:val="CommentReference"/>
        </w:rPr>
        <w:annotationRef/>
      </w:r>
      <w:r>
        <w:t xml:space="preserve">Current estimate – will update once finalized </w:t>
      </w:r>
    </w:p>
  </w:comment>
  <w:comment w:id="10" w:author="Gary Harris" w:date="2020-03-25T14:16:00Z" w:initials="GH">
    <w:p w14:paraId="70D517FA" w14:textId="0BA292A6" w:rsidR="008E546C" w:rsidRDefault="008E546C">
      <w:pPr>
        <w:pStyle w:val="CommentText"/>
      </w:pPr>
      <w:r>
        <w:rPr>
          <w:rStyle w:val="CommentReference"/>
        </w:rPr>
        <w:annotationRef/>
      </w:r>
      <w:r>
        <w:t xml:space="preserve">Alan Stewart to insert the debt financing language </w:t>
      </w:r>
    </w:p>
  </w:comment>
  <w:comment w:id="17" w:author="Seong-Weon Park" w:date="2020-03-26T22:08:00Z" w:initials="SP">
    <w:p w14:paraId="20247410" w14:textId="640B0E4E" w:rsidR="008E546C" w:rsidRDefault="008E546C">
      <w:pPr>
        <w:pStyle w:val="CommentText"/>
      </w:pPr>
      <w:r>
        <w:rPr>
          <w:rStyle w:val="CommentReference"/>
        </w:rPr>
        <w:annotationRef/>
      </w:r>
      <w:r>
        <w:t>Xi to update</w:t>
      </w:r>
    </w:p>
  </w:comment>
  <w:comment w:id="22" w:author="Seong-Weon Park" w:date="2020-03-26T22:08:00Z" w:initials="SP">
    <w:p w14:paraId="166FFDE6" w14:textId="21B579D0" w:rsidR="008E546C" w:rsidRDefault="008E546C">
      <w:pPr>
        <w:pStyle w:val="CommentText"/>
      </w:pPr>
      <w:r>
        <w:rPr>
          <w:rStyle w:val="CommentReference"/>
        </w:rPr>
        <w:annotationRef/>
      </w:r>
      <w:r>
        <w:t>Xi to update</w:t>
      </w:r>
    </w:p>
  </w:comment>
  <w:comment w:id="25" w:author="Seong-Weon Park" w:date="2020-03-26T22:08:00Z" w:initials="SP">
    <w:p w14:paraId="76D0FBFF" w14:textId="5ECBF4D3" w:rsidR="008E546C" w:rsidRDefault="008E546C">
      <w:pPr>
        <w:pStyle w:val="CommentText"/>
      </w:pPr>
      <w:r>
        <w:rPr>
          <w:rStyle w:val="CommentReference"/>
        </w:rPr>
        <w:annotationRef/>
      </w:r>
      <w:r>
        <w:t>Xi to update</w:t>
      </w:r>
    </w:p>
  </w:comment>
  <w:comment w:id="28" w:author="Seong-Weon Park" w:date="2020-03-26T22:09:00Z" w:initials="SP">
    <w:p w14:paraId="58A6FD68" w14:textId="44E6AB4E" w:rsidR="008E546C" w:rsidRDefault="008E546C">
      <w:pPr>
        <w:pStyle w:val="CommentText"/>
      </w:pPr>
      <w:r>
        <w:rPr>
          <w:rStyle w:val="CommentReference"/>
        </w:rPr>
        <w:annotationRef/>
      </w:r>
      <w:r>
        <w:t>Xi to update</w:t>
      </w:r>
    </w:p>
  </w:comment>
  <w:comment w:id="44" w:author="Jeffrey Mauro" w:date="2020-03-01T18:55:00Z" w:initials="JM">
    <w:p w14:paraId="283C10FF" w14:textId="7B714678" w:rsidR="008E546C" w:rsidRDefault="008E546C">
      <w:pPr>
        <w:pStyle w:val="CommentText"/>
      </w:pPr>
      <w:r>
        <w:rPr>
          <w:rStyle w:val="CommentReference"/>
        </w:rPr>
        <w:annotationRef/>
      </w:r>
      <w:r>
        <w:t>Should be updated at time of submission to refer to 2020 version of the memo</w:t>
      </w:r>
    </w:p>
  </w:comment>
  <w:comment w:id="52" w:author="Seong-Weon Park" w:date="2020-03-26T22:10:00Z" w:initials="SP">
    <w:p w14:paraId="15A1750E" w14:textId="6497F477" w:rsidR="008E546C" w:rsidRDefault="008E546C">
      <w:pPr>
        <w:pStyle w:val="CommentText"/>
      </w:pPr>
      <w:r>
        <w:rPr>
          <w:rStyle w:val="CommentReference"/>
        </w:rPr>
        <w:annotationRef/>
      </w:r>
      <w:r>
        <w:t>Xi to update and please show both current and new requirements</w:t>
      </w:r>
    </w:p>
  </w:comment>
  <w:comment w:id="53" w:author="Xi Mo" w:date="2020-03-27T11:42:00Z" w:initials="XM">
    <w:p w14:paraId="602B8F77" w14:textId="30CEE4E7" w:rsidR="008E546C" w:rsidRDefault="008E546C">
      <w:pPr>
        <w:pStyle w:val="CommentText"/>
      </w:pPr>
      <w:r>
        <w:rPr>
          <w:rStyle w:val="CommentReference"/>
        </w:rPr>
        <w:annotationRef/>
      </w:r>
      <w:r>
        <w:t>Updated – will refresh when finalized</w:t>
      </w:r>
    </w:p>
  </w:comment>
  <w:comment w:id="54" w:author="Jeffrey Burman" w:date="2020-04-01T16:48:00Z" w:initials="JB">
    <w:p w14:paraId="372FC257" w14:textId="0335CFD3" w:rsidR="008E546C" w:rsidRDefault="008E546C">
      <w:pPr>
        <w:pStyle w:val="CommentText"/>
      </w:pPr>
      <w:r>
        <w:rPr>
          <w:rStyle w:val="CommentReference"/>
        </w:rPr>
        <w:annotationRef/>
      </w:r>
      <w:r>
        <w:t>What is meant by “Current Regime” and “New Regime”?</w:t>
      </w:r>
    </w:p>
  </w:comment>
  <w:comment w:id="113" w:author="Gary Harris" w:date="2020-03-29T15:14:00Z" w:initials="GH">
    <w:p w14:paraId="7C54059D" w14:textId="53592ABB" w:rsidR="008E546C" w:rsidRDefault="008E546C">
      <w:pPr>
        <w:pStyle w:val="CommentText"/>
      </w:pPr>
      <w:r>
        <w:rPr>
          <w:rStyle w:val="CommentReference"/>
        </w:rPr>
        <w:annotationRef/>
      </w:r>
      <w:r>
        <w:t>Andrew/Ruth to review and update if needed.</w:t>
      </w:r>
    </w:p>
  </w:comment>
  <w:comment w:id="114" w:author="Gary Harris" w:date="2020-03-29T15:15:00Z" w:initials="GH">
    <w:p w14:paraId="6F169E1F" w14:textId="6A0AE09F" w:rsidR="008E546C" w:rsidRDefault="008E546C">
      <w:pPr>
        <w:pStyle w:val="CommentText"/>
      </w:pPr>
      <w:r>
        <w:rPr>
          <w:rStyle w:val="CommentReference"/>
        </w:rPr>
        <w:annotationRef/>
      </w:r>
      <w:r>
        <w:t>Andrew/Ruth to review</w:t>
      </w:r>
    </w:p>
  </w:comment>
  <w:comment w:id="115" w:author="Gary Harris" w:date="2020-03-29T15:15:00Z" w:initials="GH">
    <w:p w14:paraId="3F590953" w14:textId="15E0C3F4" w:rsidR="008E546C" w:rsidRDefault="008E546C">
      <w:pPr>
        <w:pStyle w:val="CommentText"/>
      </w:pPr>
      <w:r>
        <w:rPr>
          <w:rStyle w:val="CommentReference"/>
        </w:rPr>
        <w:annotationRef/>
      </w:r>
      <w:r>
        <w:t>Andrew/Ruth to review and update</w:t>
      </w:r>
    </w:p>
  </w:comment>
  <w:comment w:id="117" w:author="Seong-Weon Park" w:date="2020-03-26T22:15:00Z" w:initials="SP">
    <w:p w14:paraId="1C6BBC70" w14:textId="14C254B6" w:rsidR="008E546C" w:rsidRDefault="008E546C">
      <w:pPr>
        <w:pStyle w:val="CommentText"/>
      </w:pPr>
      <w:r>
        <w:rPr>
          <w:rStyle w:val="CommentReference"/>
        </w:rPr>
        <w:annotationRef/>
      </w:r>
      <w:r>
        <w:t>I will update the stress testing sections by 3/31/2020.</w:t>
      </w:r>
    </w:p>
  </w:comment>
  <w:comment w:id="371" w:author="Jeffrey Burman" w:date="2020-04-01T17:41:00Z" w:initials="JB">
    <w:p w14:paraId="56C0A28F" w14:textId="435FB7F4" w:rsidR="008E546C" w:rsidRDefault="008E546C">
      <w:pPr>
        <w:pStyle w:val="CommentText"/>
      </w:pPr>
      <w:r>
        <w:rPr>
          <w:rStyle w:val="CommentReference"/>
        </w:rPr>
        <w:annotationRef/>
      </w:r>
      <w:r>
        <w:t>James West to confirm whether these dates should be updated</w:t>
      </w:r>
    </w:p>
    <w:p w14:paraId="7BA797BF" w14:textId="2952562C" w:rsidR="008E546C" w:rsidRDefault="008E546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5E99F" w15:done="0"/>
  <w15:commentEx w15:paraId="04A1832C" w15:done="0"/>
  <w15:commentEx w15:paraId="49469E59" w15:done="0"/>
  <w15:commentEx w15:paraId="63656B31" w15:paraIdParent="49469E59" w15:done="0"/>
  <w15:commentEx w15:paraId="70D517FA" w15:done="0"/>
  <w15:commentEx w15:paraId="20247410" w15:done="0"/>
  <w15:commentEx w15:paraId="166FFDE6" w15:done="0"/>
  <w15:commentEx w15:paraId="76D0FBFF" w15:done="0"/>
  <w15:commentEx w15:paraId="58A6FD68" w15:done="0"/>
  <w15:commentEx w15:paraId="283C10FF" w15:done="0"/>
  <w15:commentEx w15:paraId="15A1750E" w15:done="0"/>
  <w15:commentEx w15:paraId="602B8F77" w15:paraIdParent="15A1750E" w15:done="0"/>
  <w15:commentEx w15:paraId="372FC257" w15:done="0"/>
  <w15:commentEx w15:paraId="7C54059D" w15:done="0"/>
  <w15:commentEx w15:paraId="6F169E1F" w15:done="0"/>
  <w15:commentEx w15:paraId="3F590953" w15:done="0"/>
  <w15:commentEx w15:paraId="1C6BBC70" w15:done="0"/>
  <w15:commentEx w15:paraId="7BA79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35E99F" w16cid:durableId="22404ECD"/>
  <w16cid:commentId w16cid:paraId="04A1832C" w16cid:durableId="22404ECE"/>
  <w16cid:commentId w16cid:paraId="49469E59" w16cid:durableId="22404ECF"/>
  <w16cid:commentId w16cid:paraId="63656B31" w16cid:durableId="22404ED0"/>
  <w16cid:commentId w16cid:paraId="70D517FA" w16cid:durableId="22404ED1"/>
  <w16cid:commentId w16cid:paraId="20247410" w16cid:durableId="22404ED2"/>
  <w16cid:commentId w16cid:paraId="166FFDE6" w16cid:durableId="22404ED3"/>
  <w16cid:commentId w16cid:paraId="76D0FBFF" w16cid:durableId="22404ED4"/>
  <w16cid:commentId w16cid:paraId="58A6FD68" w16cid:durableId="22404ED5"/>
  <w16cid:commentId w16cid:paraId="283C10FF" w16cid:durableId="22404ED6"/>
  <w16cid:commentId w16cid:paraId="15A1750E" w16cid:durableId="22404ED7"/>
  <w16cid:commentId w16cid:paraId="602B8F77" w16cid:durableId="22404ED8"/>
  <w16cid:commentId w16cid:paraId="372FC257" w16cid:durableId="22404ED9"/>
  <w16cid:commentId w16cid:paraId="7C54059D" w16cid:durableId="22404EDA"/>
  <w16cid:commentId w16cid:paraId="6F169E1F" w16cid:durableId="22404EDB"/>
  <w16cid:commentId w16cid:paraId="3F590953" w16cid:durableId="22404EDC"/>
  <w16cid:commentId w16cid:paraId="1C6BBC70" w16cid:durableId="22404EDD"/>
  <w16cid:commentId w16cid:paraId="7BA797BF" w16cid:durableId="22404E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FE77F" w14:textId="77777777" w:rsidR="00947E82" w:rsidRDefault="00947E82" w:rsidP="006C0BF9">
      <w:pPr>
        <w:spacing w:after="0" w:line="240" w:lineRule="auto"/>
      </w:pPr>
      <w:r>
        <w:separator/>
      </w:r>
    </w:p>
  </w:endnote>
  <w:endnote w:type="continuationSeparator" w:id="0">
    <w:p w14:paraId="12F59F78" w14:textId="77777777" w:rsidR="00947E82" w:rsidRDefault="00947E82" w:rsidP="006C0BF9">
      <w:pPr>
        <w:spacing w:after="0" w:line="240" w:lineRule="auto"/>
      </w:pPr>
      <w:r>
        <w:continuationSeparator/>
      </w:r>
    </w:p>
  </w:endnote>
  <w:endnote w:type="continuationNotice" w:id="1">
    <w:p w14:paraId="5D43B005" w14:textId="77777777" w:rsidR="00947E82" w:rsidRDefault="00947E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EUAlbertina">
    <w:altName w:val="EUAlbertina"/>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33335"/>
      <w:docPartObj>
        <w:docPartGallery w:val="Page Numbers (Bottom of Page)"/>
        <w:docPartUnique/>
      </w:docPartObj>
    </w:sdtPr>
    <w:sdtEndPr>
      <w:rPr>
        <w:rFonts w:ascii="Arial" w:hAnsi="Arial" w:cs="Arial"/>
        <w:noProof/>
      </w:rPr>
    </w:sdtEndPr>
    <w:sdtContent>
      <w:p w14:paraId="70E167E2" w14:textId="1DD7943F" w:rsidR="008E546C" w:rsidRPr="00117813" w:rsidRDefault="008E546C">
        <w:pPr>
          <w:pStyle w:val="Footer"/>
          <w:jc w:val="right"/>
          <w:rPr>
            <w:rFonts w:ascii="Arial" w:hAnsi="Arial" w:cs="Arial"/>
          </w:rPr>
        </w:pPr>
        <w:r w:rsidRPr="00117813">
          <w:rPr>
            <w:rFonts w:ascii="Arial" w:hAnsi="Arial" w:cs="Arial"/>
          </w:rPr>
          <w:fldChar w:fldCharType="begin"/>
        </w:r>
        <w:r w:rsidRPr="00117813">
          <w:rPr>
            <w:rFonts w:ascii="Arial" w:hAnsi="Arial" w:cs="Arial"/>
          </w:rPr>
          <w:instrText xml:space="preserve"> PAGE   \* MERGEFORMAT </w:instrText>
        </w:r>
        <w:r w:rsidRPr="00117813">
          <w:rPr>
            <w:rFonts w:ascii="Arial" w:hAnsi="Arial" w:cs="Arial"/>
          </w:rPr>
          <w:fldChar w:fldCharType="separate"/>
        </w:r>
        <w:r w:rsidR="0027501A">
          <w:rPr>
            <w:rFonts w:ascii="Arial" w:hAnsi="Arial" w:cs="Arial"/>
            <w:noProof/>
          </w:rPr>
          <w:t>21</w:t>
        </w:r>
        <w:r w:rsidRPr="00117813">
          <w:rPr>
            <w:rFonts w:ascii="Arial" w:hAnsi="Arial" w:cs="Arial"/>
            <w:noProof/>
          </w:rPr>
          <w:fldChar w:fldCharType="end"/>
        </w:r>
      </w:p>
    </w:sdtContent>
  </w:sdt>
  <w:p w14:paraId="125B432A" w14:textId="77777777" w:rsidR="008E546C" w:rsidRPr="00117813" w:rsidRDefault="008E546C">
    <w:pPr>
      <w:pStyle w:val="Footer"/>
      <w:rP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26062" w14:textId="77777777" w:rsidR="008E546C" w:rsidRDefault="008E546C">
    <w:pPr>
      <w:pStyle w:val="Footer"/>
    </w:pPr>
  </w:p>
  <w:p w14:paraId="00488551" w14:textId="77777777" w:rsidR="008E546C" w:rsidRDefault="008E546C"/>
  <w:p w14:paraId="792F35AF" w14:textId="77777777" w:rsidR="008E546C" w:rsidRDefault="008E546C" w:rsidP="0092500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59683" w14:textId="77777777" w:rsidR="008E546C" w:rsidRPr="0027070E" w:rsidRDefault="008E546C" w:rsidP="0027070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3901A" w14:textId="77777777" w:rsidR="008E546C" w:rsidRPr="00E31FE5" w:rsidRDefault="008E546C">
    <w:pPr>
      <w:pStyle w:val="Footer"/>
      <w:jc w:val="center"/>
      <w:rPr>
        <w:rFonts w:ascii="Arial" w:hAnsi="Arial" w:cs="Arial"/>
      </w:rPr>
    </w:pPr>
    <w:r w:rsidRPr="00E31FE5">
      <w:rPr>
        <w:rFonts w:ascii="Arial" w:hAnsi="Arial" w:cs="Arial"/>
      </w:rPr>
      <w:fldChar w:fldCharType="begin"/>
    </w:r>
    <w:r w:rsidRPr="00E31FE5">
      <w:rPr>
        <w:rFonts w:ascii="Arial" w:hAnsi="Arial" w:cs="Arial"/>
      </w:rPr>
      <w:instrText xml:space="preserve"> PAGE   \* MERGEFORMAT </w:instrText>
    </w:r>
    <w:r w:rsidRPr="00E31FE5">
      <w:rPr>
        <w:rFonts w:ascii="Arial" w:hAnsi="Arial" w:cs="Arial"/>
      </w:rPr>
      <w:fldChar w:fldCharType="separate"/>
    </w:r>
    <w:r>
      <w:rPr>
        <w:rFonts w:ascii="Arial" w:hAnsi="Arial" w:cs="Arial"/>
        <w:noProof/>
      </w:rPr>
      <w:t>77</w:t>
    </w:r>
    <w:r w:rsidRPr="00E31FE5">
      <w:rPr>
        <w:rFonts w:ascii="Arial" w:hAnsi="Arial" w:cs="Arial"/>
        <w:noProof/>
      </w:rPr>
      <w:fldChar w:fldCharType="end"/>
    </w:r>
  </w:p>
  <w:p w14:paraId="041BF1EB" w14:textId="77777777" w:rsidR="008E546C" w:rsidRDefault="008E546C">
    <w:pPr>
      <w:pStyle w:val="Footer"/>
    </w:pPr>
  </w:p>
  <w:p w14:paraId="3F1C67E3" w14:textId="77777777" w:rsidR="008E546C" w:rsidRDefault="008E546C"/>
  <w:p w14:paraId="3FCA4D0D" w14:textId="77777777" w:rsidR="008E546C" w:rsidRDefault="008E546C" w:rsidP="009250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BA5DC" w14:textId="77777777" w:rsidR="00947E82" w:rsidRDefault="00947E82" w:rsidP="006C0BF9">
      <w:pPr>
        <w:spacing w:after="0" w:line="240" w:lineRule="auto"/>
      </w:pPr>
      <w:r>
        <w:separator/>
      </w:r>
    </w:p>
  </w:footnote>
  <w:footnote w:type="continuationSeparator" w:id="0">
    <w:p w14:paraId="477B8992" w14:textId="77777777" w:rsidR="00947E82" w:rsidRDefault="00947E82" w:rsidP="006C0BF9">
      <w:pPr>
        <w:spacing w:after="0" w:line="240" w:lineRule="auto"/>
      </w:pPr>
      <w:r>
        <w:continuationSeparator/>
      </w:r>
    </w:p>
  </w:footnote>
  <w:footnote w:type="continuationNotice" w:id="1">
    <w:p w14:paraId="2B911522" w14:textId="77777777" w:rsidR="00947E82" w:rsidRDefault="00947E82">
      <w:pPr>
        <w:spacing w:after="0" w:line="240" w:lineRule="auto"/>
      </w:pPr>
    </w:p>
  </w:footnote>
  <w:footnote w:id="2">
    <w:p w14:paraId="788AF415" w14:textId="7E7EF596" w:rsidR="008E546C" w:rsidRPr="00824671" w:rsidRDefault="008E546C" w:rsidP="0089774F">
      <w:pPr>
        <w:pStyle w:val="FootnoteText"/>
      </w:pPr>
      <w:r>
        <w:rPr>
          <w:rStyle w:val="FootnoteReference"/>
        </w:rPr>
        <w:footnoteRef/>
      </w:r>
      <w:r>
        <w:rPr>
          <w:rFonts w:cs="Arial"/>
        </w:rPr>
        <w:t xml:space="preserve"> With </w:t>
      </w:r>
      <w:r w:rsidRPr="008B3EA3">
        <w:rPr>
          <w:rFonts w:cs="Arial"/>
        </w:rPr>
        <w:t>authorized share capital of US$1.25 million of US$1.00 par value each and a contribution to surplus comprising the following key elements: US$</w:t>
      </w:r>
      <w:r>
        <w:rPr>
          <w:rFonts w:cs="Arial"/>
        </w:rPr>
        <w:t>2.7</w:t>
      </w:r>
      <w:r w:rsidRPr="008B3EA3">
        <w:rPr>
          <w:rFonts w:cs="Arial"/>
        </w:rPr>
        <w:t xml:space="preserve"> billion</w:t>
      </w:r>
      <w:r>
        <w:rPr>
          <w:rFonts w:cs="Arial"/>
        </w:rPr>
        <w:t xml:space="preserve"> of Statutory Capital</w:t>
      </w:r>
      <w:r w:rsidRPr="008B3EA3">
        <w:rPr>
          <w:rFonts w:cs="Arial"/>
        </w:rPr>
        <w:t xml:space="preserve"> in cash and securities and alternative investments</w:t>
      </w:r>
      <w:r>
        <w:t xml:space="preserve">; </w:t>
      </w:r>
      <w:r w:rsidRPr="0089774F">
        <w:t>US$550 million in the form of an irrevocable standby letter of credit in favor of the Company provided by AIG, as approved by the Authority (“Parent LOC”)</w:t>
      </w:r>
      <w:r>
        <w:t>;</w:t>
      </w:r>
      <w:r w:rsidRPr="0089774F">
        <w:t xml:space="preserve"> and Statutory Economic Surplus of $</w:t>
      </w:r>
      <w:r>
        <w:t>6</w:t>
      </w:r>
      <w:r w:rsidRPr="0089774F">
        <w:t>00 million</w:t>
      </w:r>
      <w:r>
        <w:t xml:space="preserve"> </w:t>
      </w:r>
      <w:r>
        <w:rPr>
          <w:rFonts w:cs="Arial"/>
        </w:rPr>
        <w:t xml:space="preserve">(from the excess of the market value of the ModCo/Funds withheld assets, over Technical Provisions, and Deferred Tax Assets), which included the approved </w:t>
      </w:r>
      <w:r w:rsidRPr="0089774F">
        <w:rPr>
          <w:rFonts w:cs="Arial"/>
        </w:rPr>
        <w:t>Tier 1 capital credit of US$330M</w:t>
      </w:r>
      <w:r>
        <w:rPr>
          <w:rFonts w:cs="Arial"/>
        </w:rPr>
        <w:t>.</w:t>
      </w:r>
    </w:p>
  </w:footnote>
  <w:footnote w:id="3">
    <w:p w14:paraId="09B71897" w14:textId="77777777" w:rsidR="008E546C" w:rsidRPr="00BE553B" w:rsidRDefault="008E546C" w:rsidP="006C0BF9">
      <w:pPr>
        <w:pStyle w:val="FootnoteText"/>
      </w:pPr>
      <w:r>
        <w:rPr>
          <w:rStyle w:val="FootnoteReference"/>
        </w:rPr>
        <w:footnoteRef/>
      </w:r>
      <w:r>
        <w:t xml:space="preserve"> The following abbreviations are used AGL: American General Life Insurance Company, AIGB:AIG Life of Bermuda</w:t>
      </w:r>
      <w:r w:rsidRPr="00276DCC">
        <w:t>,</w:t>
      </w:r>
      <w:r>
        <w:t xml:space="preserve"> ALBA: NUFIC: National Union Fire Insurance Company, USL: United States Life Insurance Company, VALIC: Variable Annuity Life Insurance Company</w:t>
      </w:r>
    </w:p>
  </w:footnote>
  <w:footnote w:id="4">
    <w:p w14:paraId="503708F5" w14:textId="77777777" w:rsidR="008E546C" w:rsidRDefault="008E546C" w:rsidP="006C0BF9">
      <w:pPr>
        <w:pStyle w:val="FootnoteText"/>
      </w:pPr>
      <w:r>
        <w:rPr>
          <w:rStyle w:val="FootnoteReference"/>
        </w:rPr>
        <w:footnoteRef/>
      </w:r>
      <w:r>
        <w:t xml:space="preserve"> </w:t>
      </w:r>
      <w:r w:rsidRPr="007B1F6A">
        <w:t>Includes a small amount of SunAmerica Traditional business</w:t>
      </w:r>
    </w:p>
  </w:footnote>
  <w:footnote w:id="5">
    <w:p w14:paraId="6A5F905E" w14:textId="77777777" w:rsidR="008E546C" w:rsidRPr="00DA0035" w:rsidRDefault="008E546C" w:rsidP="006C0BF9">
      <w:pPr>
        <w:pStyle w:val="FootnoteText"/>
      </w:pPr>
      <w:r>
        <w:rPr>
          <w:rStyle w:val="FootnoteReference"/>
        </w:rPr>
        <w:footnoteRef/>
      </w:r>
      <w:r>
        <w:t xml:space="preserve"> Primarily composed of legacy Universal Life policies acquired under rehabilitation of the Mutual Benefit Life Insurance Company, </w:t>
      </w:r>
      <w:r w:rsidRPr="00DA0035">
        <w:t xml:space="preserve">which focused on serving upper classes </w:t>
      </w:r>
    </w:p>
  </w:footnote>
  <w:footnote w:id="6">
    <w:p w14:paraId="6F325F88" w14:textId="0AFA764C" w:rsidR="008E546C" w:rsidRDefault="008E546C" w:rsidP="006C0BF9">
      <w:pPr>
        <w:pStyle w:val="FootnoteText"/>
      </w:pPr>
      <w:r w:rsidRPr="00DA0035">
        <w:rPr>
          <w:rStyle w:val="FootnoteReference"/>
        </w:rPr>
        <w:footnoteRef/>
      </w:r>
      <w:r w:rsidRPr="00DA0035">
        <w:t xml:space="preserve"> TFAs include, in addition to the US Life &amp; Retirement Portfolios, a TFA on Scottish lives currently reinsured to AIRCO and retroceded to </w:t>
      </w:r>
      <w:r>
        <w:t>Fortitude Re</w:t>
      </w:r>
      <w:r w:rsidRPr="00DA0035">
        <w:t xml:space="preserve"> (see Appendix H)</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226C0" w14:textId="1D446FF0" w:rsidR="008E546C" w:rsidRDefault="008E546C">
    <w:pPr>
      <w:pStyle w:val="Header"/>
      <w:rPr>
        <w:sz w:val="18"/>
        <w:szCs w:val="18"/>
      </w:rPr>
    </w:pPr>
    <w:r>
      <w:rPr>
        <w:sz w:val="18"/>
        <w:szCs w:val="18"/>
      </w:rPr>
      <w:t xml:space="preserve">DRAFT  APR </w:t>
    </w:r>
    <w:ins w:id="101" w:author="Gary Harris" w:date="2020-04-09T21:45:00Z">
      <w:r>
        <w:rPr>
          <w:sz w:val="18"/>
          <w:szCs w:val="18"/>
        </w:rPr>
        <w:t>9</w:t>
      </w:r>
    </w:ins>
    <w:del w:id="102" w:author="Gary Harris" w:date="2020-04-09T21:45:00Z">
      <w:r w:rsidDel="00AC4718">
        <w:rPr>
          <w:sz w:val="18"/>
          <w:szCs w:val="18"/>
        </w:rPr>
        <w:delText>1</w:delText>
      </w:r>
    </w:del>
    <w:r>
      <w:rPr>
        <w:sz w:val="18"/>
        <w:szCs w:val="18"/>
      </w:rPr>
      <w:t xml:space="preserve"> 2020</w:t>
    </w:r>
  </w:p>
  <w:p w14:paraId="0A9D8DDA" w14:textId="3F41EED8" w:rsidR="008E546C" w:rsidRPr="00C37E63" w:rsidRDefault="008E546C">
    <w:pPr>
      <w:pStyle w:val="Header"/>
      <w:rPr>
        <w:sz w:val="18"/>
        <w:szCs w:val="18"/>
      </w:rPr>
    </w:pPr>
    <w:r>
      <w:rPr>
        <w:sz w:val="18"/>
        <w:szCs w:val="18"/>
      </w:rPr>
      <w:t>PRIVILEGED AND CONFIDENTIAL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6A5F5" w14:textId="77777777" w:rsidR="008E546C" w:rsidRDefault="008E546C">
    <w:pPr>
      <w:pStyle w:val="Header"/>
    </w:pPr>
  </w:p>
  <w:p w14:paraId="76595362" w14:textId="77777777" w:rsidR="008E546C" w:rsidRDefault="008E546C"/>
  <w:p w14:paraId="5BE0DD52" w14:textId="77777777" w:rsidR="008E546C" w:rsidRDefault="008E546C" w:rsidP="0092500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906D8" w14:textId="77777777" w:rsidR="008E546C" w:rsidRPr="0027070E" w:rsidRDefault="008E546C" w:rsidP="0027070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C0A31" w14:textId="77777777" w:rsidR="008E546C" w:rsidRPr="00952015" w:rsidRDefault="008E546C" w:rsidP="006E41A2">
    <w:pPr>
      <w:pStyle w:val="Header"/>
      <w:rPr>
        <w:rFonts w:ascii="Arial" w:hAnsi="Arial" w:cs="Arial"/>
      </w:rPr>
    </w:pPr>
    <w:r>
      <w:tab/>
    </w:r>
    <w:r>
      <w:tab/>
    </w:r>
  </w:p>
  <w:p w14:paraId="780FC793" w14:textId="77777777" w:rsidR="008E546C" w:rsidRPr="00952015" w:rsidRDefault="008E546C">
    <w:pPr>
      <w:pStyle w:val="Header"/>
      <w:rPr>
        <w:rFonts w:ascii="Arial" w:hAnsi="Arial" w:cs="Arial"/>
      </w:rPr>
    </w:pPr>
    <w:r w:rsidRPr="00952015">
      <w:rPr>
        <w:rFonts w:ascii="Arial" w:hAnsi="Arial" w:cs="Arial"/>
      </w:rPr>
      <w:tab/>
    </w:r>
    <w:r w:rsidRPr="00952015">
      <w:rPr>
        <w:rFonts w:ascii="Arial" w:hAnsi="Arial" w:cs="Arial"/>
      </w:rPr>
      <w:tab/>
    </w:r>
  </w:p>
  <w:p w14:paraId="10684113" w14:textId="77777777" w:rsidR="008E546C" w:rsidRDefault="008E546C">
    <w:pPr>
      <w:pStyle w:val="Header"/>
    </w:pPr>
  </w:p>
  <w:p w14:paraId="0A953452" w14:textId="77777777" w:rsidR="008E546C" w:rsidRDefault="008E546C"/>
  <w:p w14:paraId="1904ED08" w14:textId="77777777" w:rsidR="008E546C" w:rsidRDefault="008E546C" w:rsidP="009250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2E16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97F18"/>
    <w:multiLevelType w:val="hybridMultilevel"/>
    <w:tmpl w:val="864CB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157A1"/>
    <w:multiLevelType w:val="hybridMultilevel"/>
    <w:tmpl w:val="0584D2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7D5253"/>
    <w:multiLevelType w:val="hybridMultilevel"/>
    <w:tmpl w:val="00B0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905D9"/>
    <w:multiLevelType w:val="multilevel"/>
    <w:tmpl w:val="A73AFA5E"/>
    <w:lvl w:ilvl="0">
      <w:start w:val="1"/>
      <w:numFmt w:val="decimal"/>
      <w:lvlText w:val="%1."/>
      <w:lvlJc w:val="left"/>
      <w:pPr>
        <w:tabs>
          <w:tab w:val="num" w:pos="360"/>
        </w:tabs>
        <w:ind w:left="360" w:hanging="360"/>
      </w:pPr>
      <w:rPr>
        <w:rFonts w:hint="default"/>
        <w:color w:val="0195DC"/>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504"/>
        </w:tabs>
        <w:ind w:left="504" w:hanging="504"/>
      </w:pPr>
      <w:rPr>
        <w:rFonts w:hint="default"/>
        <w:color w:val="auto"/>
      </w:rPr>
    </w:lvl>
    <w:lvl w:ilvl="3">
      <w:start w:val="1"/>
      <w:numFmt w:val="decimal"/>
      <w:pStyle w:val="Haeding"/>
      <w:lvlText w:val="%1.%2.%3.%4."/>
      <w:lvlJc w:val="left"/>
      <w:pPr>
        <w:tabs>
          <w:tab w:val="num" w:pos="1458"/>
        </w:tabs>
        <w:ind w:left="1458" w:hanging="648"/>
      </w:pPr>
      <w:rPr>
        <w:rFonts w:ascii="Arial" w:hAnsi="Arial" w:cs="Arial" w:hint="default"/>
        <w:b w:val="0"/>
        <w:color w:val="auto"/>
        <w:sz w:val="28"/>
        <w:szCs w:val="28"/>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05FA6E4A"/>
    <w:multiLevelType w:val="hybridMultilevel"/>
    <w:tmpl w:val="2EDC1A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D63D82"/>
    <w:multiLevelType w:val="hybridMultilevel"/>
    <w:tmpl w:val="B6AEA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40D25"/>
    <w:multiLevelType w:val="hybridMultilevel"/>
    <w:tmpl w:val="0276D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B115C"/>
    <w:multiLevelType w:val="hybridMultilevel"/>
    <w:tmpl w:val="37123B00"/>
    <w:lvl w:ilvl="0" w:tplc="B7060ABE">
      <w:start w:val="1"/>
      <w:numFmt w:val="decimal"/>
      <w:lvlText w:val="%1."/>
      <w:lvlJc w:val="left"/>
      <w:pPr>
        <w:ind w:left="1540" w:hanging="720"/>
        <w:jc w:val="right"/>
      </w:pPr>
      <w:rPr>
        <w:rFonts w:ascii="Times New Roman" w:eastAsia="Times New Roman" w:hAnsi="Times New Roman" w:cs="Times New Roman" w:hint="default"/>
        <w:spacing w:val="-30"/>
        <w:w w:val="99"/>
        <w:sz w:val="24"/>
        <w:szCs w:val="24"/>
      </w:rPr>
    </w:lvl>
    <w:lvl w:ilvl="1" w:tplc="576EA24E">
      <w:start w:val="1"/>
      <w:numFmt w:val="lowerRoman"/>
      <w:lvlText w:val="(%2)"/>
      <w:lvlJc w:val="left"/>
      <w:pPr>
        <w:ind w:left="1520" w:hanging="353"/>
      </w:pPr>
      <w:rPr>
        <w:rFonts w:ascii="Times New Roman" w:eastAsia="Times New Roman" w:hAnsi="Times New Roman" w:cs="Times New Roman" w:hint="default"/>
        <w:spacing w:val="-4"/>
        <w:w w:val="99"/>
        <w:sz w:val="24"/>
        <w:szCs w:val="24"/>
      </w:rPr>
    </w:lvl>
    <w:lvl w:ilvl="2" w:tplc="124C3B9A">
      <w:numFmt w:val="bullet"/>
      <w:lvlText w:val="•"/>
      <w:lvlJc w:val="left"/>
      <w:pPr>
        <w:ind w:left="2351" w:hanging="353"/>
      </w:pPr>
      <w:rPr>
        <w:rFonts w:hint="default"/>
      </w:rPr>
    </w:lvl>
    <w:lvl w:ilvl="3" w:tplc="0D2A4DAE">
      <w:numFmt w:val="bullet"/>
      <w:lvlText w:val="•"/>
      <w:lvlJc w:val="left"/>
      <w:pPr>
        <w:ind w:left="3162" w:hanging="353"/>
      </w:pPr>
      <w:rPr>
        <w:rFonts w:hint="default"/>
      </w:rPr>
    </w:lvl>
    <w:lvl w:ilvl="4" w:tplc="9982776A">
      <w:numFmt w:val="bullet"/>
      <w:lvlText w:val="•"/>
      <w:lvlJc w:val="left"/>
      <w:pPr>
        <w:ind w:left="3973" w:hanging="353"/>
      </w:pPr>
      <w:rPr>
        <w:rFonts w:hint="default"/>
      </w:rPr>
    </w:lvl>
    <w:lvl w:ilvl="5" w:tplc="ADBC9DBA">
      <w:numFmt w:val="bullet"/>
      <w:lvlText w:val="•"/>
      <w:lvlJc w:val="left"/>
      <w:pPr>
        <w:ind w:left="4784" w:hanging="353"/>
      </w:pPr>
      <w:rPr>
        <w:rFonts w:hint="default"/>
      </w:rPr>
    </w:lvl>
    <w:lvl w:ilvl="6" w:tplc="970662F0">
      <w:numFmt w:val="bullet"/>
      <w:lvlText w:val="•"/>
      <w:lvlJc w:val="left"/>
      <w:pPr>
        <w:ind w:left="5595" w:hanging="353"/>
      </w:pPr>
      <w:rPr>
        <w:rFonts w:hint="default"/>
      </w:rPr>
    </w:lvl>
    <w:lvl w:ilvl="7" w:tplc="25E41688">
      <w:numFmt w:val="bullet"/>
      <w:lvlText w:val="•"/>
      <w:lvlJc w:val="left"/>
      <w:pPr>
        <w:ind w:left="6406" w:hanging="353"/>
      </w:pPr>
      <w:rPr>
        <w:rFonts w:hint="default"/>
      </w:rPr>
    </w:lvl>
    <w:lvl w:ilvl="8" w:tplc="CE72A728">
      <w:numFmt w:val="bullet"/>
      <w:lvlText w:val="•"/>
      <w:lvlJc w:val="left"/>
      <w:pPr>
        <w:ind w:left="7217" w:hanging="353"/>
      </w:pPr>
      <w:rPr>
        <w:rFonts w:hint="default"/>
      </w:rPr>
    </w:lvl>
  </w:abstractNum>
  <w:abstractNum w:abstractNumId="9" w15:restartNumberingAfterBreak="0">
    <w:nsid w:val="1D805C95"/>
    <w:multiLevelType w:val="hybridMultilevel"/>
    <w:tmpl w:val="DA06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EF038F"/>
    <w:multiLevelType w:val="hybridMultilevel"/>
    <w:tmpl w:val="BC244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FE631F"/>
    <w:multiLevelType w:val="hybridMultilevel"/>
    <w:tmpl w:val="B630E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63419"/>
    <w:multiLevelType w:val="hybridMultilevel"/>
    <w:tmpl w:val="B5F2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F1682"/>
    <w:multiLevelType w:val="hybridMultilevel"/>
    <w:tmpl w:val="C7B40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2052D"/>
    <w:multiLevelType w:val="hybridMultilevel"/>
    <w:tmpl w:val="7F7E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60E4B"/>
    <w:multiLevelType w:val="hybridMultilevel"/>
    <w:tmpl w:val="82DE1D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8E40A9"/>
    <w:multiLevelType w:val="hybridMultilevel"/>
    <w:tmpl w:val="885CC6A0"/>
    <w:lvl w:ilvl="0" w:tplc="8A6E2B58">
      <w:start w:val="1"/>
      <w:numFmt w:val="bullet"/>
      <w:lvlText w:val=""/>
      <w:lvlJc w:val="left"/>
      <w:pPr>
        <w:tabs>
          <w:tab w:val="num" w:pos="720"/>
        </w:tabs>
        <w:ind w:left="720" w:hanging="360"/>
      </w:pPr>
      <w:rPr>
        <w:rFonts w:ascii="Wingdings" w:hAnsi="Wingdings" w:hint="default"/>
      </w:rPr>
    </w:lvl>
    <w:lvl w:ilvl="1" w:tplc="3DC892A0" w:tentative="1">
      <w:start w:val="1"/>
      <w:numFmt w:val="bullet"/>
      <w:lvlText w:val=""/>
      <w:lvlJc w:val="left"/>
      <w:pPr>
        <w:tabs>
          <w:tab w:val="num" w:pos="1440"/>
        </w:tabs>
        <w:ind w:left="1440" w:hanging="360"/>
      </w:pPr>
      <w:rPr>
        <w:rFonts w:ascii="Wingdings" w:hAnsi="Wingdings" w:hint="default"/>
      </w:rPr>
    </w:lvl>
    <w:lvl w:ilvl="2" w:tplc="937C9086" w:tentative="1">
      <w:start w:val="1"/>
      <w:numFmt w:val="bullet"/>
      <w:lvlText w:val=""/>
      <w:lvlJc w:val="left"/>
      <w:pPr>
        <w:tabs>
          <w:tab w:val="num" w:pos="2160"/>
        </w:tabs>
        <w:ind w:left="2160" w:hanging="360"/>
      </w:pPr>
      <w:rPr>
        <w:rFonts w:ascii="Wingdings" w:hAnsi="Wingdings" w:hint="default"/>
      </w:rPr>
    </w:lvl>
    <w:lvl w:ilvl="3" w:tplc="CA361156" w:tentative="1">
      <w:start w:val="1"/>
      <w:numFmt w:val="bullet"/>
      <w:lvlText w:val=""/>
      <w:lvlJc w:val="left"/>
      <w:pPr>
        <w:tabs>
          <w:tab w:val="num" w:pos="2880"/>
        </w:tabs>
        <w:ind w:left="2880" w:hanging="360"/>
      </w:pPr>
      <w:rPr>
        <w:rFonts w:ascii="Wingdings" w:hAnsi="Wingdings" w:hint="default"/>
      </w:rPr>
    </w:lvl>
    <w:lvl w:ilvl="4" w:tplc="5B625A94" w:tentative="1">
      <w:start w:val="1"/>
      <w:numFmt w:val="bullet"/>
      <w:lvlText w:val=""/>
      <w:lvlJc w:val="left"/>
      <w:pPr>
        <w:tabs>
          <w:tab w:val="num" w:pos="3600"/>
        </w:tabs>
        <w:ind w:left="3600" w:hanging="360"/>
      </w:pPr>
      <w:rPr>
        <w:rFonts w:ascii="Wingdings" w:hAnsi="Wingdings" w:hint="default"/>
      </w:rPr>
    </w:lvl>
    <w:lvl w:ilvl="5" w:tplc="7CB800B0" w:tentative="1">
      <w:start w:val="1"/>
      <w:numFmt w:val="bullet"/>
      <w:lvlText w:val=""/>
      <w:lvlJc w:val="left"/>
      <w:pPr>
        <w:tabs>
          <w:tab w:val="num" w:pos="4320"/>
        </w:tabs>
        <w:ind w:left="4320" w:hanging="360"/>
      </w:pPr>
      <w:rPr>
        <w:rFonts w:ascii="Wingdings" w:hAnsi="Wingdings" w:hint="default"/>
      </w:rPr>
    </w:lvl>
    <w:lvl w:ilvl="6" w:tplc="D186A53E" w:tentative="1">
      <w:start w:val="1"/>
      <w:numFmt w:val="bullet"/>
      <w:lvlText w:val=""/>
      <w:lvlJc w:val="left"/>
      <w:pPr>
        <w:tabs>
          <w:tab w:val="num" w:pos="5040"/>
        </w:tabs>
        <w:ind w:left="5040" w:hanging="360"/>
      </w:pPr>
      <w:rPr>
        <w:rFonts w:ascii="Wingdings" w:hAnsi="Wingdings" w:hint="default"/>
      </w:rPr>
    </w:lvl>
    <w:lvl w:ilvl="7" w:tplc="C1F218CE" w:tentative="1">
      <w:start w:val="1"/>
      <w:numFmt w:val="bullet"/>
      <w:lvlText w:val=""/>
      <w:lvlJc w:val="left"/>
      <w:pPr>
        <w:tabs>
          <w:tab w:val="num" w:pos="5760"/>
        </w:tabs>
        <w:ind w:left="5760" w:hanging="360"/>
      </w:pPr>
      <w:rPr>
        <w:rFonts w:ascii="Wingdings" w:hAnsi="Wingdings" w:hint="default"/>
      </w:rPr>
    </w:lvl>
    <w:lvl w:ilvl="8" w:tplc="D56629F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D20730"/>
    <w:multiLevelType w:val="hybridMultilevel"/>
    <w:tmpl w:val="8BE0ADB2"/>
    <w:lvl w:ilvl="0" w:tplc="F5E4DB3A">
      <w:start w:val="1"/>
      <w:numFmt w:val="bullet"/>
      <w:pStyle w:val="AIG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A4D56"/>
    <w:multiLevelType w:val="hybridMultilevel"/>
    <w:tmpl w:val="413C0924"/>
    <w:lvl w:ilvl="0" w:tplc="04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9B33D60"/>
    <w:multiLevelType w:val="hybridMultilevel"/>
    <w:tmpl w:val="B218C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D755C0"/>
    <w:multiLevelType w:val="hybridMultilevel"/>
    <w:tmpl w:val="918A0162"/>
    <w:lvl w:ilvl="0" w:tplc="EA08ED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F0718"/>
    <w:multiLevelType w:val="hybridMultilevel"/>
    <w:tmpl w:val="3D14A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E0C06"/>
    <w:multiLevelType w:val="hybridMultilevel"/>
    <w:tmpl w:val="D34248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B0427F0"/>
    <w:multiLevelType w:val="hybridMultilevel"/>
    <w:tmpl w:val="93E43B76"/>
    <w:lvl w:ilvl="0" w:tplc="04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0A45A58"/>
    <w:multiLevelType w:val="hybridMultilevel"/>
    <w:tmpl w:val="7700C7AA"/>
    <w:lvl w:ilvl="0" w:tplc="A0BCE952">
      <w:start w:val="1"/>
      <w:numFmt w:val="decimal"/>
      <w:pStyle w:val="AIGNumberBullet1"/>
      <w:lvlText w:val="%1."/>
      <w:lvlJc w:val="left"/>
      <w:pPr>
        <w:ind w:left="1170" w:hanging="360"/>
      </w:pPr>
      <w:rPr>
        <w:rFonts w:ascii="Arial" w:hAnsi="Arial" w:hint="default"/>
        <w:b w:val="0"/>
        <w:i w:val="0"/>
        <w:caps w:val="0"/>
        <w:strike w:val="0"/>
        <w:dstrike w:val="0"/>
        <w:vanish w:val="0"/>
        <w:color w:val="auto"/>
        <w:sz w:val="20"/>
        <w:szCs w:val="20"/>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221B9F"/>
    <w:multiLevelType w:val="hybridMultilevel"/>
    <w:tmpl w:val="7166C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73F5D69"/>
    <w:multiLevelType w:val="hybridMultilevel"/>
    <w:tmpl w:val="98128AF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861382"/>
    <w:multiLevelType w:val="hybridMultilevel"/>
    <w:tmpl w:val="1B92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96F18"/>
    <w:multiLevelType w:val="hybridMultilevel"/>
    <w:tmpl w:val="7ACC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E5846"/>
    <w:multiLevelType w:val="hybridMultilevel"/>
    <w:tmpl w:val="97980874"/>
    <w:lvl w:ilvl="0" w:tplc="8CFC4658">
      <w:start w:val="1"/>
      <w:numFmt w:val="bullet"/>
      <w:lvlText w:val=""/>
      <w:lvlJc w:val="left"/>
      <w:pPr>
        <w:tabs>
          <w:tab w:val="num" w:pos="720"/>
        </w:tabs>
        <w:ind w:left="720" w:hanging="360"/>
      </w:pPr>
      <w:rPr>
        <w:rFonts w:ascii="Wingdings" w:hAnsi="Wingdings" w:hint="default"/>
      </w:rPr>
    </w:lvl>
    <w:lvl w:ilvl="1" w:tplc="026EAC4E" w:tentative="1">
      <w:start w:val="1"/>
      <w:numFmt w:val="bullet"/>
      <w:lvlText w:val=""/>
      <w:lvlJc w:val="left"/>
      <w:pPr>
        <w:tabs>
          <w:tab w:val="num" w:pos="1440"/>
        </w:tabs>
        <w:ind w:left="1440" w:hanging="360"/>
      </w:pPr>
      <w:rPr>
        <w:rFonts w:ascii="Wingdings" w:hAnsi="Wingdings" w:hint="default"/>
      </w:rPr>
    </w:lvl>
    <w:lvl w:ilvl="2" w:tplc="D4766A7C" w:tentative="1">
      <w:start w:val="1"/>
      <w:numFmt w:val="bullet"/>
      <w:lvlText w:val=""/>
      <w:lvlJc w:val="left"/>
      <w:pPr>
        <w:tabs>
          <w:tab w:val="num" w:pos="2160"/>
        </w:tabs>
        <w:ind w:left="2160" w:hanging="360"/>
      </w:pPr>
      <w:rPr>
        <w:rFonts w:ascii="Wingdings" w:hAnsi="Wingdings" w:hint="default"/>
      </w:rPr>
    </w:lvl>
    <w:lvl w:ilvl="3" w:tplc="975C4EFA" w:tentative="1">
      <w:start w:val="1"/>
      <w:numFmt w:val="bullet"/>
      <w:lvlText w:val=""/>
      <w:lvlJc w:val="left"/>
      <w:pPr>
        <w:tabs>
          <w:tab w:val="num" w:pos="2880"/>
        </w:tabs>
        <w:ind w:left="2880" w:hanging="360"/>
      </w:pPr>
      <w:rPr>
        <w:rFonts w:ascii="Wingdings" w:hAnsi="Wingdings" w:hint="default"/>
      </w:rPr>
    </w:lvl>
    <w:lvl w:ilvl="4" w:tplc="50AEAA0C" w:tentative="1">
      <w:start w:val="1"/>
      <w:numFmt w:val="bullet"/>
      <w:lvlText w:val=""/>
      <w:lvlJc w:val="left"/>
      <w:pPr>
        <w:tabs>
          <w:tab w:val="num" w:pos="3600"/>
        </w:tabs>
        <w:ind w:left="3600" w:hanging="360"/>
      </w:pPr>
      <w:rPr>
        <w:rFonts w:ascii="Wingdings" w:hAnsi="Wingdings" w:hint="default"/>
      </w:rPr>
    </w:lvl>
    <w:lvl w:ilvl="5" w:tplc="0E841E84" w:tentative="1">
      <w:start w:val="1"/>
      <w:numFmt w:val="bullet"/>
      <w:lvlText w:val=""/>
      <w:lvlJc w:val="left"/>
      <w:pPr>
        <w:tabs>
          <w:tab w:val="num" w:pos="4320"/>
        </w:tabs>
        <w:ind w:left="4320" w:hanging="360"/>
      </w:pPr>
      <w:rPr>
        <w:rFonts w:ascii="Wingdings" w:hAnsi="Wingdings" w:hint="default"/>
      </w:rPr>
    </w:lvl>
    <w:lvl w:ilvl="6" w:tplc="041E3530" w:tentative="1">
      <w:start w:val="1"/>
      <w:numFmt w:val="bullet"/>
      <w:lvlText w:val=""/>
      <w:lvlJc w:val="left"/>
      <w:pPr>
        <w:tabs>
          <w:tab w:val="num" w:pos="5040"/>
        </w:tabs>
        <w:ind w:left="5040" w:hanging="360"/>
      </w:pPr>
      <w:rPr>
        <w:rFonts w:ascii="Wingdings" w:hAnsi="Wingdings" w:hint="default"/>
      </w:rPr>
    </w:lvl>
    <w:lvl w:ilvl="7" w:tplc="C3AE991A" w:tentative="1">
      <w:start w:val="1"/>
      <w:numFmt w:val="bullet"/>
      <w:lvlText w:val=""/>
      <w:lvlJc w:val="left"/>
      <w:pPr>
        <w:tabs>
          <w:tab w:val="num" w:pos="5760"/>
        </w:tabs>
        <w:ind w:left="5760" w:hanging="360"/>
      </w:pPr>
      <w:rPr>
        <w:rFonts w:ascii="Wingdings" w:hAnsi="Wingdings" w:hint="default"/>
      </w:rPr>
    </w:lvl>
    <w:lvl w:ilvl="8" w:tplc="0710515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F9651D"/>
    <w:multiLevelType w:val="hybridMultilevel"/>
    <w:tmpl w:val="B24A3786"/>
    <w:lvl w:ilvl="0" w:tplc="5A6A26C6">
      <w:start w:val="1"/>
      <w:numFmt w:val="bullet"/>
      <w:lvlText w:val=""/>
      <w:lvlJc w:val="left"/>
      <w:pPr>
        <w:tabs>
          <w:tab w:val="num" w:pos="-8156"/>
        </w:tabs>
        <w:ind w:left="-8156" w:hanging="360"/>
      </w:pPr>
      <w:rPr>
        <w:rFonts w:ascii="Wingdings" w:hAnsi="Wingdings" w:hint="default"/>
      </w:rPr>
    </w:lvl>
    <w:lvl w:ilvl="1" w:tplc="C7E09978">
      <w:start w:val="524"/>
      <w:numFmt w:val="bullet"/>
      <w:lvlText w:val="–"/>
      <w:lvlJc w:val="left"/>
      <w:pPr>
        <w:tabs>
          <w:tab w:val="num" w:pos="-7436"/>
        </w:tabs>
        <w:ind w:left="-7436" w:hanging="360"/>
      </w:pPr>
      <w:rPr>
        <w:rFonts w:ascii="Arial" w:hAnsi="Arial" w:hint="default"/>
      </w:rPr>
    </w:lvl>
    <w:lvl w:ilvl="2" w:tplc="FD6A940A">
      <w:start w:val="1"/>
      <w:numFmt w:val="bullet"/>
      <w:lvlText w:val=""/>
      <w:lvlJc w:val="left"/>
      <w:pPr>
        <w:tabs>
          <w:tab w:val="num" w:pos="-6716"/>
        </w:tabs>
        <w:ind w:left="-6716" w:hanging="360"/>
      </w:pPr>
      <w:rPr>
        <w:rFonts w:ascii="Wingdings" w:hAnsi="Wingdings" w:hint="default"/>
      </w:rPr>
    </w:lvl>
    <w:lvl w:ilvl="3" w:tplc="CC04463A" w:tentative="1">
      <w:start w:val="1"/>
      <w:numFmt w:val="bullet"/>
      <w:lvlText w:val=""/>
      <w:lvlJc w:val="left"/>
      <w:pPr>
        <w:tabs>
          <w:tab w:val="num" w:pos="-5996"/>
        </w:tabs>
        <w:ind w:left="-5996" w:hanging="360"/>
      </w:pPr>
      <w:rPr>
        <w:rFonts w:ascii="Wingdings" w:hAnsi="Wingdings" w:hint="default"/>
      </w:rPr>
    </w:lvl>
    <w:lvl w:ilvl="4" w:tplc="864CB954" w:tentative="1">
      <w:start w:val="1"/>
      <w:numFmt w:val="bullet"/>
      <w:lvlText w:val=""/>
      <w:lvlJc w:val="left"/>
      <w:pPr>
        <w:tabs>
          <w:tab w:val="num" w:pos="-5276"/>
        </w:tabs>
        <w:ind w:left="-5276" w:hanging="360"/>
      </w:pPr>
      <w:rPr>
        <w:rFonts w:ascii="Wingdings" w:hAnsi="Wingdings" w:hint="default"/>
      </w:rPr>
    </w:lvl>
    <w:lvl w:ilvl="5" w:tplc="4E36BFB6" w:tentative="1">
      <w:start w:val="1"/>
      <w:numFmt w:val="bullet"/>
      <w:lvlText w:val=""/>
      <w:lvlJc w:val="left"/>
      <w:pPr>
        <w:tabs>
          <w:tab w:val="num" w:pos="-4556"/>
        </w:tabs>
        <w:ind w:left="-4556" w:hanging="360"/>
      </w:pPr>
      <w:rPr>
        <w:rFonts w:ascii="Wingdings" w:hAnsi="Wingdings" w:hint="default"/>
      </w:rPr>
    </w:lvl>
    <w:lvl w:ilvl="6" w:tplc="31B0A76C" w:tentative="1">
      <w:start w:val="1"/>
      <w:numFmt w:val="bullet"/>
      <w:lvlText w:val=""/>
      <w:lvlJc w:val="left"/>
      <w:pPr>
        <w:tabs>
          <w:tab w:val="num" w:pos="-3836"/>
        </w:tabs>
        <w:ind w:left="-3836" w:hanging="360"/>
      </w:pPr>
      <w:rPr>
        <w:rFonts w:ascii="Wingdings" w:hAnsi="Wingdings" w:hint="default"/>
      </w:rPr>
    </w:lvl>
    <w:lvl w:ilvl="7" w:tplc="5A98D054" w:tentative="1">
      <w:start w:val="1"/>
      <w:numFmt w:val="bullet"/>
      <w:lvlText w:val=""/>
      <w:lvlJc w:val="left"/>
      <w:pPr>
        <w:tabs>
          <w:tab w:val="num" w:pos="-3116"/>
        </w:tabs>
        <w:ind w:left="-3116" w:hanging="360"/>
      </w:pPr>
      <w:rPr>
        <w:rFonts w:ascii="Wingdings" w:hAnsi="Wingdings" w:hint="default"/>
      </w:rPr>
    </w:lvl>
    <w:lvl w:ilvl="8" w:tplc="D25A7090" w:tentative="1">
      <w:start w:val="1"/>
      <w:numFmt w:val="bullet"/>
      <w:lvlText w:val=""/>
      <w:lvlJc w:val="left"/>
      <w:pPr>
        <w:tabs>
          <w:tab w:val="num" w:pos="-2396"/>
        </w:tabs>
        <w:ind w:left="-2396" w:hanging="360"/>
      </w:pPr>
      <w:rPr>
        <w:rFonts w:ascii="Wingdings" w:hAnsi="Wingdings" w:hint="default"/>
      </w:rPr>
    </w:lvl>
  </w:abstractNum>
  <w:abstractNum w:abstractNumId="31" w15:restartNumberingAfterBreak="0">
    <w:nsid w:val="67A27379"/>
    <w:multiLevelType w:val="hybridMultilevel"/>
    <w:tmpl w:val="979E0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04E16"/>
    <w:multiLevelType w:val="hybridMultilevel"/>
    <w:tmpl w:val="4DC0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BB00B5"/>
    <w:multiLevelType w:val="hybridMultilevel"/>
    <w:tmpl w:val="B48E4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C441AE"/>
    <w:multiLevelType w:val="hybridMultilevel"/>
    <w:tmpl w:val="E2D0C634"/>
    <w:lvl w:ilvl="0" w:tplc="CAEE96F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8708D6"/>
    <w:multiLevelType w:val="hybridMultilevel"/>
    <w:tmpl w:val="476EA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EB5642"/>
    <w:multiLevelType w:val="hybridMultilevel"/>
    <w:tmpl w:val="BD4A776A"/>
    <w:lvl w:ilvl="0" w:tplc="8A649C9E">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D3C96"/>
    <w:multiLevelType w:val="hybridMultilevel"/>
    <w:tmpl w:val="C73273EE"/>
    <w:lvl w:ilvl="0" w:tplc="0409001B">
      <w:start w:val="1"/>
      <w:numFmt w:val="lowerRoman"/>
      <w:lvlText w:val="%1."/>
      <w:lvlJc w:val="right"/>
      <w:pPr>
        <w:ind w:left="720" w:hanging="360"/>
      </w:pPr>
    </w:lvl>
    <w:lvl w:ilvl="1" w:tplc="DB1660E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C22920"/>
    <w:multiLevelType w:val="hybridMultilevel"/>
    <w:tmpl w:val="F7F0739E"/>
    <w:lvl w:ilvl="0" w:tplc="04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EC22732"/>
    <w:multiLevelType w:val="multilevel"/>
    <w:tmpl w:val="70A285B4"/>
    <w:styleLink w:val="ListBullets119"/>
    <w:lvl w:ilvl="0">
      <w:start w:val="1"/>
      <w:numFmt w:val="bullet"/>
      <w:pStyle w:val="ListBullet21"/>
      <w:lvlText w:val="•"/>
      <w:lvlJc w:val="left"/>
      <w:pPr>
        <w:ind w:left="240" w:hanging="240"/>
      </w:pPr>
      <w:rPr>
        <w:rFonts w:ascii="Arial" w:hAnsi="Arial" w:hint="default"/>
        <w:color w:val="auto"/>
      </w:rPr>
    </w:lvl>
    <w:lvl w:ilvl="1">
      <w:start w:val="1"/>
      <w:numFmt w:val="bullet"/>
      <w:lvlText w:val="•"/>
      <w:lvlJc w:val="left"/>
      <w:pPr>
        <w:ind w:left="480" w:hanging="240"/>
      </w:pPr>
      <w:rPr>
        <w:rFonts w:ascii="Arial" w:hAnsi="Arial" w:hint="default"/>
        <w:color w:val="auto"/>
      </w:rPr>
    </w:lvl>
    <w:lvl w:ilvl="2">
      <w:start w:val="1"/>
      <w:numFmt w:val="bullet"/>
      <w:lvlText w:val="•"/>
      <w:lvlJc w:val="left"/>
      <w:pPr>
        <w:ind w:left="720" w:hanging="240"/>
      </w:pPr>
      <w:rPr>
        <w:rFonts w:ascii="Arial" w:hAnsi="Arial" w:hint="default"/>
        <w:color w:val="auto"/>
      </w:rPr>
    </w:lvl>
    <w:lvl w:ilvl="3">
      <w:start w:val="1"/>
      <w:numFmt w:val="bullet"/>
      <w:lvlText w:val="•"/>
      <w:lvlJc w:val="left"/>
      <w:pPr>
        <w:ind w:left="960" w:hanging="240"/>
      </w:pPr>
      <w:rPr>
        <w:rFonts w:ascii="Arial" w:hAnsi="Arial" w:hint="default"/>
        <w:color w:val="auto"/>
      </w:rPr>
    </w:lvl>
    <w:lvl w:ilvl="4">
      <w:start w:val="1"/>
      <w:numFmt w:val="bullet"/>
      <w:lvlText w:val="•"/>
      <w:lvlJc w:val="left"/>
      <w:pPr>
        <w:ind w:left="1200" w:hanging="240"/>
      </w:pPr>
      <w:rPr>
        <w:rFonts w:ascii="Arial" w:hAnsi="Arial" w:hint="default"/>
        <w:color w:val="auto"/>
      </w:rPr>
    </w:lvl>
    <w:lvl w:ilvl="5">
      <w:start w:val="1"/>
      <w:numFmt w:val="none"/>
      <w:lvlText w:val=""/>
      <w:lvlJc w:val="left"/>
      <w:pPr>
        <w:ind w:left="1440" w:hanging="240"/>
      </w:pPr>
      <w:rPr>
        <w:rFonts w:hint="default"/>
      </w:rPr>
    </w:lvl>
    <w:lvl w:ilvl="6">
      <w:start w:val="1"/>
      <w:numFmt w:val="none"/>
      <w:lvlText w:val="%7"/>
      <w:lvlJc w:val="left"/>
      <w:pPr>
        <w:ind w:left="1680" w:hanging="240"/>
      </w:pPr>
      <w:rPr>
        <w:rFonts w:hint="default"/>
      </w:rPr>
    </w:lvl>
    <w:lvl w:ilvl="7">
      <w:start w:val="1"/>
      <w:numFmt w:val="none"/>
      <w:lvlText w:val="%8"/>
      <w:lvlJc w:val="left"/>
      <w:pPr>
        <w:ind w:left="1920" w:hanging="240"/>
      </w:pPr>
      <w:rPr>
        <w:rFonts w:hint="default"/>
      </w:rPr>
    </w:lvl>
    <w:lvl w:ilvl="8">
      <w:start w:val="1"/>
      <w:numFmt w:val="none"/>
      <w:lvlText w:val="%9"/>
      <w:lvlJc w:val="left"/>
      <w:pPr>
        <w:ind w:left="2160" w:hanging="240"/>
      </w:pPr>
      <w:rPr>
        <w:rFonts w:hint="default"/>
      </w:rPr>
    </w:lvl>
  </w:abstractNum>
  <w:num w:numId="1">
    <w:abstractNumId w:val="0"/>
  </w:num>
  <w:num w:numId="2">
    <w:abstractNumId w:val="9"/>
  </w:num>
  <w:num w:numId="3">
    <w:abstractNumId w:val="10"/>
  </w:num>
  <w:num w:numId="4">
    <w:abstractNumId w:val="25"/>
  </w:num>
  <w:num w:numId="5">
    <w:abstractNumId w:val="21"/>
  </w:num>
  <w:num w:numId="6">
    <w:abstractNumId w:val="7"/>
  </w:num>
  <w:num w:numId="7">
    <w:abstractNumId w:val="1"/>
  </w:num>
  <w:num w:numId="8">
    <w:abstractNumId w:val="5"/>
  </w:num>
  <w:num w:numId="9">
    <w:abstractNumId w:val="32"/>
  </w:num>
  <w:num w:numId="10">
    <w:abstractNumId w:val="33"/>
  </w:num>
  <w:num w:numId="11">
    <w:abstractNumId w:val="24"/>
  </w:num>
  <w:num w:numId="12">
    <w:abstractNumId w:val="17"/>
  </w:num>
  <w:num w:numId="13">
    <w:abstractNumId w:val="39"/>
  </w:num>
  <w:num w:numId="14">
    <w:abstractNumId w:val="4"/>
  </w:num>
  <w:num w:numId="15">
    <w:abstractNumId w:val="22"/>
  </w:num>
  <w:num w:numId="16">
    <w:abstractNumId w:val="35"/>
  </w:num>
  <w:num w:numId="17">
    <w:abstractNumId w:val="20"/>
  </w:num>
  <w:num w:numId="18">
    <w:abstractNumId w:val="30"/>
  </w:num>
  <w:num w:numId="19">
    <w:abstractNumId w:val="2"/>
  </w:num>
  <w:num w:numId="20">
    <w:abstractNumId w:val="13"/>
  </w:num>
  <w:num w:numId="21">
    <w:abstractNumId w:val="36"/>
  </w:num>
  <w:num w:numId="22">
    <w:abstractNumId w:val="6"/>
  </w:num>
  <w:num w:numId="23">
    <w:abstractNumId w:val="19"/>
  </w:num>
  <w:num w:numId="24">
    <w:abstractNumId w:val="34"/>
  </w:num>
  <w:num w:numId="25">
    <w:abstractNumId w:val="37"/>
  </w:num>
  <w:num w:numId="26">
    <w:abstractNumId w:val="12"/>
  </w:num>
  <w:num w:numId="27">
    <w:abstractNumId w:val="3"/>
  </w:num>
  <w:num w:numId="28">
    <w:abstractNumId w:val="29"/>
  </w:num>
  <w:num w:numId="29">
    <w:abstractNumId w:val="16"/>
  </w:num>
  <w:num w:numId="30">
    <w:abstractNumId w:val="27"/>
  </w:num>
  <w:num w:numId="31">
    <w:abstractNumId w:val="8"/>
  </w:num>
  <w:num w:numId="32">
    <w:abstractNumId w:val="14"/>
  </w:num>
  <w:num w:numId="33">
    <w:abstractNumId w:val="15"/>
  </w:num>
  <w:num w:numId="34">
    <w:abstractNumId w:val="18"/>
  </w:num>
  <w:num w:numId="35">
    <w:abstractNumId w:val="38"/>
  </w:num>
  <w:num w:numId="36">
    <w:abstractNumId w:val="23"/>
  </w:num>
  <w:num w:numId="37">
    <w:abstractNumId w:val="26"/>
  </w:num>
  <w:num w:numId="38">
    <w:abstractNumId w:val="11"/>
  </w:num>
  <w:num w:numId="39">
    <w:abstractNumId w:val="28"/>
  </w:num>
  <w:num w:numId="40">
    <w:abstractNumId w:val="3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y Harris">
    <w15:presenceInfo w15:providerId="AD" w15:userId="S-1-5-21-73300850-3928273327-974967232-2314"/>
  </w15:person>
  <w15:person w15:author="Seong-Weon Park">
    <w15:presenceInfo w15:providerId="None" w15:userId="Seong-Weon Park"/>
  </w15:person>
  <w15:person w15:author="Joo, Woohyun">
    <w15:presenceInfo w15:providerId="AD" w15:userId="S::Woohyun.Joo@aig.com::b8d27a19-806b-402a-a4d0-b0a1358652e2"/>
  </w15:person>
  <w15:person w15:author="Xi Mo">
    <w15:presenceInfo w15:providerId="AD" w15:userId="S-1-5-21-73300850-3928273327-974967232-2193"/>
  </w15:person>
  <w15:person w15:author="Jeffrey Mauro">
    <w15:presenceInfo w15:providerId="AD" w15:userId="S-1-5-21-73300850-3928273327-974967232-1206"/>
  </w15:person>
  <w15:person w15:author="Jeffrey Burman">
    <w15:presenceInfo w15:providerId="AD" w15:userId="S-1-5-21-73300850-3928273327-974967232-1185"/>
  </w15:person>
  <w15:person w15:author="Zhang, Yi">
    <w15:presenceInfo w15:providerId="AD" w15:userId="S-1-5-21-825750147-1553096506-3895987836-876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FF"/>
    <w:rsid w:val="00005479"/>
    <w:rsid w:val="00006182"/>
    <w:rsid w:val="00010752"/>
    <w:rsid w:val="0001467D"/>
    <w:rsid w:val="0002093B"/>
    <w:rsid w:val="00020B36"/>
    <w:rsid w:val="00020BD6"/>
    <w:rsid w:val="000212A8"/>
    <w:rsid w:val="00021AC5"/>
    <w:rsid w:val="00021CFA"/>
    <w:rsid w:val="000246A0"/>
    <w:rsid w:val="00024C4F"/>
    <w:rsid w:val="000263F0"/>
    <w:rsid w:val="00030FE5"/>
    <w:rsid w:val="000363B8"/>
    <w:rsid w:val="00036756"/>
    <w:rsid w:val="00042518"/>
    <w:rsid w:val="00042AD9"/>
    <w:rsid w:val="00043F53"/>
    <w:rsid w:val="000445E6"/>
    <w:rsid w:val="0004589A"/>
    <w:rsid w:val="00046908"/>
    <w:rsid w:val="00047ED9"/>
    <w:rsid w:val="00047F07"/>
    <w:rsid w:val="00050D83"/>
    <w:rsid w:val="00052C07"/>
    <w:rsid w:val="00053A49"/>
    <w:rsid w:val="000560D2"/>
    <w:rsid w:val="00056ECB"/>
    <w:rsid w:val="0005723B"/>
    <w:rsid w:val="0006240E"/>
    <w:rsid w:val="00064B11"/>
    <w:rsid w:val="00067FA2"/>
    <w:rsid w:val="00070D8F"/>
    <w:rsid w:val="000737CA"/>
    <w:rsid w:val="00073ABC"/>
    <w:rsid w:val="000748BC"/>
    <w:rsid w:val="0007758D"/>
    <w:rsid w:val="0008367A"/>
    <w:rsid w:val="000868B3"/>
    <w:rsid w:val="000877E5"/>
    <w:rsid w:val="00090BFE"/>
    <w:rsid w:val="000919AB"/>
    <w:rsid w:val="00092FB7"/>
    <w:rsid w:val="000942E4"/>
    <w:rsid w:val="00095203"/>
    <w:rsid w:val="0009620C"/>
    <w:rsid w:val="00096FB1"/>
    <w:rsid w:val="0009785B"/>
    <w:rsid w:val="000A009E"/>
    <w:rsid w:val="000A0669"/>
    <w:rsid w:val="000A2496"/>
    <w:rsid w:val="000A306E"/>
    <w:rsid w:val="000A3577"/>
    <w:rsid w:val="000B0A8B"/>
    <w:rsid w:val="000B0E7F"/>
    <w:rsid w:val="000B0FE3"/>
    <w:rsid w:val="000B457C"/>
    <w:rsid w:val="000B6DDC"/>
    <w:rsid w:val="000C3DE7"/>
    <w:rsid w:val="000C4450"/>
    <w:rsid w:val="000C4C4E"/>
    <w:rsid w:val="000C5988"/>
    <w:rsid w:val="000D5E07"/>
    <w:rsid w:val="000D5E9D"/>
    <w:rsid w:val="000D70C6"/>
    <w:rsid w:val="000E164E"/>
    <w:rsid w:val="000E16A5"/>
    <w:rsid w:val="000E2DBE"/>
    <w:rsid w:val="000E41D8"/>
    <w:rsid w:val="000E42BA"/>
    <w:rsid w:val="000E49DD"/>
    <w:rsid w:val="000E6EDD"/>
    <w:rsid w:val="000F1845"/>
    <w:rsid w:val="000F1F3B"/>
    <w:rsid w:val="000F22B9"/>
    <w:rsid w:val="000F5611"/>
    <w:rsid w:val="000F5A72"/>
    <w:rsid w:val="000F7460"/>
    <w:rsid w:val="00101443"/>
    <w:rsid w:val="0010158C"/>
    <w:rsid w:val="00102B8A"/>
    <w:rsid w:val="00103FD9"/>
    <w:rsid w:val="001048A5"/>
    <w:rsid w:val="0010647C"/>
    <w:rsid w:val="00110B39"/>
    <w:rsid w:val="00110C88"/>
    <w:rsid w:val="00111FB8"/>
    <w:rsid w:val="00112749"/>
    <w:rsid w:val="00117813"/>
    <w:rsid w:val="00117B53"/>
    <w:rsid w:val="001206C8"/>
    <w:rsid w:val="00120742"/>
    <w:rsid w:val="00120DD4"/>
    <w:rsid w:val="00120DF8"/>
    <w:rsid w:val="00121A67"/>
    <w:rsid w:val="0012245F"/>
    <w:rsid w:val="00124853"/>
    <w:rsid w:val="00131154"/>
    <w:rsid w:val="00132BC5"/>
    <w:rsid w:val="00133327"/>
    <w:rsid w:val="0014122E"/>
    <w:rsid w:val="00144F2B"/>
    <w:rsid w:val="00145906"/>
    <w:rsid w:val="0014722F"/>
    <w:rsid w:val="00150DF9"/>
    <w:rsid w:val="00150EBA"/>
    <w:rsid w:val="00151DB8"/>
    <w:rsid w:val="00152335"/>
    <w:rsid w:val="0015354D"/>
    <w:rsid w:val="001535C3"/>
    <w:rsid w:val="001536BF"/>
    <w:rsid w:val="0015467A"/>
    <w:rsid w:val="001558B8"/>
    <w:rsid w:val="00162FBC"/>
    <w:rsid w:val="00163DC7"/>
    <w:rsid w:val="00164751"/>
    <w:rsid w:val="001653B4"/>
    <w:rsid w:val="00166309"/>
    <w:rsid w:val="0016662E"/>
    <w:rsid w:val="00167399"/>
    <w:rsid w:val="001674FA"/>
    <w:rsid w:val="00170627"/>
    <w:rsid w:val="00171295"/>
    <w:rsid w:val="0017303D"/>
    <w:rsid w:val="001736DA"/>
    <w:rsid w:val="00173B84"/>
    <w:rsid w:val="00177475"/>
    <w:rsid w:val="00180CAF"/>
    <w:rsid w:val="00181376"/>
    <w:rsid w:val="0018140E"/>
    <w:rsid w:val="0018148B"/>
    <w:rsid w:val="001925FC"/>
    <w:rsid w:val="00192B5E"/>
    <w:rsid w:val="00192C50"/>
    <w:rsid w:val="00196E25"/>
    <w:rsid w:val="0019779C"/>
    <w:rsid w:val="00197A2E"/>
    <w:rsid w:val="001A2913"/>
    <w:rsid w:val="001A36F6"/>
    <w:rsid w:val="001B3CE6"/>
    <w:rsid w:val="001B42DE"/>
    <w:rsid w:val="001B7EB3"/>
    <w:rsid w:val="001C04D6"/>
    <w:rsid w:val="001C5133"/>
    <w:rsid w:val="001C5749"/>
    <w:rsid w:val="001C611F"/>
    <w:rsid w:val="001C6B35"/>
    <w:rsid w:val="001C7ECB"/>
    <w:rsid w:val="001D07A1"/>
    <w:rsid w:val="001D32BA"/>
    <w:rsid w:val="001D4ACD"/>
    <w:rsid w:val="001D7451"/>
    <w:rsid w:val="001D791A"/>
    <w:rsid w:val="001D7B14"/>
    <w:rsid w:val="001E2120"/>
    <w:rsid w:val="001E43F7"/>
    <w:rsid w:val="001E5381"/>
    <w:rsid w:val="001E6D5E"/>
    <w:rsid w:val="001E787D"/>
    <w:rsid w:val="001F00C1"/>
    <w:rsid w:val="001F04C8"/>
    <w:rsid w:val="001F52EB"/>
    <w:rsid w:val="001F5939"/>
    <w:rsid w:val="002010B5"/>
    <w:rsid w:val="0020203F"/>
    <w:rsid w:val="00203673"/>
    <w:rsid w:val="0020386A"/>
    <w:rsid w:val="00203DA4"/>
    <w:rsid w:val="00203F5B"/>
    <w:rsid w:val="00204A19"/>
    <w:rsid w:val="00204F29"/>
    <w:rsid w:val="00207239"/>
    <w:rsid w:val="00207B15"/>
    <w:rsid w:val="00211381"/>
    <w:rsid w:val="00211F26"/>
    <w:rsid w:val="0021243C"/>
    <w:rsid w:val="00214696"/>
    <w:rsid w:val="00221BC5"/>
    <w:rsid w:val="00222EC0"/>
    <w:rsid w:val="00223BA8"/>
    <w:rsid w:val="00223C1A"/>
    <w:rsid w:val="00223C84"/>
    <w:rsid w:val="00223D7F"/>
    <w:rsid w:val="0022689B"/>
    <w:rsid w:val="002303CA"/>
    <w:rsid w:val="00232B6F"/>
    <w:rsid w:val="002332C3"/>
    <w:rsid w:val="00233C37"/>
    <w:rsid w:val="00234509"/>
    <w:rsid w:val="00234F98"/>
    <w:rsid w:val="002350E1"/>
    <w:rsid w:val="00235443"/>
    <w:rsid w:val="00241EB8"/>
    <w:rsid w:val="00242204"/>
    <w:rsid w:val="00243DDB"/>
    <w:rsid w:val="0024427D"/>
    <w:rsid w:val="002464E7"/>
    <w:rsid w:val="002477A9"/>
    <w:rsid w:val="00250D85"/>
    <w:rsid w:val="0025173C"/>
    <w:rsid w:val="00252D3E"/>
    <w:rsid w:val="00253404"/>
    <w:rsid w:val="0025364A"/>
    <w:rsid w:val="002537CB"/>
    <w:rsid w:val="00254D9A"/>
    <w:rsid w:val="00256B8C"/>
    <w:rsid w:val="00257390"/>
    <w:rsid w:val="002577CC"/>
    <w:rsid w:val="002601D1"/>
    <w:rsid w:val="002616D4"/>
    <w:rsid w:val="00266E3F"/>
    <w:rsid w:val="0026718C"/>
    <w:rsid w:val="0026744E"/>
    <w:rsid w:val="0027070E"/>
    <w:rsid w:val="002707FD"/>
    <w:rsid w:val="00272EAA"/>
    <w:rsid w:val="00273428"/>
    <w:rsid w:val="002736BF"/>
    <w:rsid w:val="0027501A"/>
    <w:rsid w:val="00275FA6"/>
    <w:rsid w:val="00276472"/>
    <w:rsid w:val="00276A4B"/>
    <w:rsid w:val="00277606"/>
    <w:rsid w:val="002777CB"/>
    <w:rsid w:val="00277A72"/>
    <w:rsid w:val="002822E0"/>
    <w:rsid w:val="00284810"/>
    <w:rsid w:val="00290E05"/>
    <w:rsid w:val="00291754"/>
    <w:rsid w:val="002943BC"/>
    <w:rsid w:val="00295985"/>
    <w:rsid w:val="00296B2D"/>
    <w:rsid w:val="002A418D"/>
    <w:rsid w:val="002A55CE"/>
    <w:rsid w:val="002A6E9F"/>
    <w:rsid w:val="002A79A2"/>
    <w:rsid w:val="002A7F94"/>
    <w:rsid w:val="002B06BD"/>
    <w:rsid w:val="002B11EC"/>
    <w:rsid w:val="002B1F05"/>
    <w:rsid w:val="002B46EB"/>
    <w:rsid w:val="002B4B97"/>
    <w:rsid w:val="002B4E82"/>
    <w:rsid w:val="002B6E57"/>
    <w:rsid w:val="002B718D"/>
    <w:rsid w:val="002B770C"/>
    <w:rsid w:val="002B7722"/>
    <w:rsid w:val="002C35F6"/>
    <w:rsid w:val="002C4BBB"/>
    <w:rsid w:val="002C506C"/>
    <w:rsid w:val="002C7460"/>
    <w:rsid w:val="002D09BD"/>
    <w:rsid w:val="002D1127"/>
    <w:rsid w:val="002D36ED"/>
    <w:rsid w:val="002D6164"/>
    <w:rsid w:val="002D632C"/>
    <w:rsid w:val="002D71DF"/>
    <w:rsid w:val="002E041B"/>
    <w:rsid w:val="002E075C"/>
    <w:rsid w:val="002E0C62"/>
    <w:rsid w:val="002E1A3A"/>
    <w:rsid w:val="002E1B8D"/>
    <w:rsid w:val="002E1ECC"/>
    <w:rsid w:val="002E20FE"/>
    <w:rsid w:val="002E2526"/>
    <w:rsid w:val="002E261D"/>
    <w:rsid w:val="002E3DAD"/>
    <w:rsid w:val="002E5C8D"/>
    <w:rsid w:val="002E71CF"/>
    <w:rsid w:val="002E71EF"/>
    <w:rsid w:val="002F01D0"/>
    <w:rsid w:val="002F1081"/>
    <w:rsid w:val="002F3C6F"/>
    <w:rsid w:val="002F58EF"/>
    <w:rsid w:val="002F62C2"/>
    <w:rsid w:val="002F63CF"/>
    <w:rsid w:val="002F6655"/>
    <w:rsid w:val="002F680A"/>
    <w:rsid w:val="002F68FC"/>
    <w:rsid w:val="0030161A"/>
    <w:rsid w:val="00304A27"/>
    <w:rsid w:val="00307FED"/>
    <w:rsid w:val="00311820"/>
    <w:rsid w:val="00312C4C"/>
    <w:rsid w:val="00316B25"/>
    <w:rsid w:val="00320958"/>
    <w:rsid w:val="0032128B"/>
    <w:rsid w:val="0032242D"/>
    <w:rsid w:val="003237ED"/>
    <w:rsid w:val="003265AC"/>
    <w:rsid w:val="00327D8F"/>
    <w:rsid w:val="00327E3B"/>
    <w:rsid w:val="003325A3"/>
    <w:rsid w:val="00334001"/>
    <w:rsid w:val="00335BC1"/>
    <w:rsid w:val="00336D43"/>
    <w:rsid w:val="003379E7"/>
    <w:rsid w:val="00337BB7"/>
    <w:rsid w:val="0034131E"/>
    <w:rsid w:val="00341595"/>
    <w:rsid w:val="003423BB"/>
    <w:rsid w:val="00343514"/>
    <w:rsid w:val="0034469E"/>
    <w:rsid w:val="00346438"/>
    <w:rsid w:val="003465F3"/>
    <w:rsid w:val="00347484"/>
    <w:rsid w:val="00350A7C"/>
    <w:rsid w:val="00350D29"/>
    <w:rsid w:val="00350F9C"/>
    <w:rsid w:val="00355A24"/>
    <w:rsid w:val="003575E2"/>
    <w:rsid w:val="00357842"/>
    <w:rsid w:val="003621EE"/>
    <w:rsid w:val="00362A01"/>
    <w:rsid w:val="00362B11"/>
    <w:rsid w:val="00364A74"/>
    <w:rsid w:val="00367009"/>
    <w:rsid w:val="003672F2"/>
    <w:rsid w:val="00367434"/>
    <w:rsid w:val="00382DEA"/>
    <w:rsid w:val="0038680F"/>
    <w:rsid w:val="00390064"/>
    <w:rsid w:val="00394400"/>
    <w:rsid w:val="00394B81"/>
    <w:rsid w:val="00395C37"/>
    <w:rsid w:val="003A1ACD"/>
    <w:rsid w:val="003A568F"/>
    <w:rsid w:val="003A5917"/>
    <w:rsid w:val="003A65F7"/>
    <w:rsid w:val="003A7657"/>
    <w:rsid w:val="003B102D"/>
    <w:rsid w:val="003B2103"/>
    <w:rsid w:val="003B3264"/>
    <w:rsid w:val="003B3993"/>
    <w:rsid w:val="003B64E5"/>
    <w:rsid w:val="003B6800"/>
    <w:rsid w:val="003C027F"/>
    <w:rsid w:val="003C0305"/>
    <w:rsid w:val="003C0662"/>
    <w:rsid w:val="003C1AB9"/>
    <w:rsid w:val="003C6A02"/>
    <w:rsid w:val="003C7721"/>
    <w:rsid w:val="003D3180"/>
    <w:rsid w:val="003D3B66"/>
    <w:rsid w:val="003D3FE4"/>
    <w:rsid w:val="003D7246"/>
    <w:rsid w:val="003D77A6"/>
    <w:rsid w:val="003E1C2C"/>
    <w:rsid w:val="003E4144"/>
    <w:rsid w:val="003E7DDC"/>
    <w:rsid w:val="003F519D"/>
    <w:rsid w:val="003F64E8"/>
    <w:rsid w:val="003F6B1E"/>
    <w:rsid w:val="00403050"/>
    <w:rsid w:val="0040417F"/>
    <w:rsid w:val="00405D19"/>
    <w:rsid w:val="00405D5E"/>
    <w:rsid w:val="00410830"/>
    <w:rsid w:val="00411B17"/>
    <w:rsid w:val="0041438D"/>
    <w:rsid w:val="004148DF"/>
    <w:rsid w:val="00416731"/>
    <w:rsid w:val="00416A4F"/>
    <w:rsid w:val="00417519"/>
    <w:rsid w:val="00421C5E"/>
    <w:rsid w:val="0042284E"/>
    <w:rsid w:val="004228AA"/>
    <w:rsid w:val="004238CA"/>
    <w:rsid w:val="00423A24"/>
    <w:rsid w:val="00423BA1"/>
    <w:rsid w:val="00427EA8"/>
    <w:rsid w:val="00431C0F"/>
    <w:rsid w:val="004321E3"/>
    <w:rsid w:val="00443D79"/>
    <w:rsid w:val="0044634D"/>
    <w:rsid w:val="004475C2"/>
    <w:rsid w:val="00454179"/>
    <w:rsid w:val="00454997"/>
    <w:rsid w:val="00454D0B"/>
    <w:rsid w:val="00457531"/>
    <w:rsid w:val="00460A83"/>
    <w:rsid w:val="00462130"/>
    <w:rsid w:val="00462A62"/>
    <w:rsid w:val="00463F9B"/>
    <w:rsid w:val="004659C5"/>
    <w:rsid w:val="00465D34"/>
    <w:rsid w:val="00466D30"/>
    <w:rsid w:val="0047017A"/>
    <w:rsid w:val="00471BD7"/>
    <w:rsid w:val="00474AD5"/>
    <w:rsid w:val="0047561F"/>
    <w:rsid w:val="00475ADD"/>
    <w:rsid w:val="00477C41"/>
    <w:rsid w:val="004800F5"/>
    <w:rsid w:val="00480160"/>
    <w:rsid w:val="0048217B"/>
    <w:rsid w:val="004823E5"/>
    <w:rsid w:val="00483317"/>
    <w:rsid w:val="0048382E"/>
    <w:rsid w:val="004838C3"/>
    <w:rsid w:val="00484512"/>
    <w:rsid w:val="004877DB"/>
    <w:rsid w:val="004902B8"/>
    <w:rsid w:val="0049504F"/>
    <w:rsid w:val="00497929"/>
    <w:rsid w:val="004A02CB"/>
    <w:rsid w:val="004A197B"/>
    <w:rsid w:val="004A4E56"/>
    <w:rsid w:val="004A55C7"/>
    <w:rsid w:val="004A64E1"/>
    <w:rsid w:val="004B0756"/>
    <w:rsid w:val="004B5E78"/>
    <w:rsid w:val="004B6027"/>
    <w:rsid w:val="004B7840"/>
    <w:rsid w:val="004C07B6"/>
    <w:rsid w:val="004C4B39"/>
    <w:rsid w:val="004C5B6A"/>
    <w:rsid w:val="004D0709"/>
    <w:rsid w:val="004D0D11"/>
    <w:rsid w:val="004D28A1"/>
    <w:rsid w:val="004D29C0"/>
    <w:rsid w:val="004D3F13"/>
    <w:rsid w:val="004E0968"/>
    <w:rsid w:val="004E1702"/>
    <w:rsid w:val="004E2AEB"/>
    <w:rsid w:val="004E4A2D"/>
    <w:rsid w:val="004E61B7"/>
    <w:rsid w:val="004F05C0"/>
    <w:rsid w:val="004F70F6"/>
    <w:rsid w:val="0050211C"/>
    <w:rsid w:val="00502AB8"/>
    <w:rsid w:val="00503DF2"/>
    <w:rsid w:val="005063E6"/>
    <w:rsid w:val="005071C3"/>
    <w:rsid w:val="005103F1"/>
    <w:rsid w:val="00512219"/>
    <w:rsid w:val="00513C9C"/>
    <w:rsid w:val="00516771"/>
    <w:rsid w:val="00524FA3"/>
    <w:rsid w:val="005271E6"/>
    <w:rsid w:val="0053285C"/>
    <w:rsid w:val="0053352D"/>
    <w:rsid w:val="00533DF1"/>
    <w:rsid w:val="00534528"/>
    <w:rsid w:val="00536D47"/>
    <w:rsid w:val="005426BD"/>
    <w:rsid w:val="0054303F"/>
    <w:rsid w:val="00543E83"/>
    <w:rsid w:val="00544A81"/>
    <w:rsid w:val="00545332"/>
    <w:rsid w:val="00545A6F"/>
    <w:rsid w:val="00545A84"/>
    <w:rsid w:val="00545EB5"/>
    <w:rsid w:val="0055170F"/>
    <w:rsid w:val="00551879"/>
    <w:rsid w:val="005518FD"/>
    <w:rsid w:val="00556D97"/>
    <w:rsid w:val="005617AC"/>
    <w:rsid w:val="00562908"/>
    <w:rsid w:val="00565D6C"/>
    <w:rsid w:val="00566157"/>
    <w:rsid w:val="00570671"/>
    <w:rsid w:val="00571CEC"/>
    <w:rsid w:val="00571EC3"/>
    <w:rsid w:val="005726B6"/>
    <w:rsid w:val="005752EE"/>
    <w:rsid w:val="005753C4"/>
    <w:rsid w:val="00575D4A"/>
    <w:rsid w:val="00576435"/>
    <w:rsid w:val="00576A9F"/>
    <w:rsid w:val="0057795E"/>
    <w:rsid w:val="005842C5"/>
    <w:rsid w:val="00584683"/>
    <w:rsid w:val="00585412"/>
    <w:rsid w:val="00587510"/>
    <w:rsid w:val="00587B28"/>
    <w:rsid w:val="005906CC"/>
    <w:rsid w:val="00591D95"/>
    <w:rsid w:val="00594563"/>
    <w:rsid w:val="005947E5"/>
    <w:rsid w:val="00594B60"/>
    <w:rsid w:val="005A1BA3"/>
    <w:rsid w:val="005A2D6E"/>
    <w:rsid w:val="005A367E"/>
    <w:rsid w:val="005A47A2"/>
    <w:rsid w:val="005A4ECF"/>
    <w:rsid w:val="005A4FD3"/>
    <w:rsid w:val="005A5F7C"/>
    <w:rsid w:val="005A773F"/>
    <w:rsid w:val="005A7FE7"/>
    <w:rsid w:val="005B152E"/>
    <w:rsid w:val="005C15A5"/>
    <w:rsid w:val="005C215B"/>
    <w:rsid w:val="005C2181"/>
    <w:rsid w:val="005C3233"/>
    <w:rsid w:val="005C56EB"/>
    <w:rsid w:val="005C579A"/>
    <w:rsid w:val="005D211C"/>
    <w:rsid w:val="005D2774"/>
    <w:rsid w:val="005D3968"/>
    <w:rsid w:val="005D3D35"/>
    <w:rsid w:val="005D58F2"/>
    <w:rsid w:val="005D7CFF"/>
    <w:rsid w:val="005E14CB"/>
    <w:rsid w:val="005E2C4A"/>
    <w:rsid w:val="005E390C"/>
    <w:rsid w:val="005E405C"/>
    <w:rsid w:val="005E41A3"/>
    <w:rsid w:val="005E6EAC"/>
    <w:rsid w:val="005E7887"/>
    <w:rsid w:val="005F030A"/>
    <w:rsid w:val="005F4184"/>
    <w:rsid w:val="005F4690"/>
    <w:rsid w:val="005F4A03"/>
    <w:rsid w:val="005F62E6"/>
    <w:rsid w:val="005F6E4D"/>
    <w:rsid w:val="005F79E5"/>
    <w:rsid w:val="0060056C"/>
    <w:rsid w:val="0060365D"/>
    <w:rsid w:val="0060411A"/>
    <w:rsid w:val="006044E6"/>
    <w:rsid w:val="006048E3"/>
    <w:rsid w:val="0060499F"/>
    <w:rsid w:val="006067FD"/>
    <w:rsid w:val="00606B3F"/>
    <w:rsid w:val="00607C78"/>
    <w:rsid w:val="00610FCD"/>
    <w:rsid w:val="00611630"/>
    <w:rsid w:val="00612A7B"/>
    <w:rsid w:val="0061316E"/>
    <w:rsid w:val="00616370"/>
    <w:rsid w:val="0061670C"/>
    <w:rsid w:val="00622A70"/>
    <w:rsid w:val="00622E11"/>
    <w:rsid w:val="00623A17"/>
    <w:rsid w:val="00623F77"/>
    <w:rsid w:val="00625444"/>
    <w:rsid w:val="006264EE"/>
    <w:rsid w:val="00630957"/>
    <w:rsid w:val="006317BF"/>
    <w:rsid w:val="006323B0"/>
    <w:rsid w:val="00636288"/>
    <w:rsid w:val="0064063D"/>
    <w:rsid w:val="006436A1"/>
    <w:rsid w:val="00643EDA"/>
    <w:rsid w:val="00646284"/>
    <w:rsid w:val="00651386"/>
    <w:rsid w:val="00653513"/>
    <w:rsid w:val="00653E27"/>
    <w:rsid w:val="00655B56"/>
    <w:rsid w:val="00657C8E"/>
    <w:rsid w:val="00660C77"/>
    <w:rsid w:val="00662561"/>
    <w:rsid w:val="00664819"/>
    <w:rsid w:val="0066644A"/>
    <w:rsid w:val="006669C1"/>
    <w:rsid w:val="006676B4"/>
    <w:rsid w:val="006709F7"/>
    <w:rsid w:val="00670C10"/>
    <w:rsid w:val="006721A2"/>
    <w:rsid w:val="0067227C"/>
    <w:rsid w:val="00672540"/>
    <w:rsid w:val="00672654"/>
    <w:rsid w:val="006733FC"/>
    <w:rsid w:val="006772D3"/>
    <w:rsid w:val="00680243"/>
    <w:rsid w:val="00680562"/>
    <w:rsid w:val="00680DE5"/>
    <w:rsid w:val="00681531"/>
    <w:rsid w:val="006826F1"/>
    <w:rsid w:val="00682DE5"/>
    <w:rsid w:val="00683E7B"/>
    <w:rsid w:val="00687C41"/>
    <w:rsid w:val="006903E4"/>
    <w:rsid w:val="00695750"/>
    <w:rsid w:val="00695878"/>
    <w:rsid w:val="006959CB"/>
    <w:rsid w:val="006970BE"/>
    <w:rsid w:val="0069797F"/>
    <w:rsid w:val="00697BE3"/>
    <w:rsid w:val="006A01A8"/>
    <w:rsid w:val="006A1BE9"/>
    <w:rsid w:val="006A276B"/>
    <w:rsid w:val="006A4EDC"/>
    <w:rsid w:val="006A7879"/>
    <w:rsid w:val="006B1D2E"/>
    <w:rsid w:val="006B2A25"/>
    <w:rsid w:val="006B31B1"/>
    <w:rsid w:val="006B4171"/>
    <w:rsid w:val="006B5B09"/>
    <w:rsid w:val="006B6DFF"/>
    <w:rsid w:val="006B6FCE"/>
    <w:rsid w:val="006B7797"/>
    <w:rsid w:val="006C0BF9"/>
    <w:rsid w:val="006C391B"/>
    <w:rsid w:val="006C3B55"/>
    <w:rsid w:val="006C4896"/>
    <w:rsid w:val="006C5441"/>
    <w:rsid w:val="006C5D31"/>
    <w:rsid w:val="006C62F7"/>
    <w:rsid w:val="006C6965"/>
    <w:rsid w:val="006D0DEA"/>
    <w:rsid w:val="006D1DE2"/>
    <w:rsid w:val="006D3BAE"/>
    <w:rsid w:val="006D5EAA"/>
    <w:rsid w:val="006D734C"/>
    <w:rsid w:val="006E03E8"/>
    <w:rsid w:val="006E0873"/>
    <w:rsid w:val="006E3B8A"/>
    <w:rsid w:val="006E41A2"/>
    <w:rsid w:val="006E4769"/>
    <w:rsid w:val="006E6795"/>
    <w:rsid w:val="006E6AC3"/>
    <w:rsid w:val="006F0994"/>
    <w:rsid w:val="006F6481"/>
    <w:rsid w:val="00700392"/>
    <w:rsid w:val="00701068"/>
    <w:rsid w:val="00702808"/>
    <w:rsid w:val="00703737"/>
    <w:rsid w:val="00704FB3"/>
    <w:rsid w:val="00706579"/>
    <w:rsid w:val="00710485"/>
    <w:rsid w:val="00712B11"/>
    <w:rsid w:val="00713E68"/>
    <w:rsid w:val="00714BCE"/>
    <w:rsid w:val="007213AC"/>
    <w:rsid w:val="0072158B"/>
    <w:rsid w:val="007217A2"/>
    <w:rsid w:val="007225A1"/>
    <w:rsid w:val="00724C31"/>
    <w:rsid w:val="00727C90"/>
    <w:rsid w:val="007301F4"/>
    <w:rsid w:val="00730633"/>
    <w:rsid w:val="007311CC"/>
    <w:rsid w:val="007315F8"/>
    <w:rsid w:val="007327F2"/>
    <w:rsid w:val="0073367B"/>
    <w:rsid w:val="0073387C"/>
    <w:rsid w:val="00733EEC"/>
    <w:rsid w:val="00740C1E"/>
    <w:rsid w:val="0074192C"/>
    <w:rsid w:val="00744EDD"/>
    <w:rsid w:val="00745999"/>
    <w:rsid w:val="007460EC"/>
    <w:rsid w:val="00746A2A"/>
    <w:rsid w:val="00747D67"/>
    <w:rsid w:val="00752FC9"/>
    <w:rsid w:val="00753967"/>
    <w:rsid w:val="00754408"/>
    <w:rsid w:val="00757D5D"/>
    <w:rsid w:val="007609BC"/>
    <w:rsid w:val="0076158B"/>
    <w:rsid w:val="00765ED3"/>
    <w:rsid w:val="00766875"/>
    <w:rsid w:val="00767284"/>
    <w:rsid w:val="00770294"/>
    <w:rsid w:val="00774E1A"/>
    <w:rsid w:val="007751AF"/>
    <w:rsid w:val="00775B55"/>
    <w:rsid w:val="00776D35"/>
    <w:rsid w:val="007821E0"/>
    <w:rsid w:val="00782A5C"/>
    <w:rsid w:val="007840B3"/>
    <w:rsid w:val="00784FC7"/>
    <w:rsid w:val="00784FFC"/>
    <w:rsid w:val="00785BE9"/>
    <w:rsid w:val="00787372"/>
    <w:rsid w:val="00792191"/>
    <w:rsid w:val="007930C7"/>
    <w:rsid w:val="0079396A"/>
    <w:rsid w:val="00795CE0"/>
    <w:rsid w:val="00796029"/>
    <w:rsid w:val="007A1BB6"/>
    <w:rsid w:val="007A3134"/>
    <w:rsid w:val="007A4CDA"/>
    <w:rsid w:val="007A753E"/>
    <w:rsid w:val="007A7A24"/>
    <w:rsid w:val="007B1382"/>
    <w:rsid w:val="007B4F0B"/>
    <w:rsid w:val="007B6963"/>
    <w:rsid w:val="007B7D89"/>
    <w:rsid w:val="007C0998"/>
    <w:rsid w:val="007C1CEA"/>
    <w:rsid w:val="007C23AD"/>
    <w:rsid w:val="007C2506"/>
    <w:rsid w:val="007C5460"/>
    <w:rsid w:val="007C57FE"/>
    <w:rsid w:val="007C6CB5"/>
    <w:rsid w:val="007D0B04"/>
    <w:rsid w:val="007D0F56"/>
    <w:rsid w:val="007D157D"/>
    <w:rsid w:val="007D1B64"/>
    <w:rsid w:val="007D276A"/>
    <w:rsid w:val="007D3699"/>
    <w:rsid w:val="007D399F"/>
    <w:rsid w:val="007E4B5C"/>
    <w:rsid w:val="007E4BDA"/>
    <w:rsid w:val="007E5853"/>
    <w:rsid w:val="007E6F6F"/>
    <w:rsid w:val="007E71E8"/>
    <w:rsid w:val="007F0370"/>
    <w:rsid w:val="007F1426"/>
    <w:rsid w:val="007F236B"/>
    <w:rsid w:val="007F40EF"/>
    <w:rsid w:val="007F4334"/>
    <w:rsid w:val="007F572F"/>
    <w:rsid w:val="007F7480"/>
    <w:rsid w:val="00801EC5"/>
    <w:rsid w:val="0080318B"/>
    <w:rsid w:val="00803D9B"/>
    <w:rsid w:val="00804399"/>
    <w:rsid w:val="0080457D"/>
    <w:rsid w:val="00805227"/>
    <w:rsid w:val="0080535D"/>
    <w:rsid w:val="0080613A"/>
    <w:rsid w:val="008070EF"/>
    <w:rsid w:val="00807A27"/>
    <w:rsid w:val="00812B88"/>
    <w:rsid w:val="00814EA0"/>
    <w:rsid w:val="008170A5"/>
    <w:rsid w:val="00817B0A"/>
    <w:rsid w:val="00821377"/>
    <w:rsid w:val="00821A7B"/>
    <w:rsid w:val="00824671"/>
    <w:rsid w:val="00826CE0"/>
    <w:rsid w:val="008272A6"/>
    <w:rsid w:val="00827C7B"/>
    <w:rsid w:val="00830430"/>
    <w:rsid w:val="00830868"/>
    <w:rsid w:val="0083335F"/>
    <w:rsid w:val="00833EA2"/>
    <w:rsid w:val="00834DF4"/>
    <w:rsid w:val="00835DD5"/>
    <w:rsid w:val="008377F9"/>
    <w:rsid w:val="008400DA"/>
    <w:rsid w:val="00840B18"/>
    <w:rsid w:val="008411A5"/>
    <w:rsid w:val="00842BAA"/>
    <w:rsid w:val="00843F94"/>
    <w:rsid w:val="00847A22"/>
    <w:rsid w:val="0085166A"/>
    <w:rsid w:val="00851EA9"/>
    <w:rsid w:val="00855598"/>
    <w:rsid w:val="008615CC"/>
    <w:rsid w:val="008615E7"/>
    <w:rsid w:val="008617F1"/>
    <w:rsid w:val="00864E48"/>
    <w:rsid w:val="008661FC"/>
    <w:rsid w:val="00866BF1"/>
    <w:rsid w:val="00867082"/>
    <w:rsid w:val="008724D2"/>
    <w:rsid w:val="008736FF"/>
    <w:rsid w:val="008748B8"/>
    <w:rsid w:val="008753D0"/>
    <w:rsid w:val="008768CE"/>
    <w:rsid w:val="008773B7"/>
    <w:rsid w:val="00877586"/>
    <w:rsid w:val="00883086"/>
    <w:rsid w:val="008832C7"/>
    <w:rsid w:val="00883EF6"/>
    <w:rsid w:val="008841EF"/>
    <w:rsid w:val="00893CD6"/>
    <w:rsid w:val="00895475"/>
    <w:rsid w:val="00896B77"/>
    <w:rsid w:val="0089774F"/>
    <w:rsid w:val="008A2318"/>
    <w:rsid w:val="008A2F7E"/>
    <w:rsid w:val="008A50AC"/>
    <w:rsid w:val="008A597C"/>
    <w:rsid w:val="008A62DA"/>
    <w:rsid w:val="008A7F23"/>
    <w:rsid w:val="008B14F9"/>
    <w:rsid w:val="008B1CB9"/>
    <w:rsid w:val="008B261B"/>
    <w:rsid w:val="008B3D4F"/>
    <w:rsid w:val="008B3EA3"/>
    <w:rsid w:val="008B4689"/>
    <w:rsid w:val="008B5158"/>
    <w:rsid w:val="008B7ACE"/>
    <w:rsid w:val="008C1CF9"/>
    <w:rsid w:val="008C2025"/>
    <w:rsid w:val="008C2C03"/>
    <w:rsid w:val="008C3CBC"/>
    <w:rsid w:val="008C6E7A"/>
    <w:rsid w:val="008D0381"/>
    <w:rsid w:val="008D137B"/>
    <w:rsid w:val="008D1DBC"/>
    <w:rsid w:val="008D7836"/>
    <w:rsid w:val="008E313B"/>
    <w:rsid w:val="008E3FF3"/>
    <w:rsid w:val="008E474B"/>
    <w:rsid w:val="008E546C"/>
    <w:rsid w:val="008E57F8"/>
    <w:rsid w:val="008E7646"/>
    <w:rsid w:val="008F01CD"/>
    <w:rsid w:val="008F1639"/>
    <w:rsid w:val="008F2238"/>
    <w:rsid w:val="008F3DA5"/>
    <w:rsid w:val="008F5024"/>
    <w:rsid w:val="008F67CB"/>
    <w:rsid w:val="009013B3"/>
    <w:rsid w:val="00901D26"/>
    <w:rsid w:val="00904B83"/>
    <w:rsid w:val="00904F2D"/>
    <w:rsid w:val="0090555B"/>
    <w:rsid w:val="00905B77"/>
    <w:rsid w:val="00907809"/>
    <w:rsid w:val="00907DBD"/>
    <w:rsid w:val="00912026"/>
    <w:rsid w:val="00914A9F"/>
    <w:rsid w:val="00914E71"/>
    <w:rsid w:val="00914F0D"/>
    <w:rsid w:val="009156E7"/>
    <w:rsid w:val="00915E19"/>
    <w:rsid w:val="00915EB2"/>
    <w:rsid w:val="00917A5C"/>
    <w:rsid w:val="0092062C"/>
    <w:rsid w:val="00921966"/>
    <w:rsid w:val="00923860"/>
    <w:rsid w:val="00923EF0"/>
    <w:rsid w:val="00925001"/>
    <w:rsid w:val="00925E8A"/>
    <w:rsid w:val="00926A02"/>
    <w:rsid w:val="009301A4"/>
    <w:rsid w:val="00930A30"/>
    <w:rsid w:val="00932EE3"/>
    <w:rsid w:val="00933F61"/>
    <w:rsid w:val="00933F85"/>
    <w:rsid w:val="00934001"/>
    <w:rsid w:val="00934093"/>
    <w:rsid w:val="0093471A"/>
    <w:rsid w:val="00934D10"/>
    <w:rsid w:val="009353B6"/>
    <w:rsid w:val="00936497"/>
    <w:rsid w:val="0093684C"/>
    <w:rsid w:val="00936F53"/>
    <w:rsid w:val="00942CFF"/>
    <w:rsid w:val="00943462"/>
    <w:rsid w:val="00943AF9"/>
    <w:rsid w:val="0094417E"/>
    <w:rsid w:val="0094478C"/>
    <w:rsid w:val="00945172"/>
    <w:rsid w:val="0094525A"/>
    <w:rsid w:val="00945FCB"/>
    <w:rsid w:val="00947E82"/>
    <w:rsid w:val="009501FF"/>
    <w:rsid w:val="00952015"/>
    <w:rsid w:val="00956128"/>
    <w:rsid w:val="009563E9"/>
    <w:rsid w:val="00956E75"/>
    <w:rsid w:val="009612C2"/>
    <w:rsid w:val="00961CD4"/>
    <w:rsid w:val="00961D1E"/>
    <w:rsid w:val="00964484"/>
    <w:rsid w:val="00964F24"/>
    <w:rsid w:val="009662B2"/>
    <w:rsid w:val="00966737"/>
    <w:rsid w:val="00972E1E"/>
    <w:rsid w:val="00973718"/>
    <w:rsid w:val="0097420B"/>
    <w:rsid w:val="00975352"/>
    <w:rsid w:val="009753A7"/>
    <w:rsid w:val="00976B96"/>
    <w:rsid w:val="009770A2"/>
    <w:rsid w:val="00977D00"/>
    <w:rsid w:val="009837E3"/>
    <w:rsid w:val="009845E2"/>
    <w:rsid w:val="009852D6"/>
    <w:rsid w:val="00991795"/>
    <w:rsid w:val="00991F11"/>
    <w:rsid w:val="009928B6"/>
    <w:rsid w:val="00992CCF"/>
    <w:rsid w:val="009935F4"/>
    <w:rsid w:val="00995412"/>
    <w:rsid w:val="009A23A9"/>
    <w:rsid w:val="009A43C5"/>
    <w:rsid w:val="009A6ADE"/>
    <w:rsid w:val="009B066A"/>
    <w:rsid w:val="009B10C4"/>
    <w:rsid w:val="009B17D3"/>
    <w:rsid w:val="009B3F84"/>
    <w:rsid w:val="009B5462"/>
    <w:rsid w:val="009B6126"/>
    <w:rsid w:val="009B7C24"/>
    <w:rsid w:val="009C09FB"/>
    <w:rsid w:val="009C1CAB"/>
    <w:rsid w:val="009C63B3"/>
    <w:rsid w:val="009C6C91"/>
    <w:rsid w:val="009C75D3"/>
    <w:rsid w:val="009D06F9"/>
    <w:rsid w:val="009D19CA"/>
    <w:rsid w:val="009D2200"/>
    <w:rsid w:val="009D2B8E"/>
    <w:rsid w:val="009D2D06"/>
    <w:rsid w:val="009D45FB"/>
    <w:rsid w:val="009D6348"/>
    <w:rsid w:val="009E1298"/>
    <w:rsid w:val="009E14AC"/>
    <w:rsid w:val="009E35AF"/>
    <w:rsid w:val="009E4A76"/>
    <w:rsid w:val="009E5487"/>
    <w:rsid w:val="009E63E6"/>
    <w:rsid w:val="009F08C6"/>
    <w:rsid w:val="009F1153"/>
    <w:rsid w:val="009F1154"/>
    <w:rsid w:val="009F1486"/>
    <w:rsid w:val="009F295C"/>
    <w:rsid w:val="009F354A"/>
    <w:rsid w:val="009F55ED"/>
    <w:rsid w:val="009F5BA9"/>
    <w:rsid w:val="00A01000"/>
    <w:rsid w:val="00A0120A"/>
    <w:rsid w:val="00A015BB"/>
    <w:rsid w:val="00A06A72"/>
    <w:rsid w:val="00A10093"/>
    <w:rsid w:val="00A110AD"/>
    <w:rsid w:val="00A15773"/>
    <w:rsid w:val="00A16409"/>
    <w:rsid w:val="00A22183"/>
    <w:rsid w:val="00A24B2A"/>
    <w:rsid w:val="00A24D61"/>
    <w:rsid w:val="00A251B0"/>
    <w:rsid w:val="00A26008"/>
    <w:rsid w:val="00A26289"/>
    <w:rsid w:val="00A30D20"/>
    <w:rsid w:val="00A32841"/>
    <w:rsid w:val="00A3666A"/>
    <w:rsid w:val="00A37F26"/>
    <w:rsid w:val="00A406C0"/>
    <w:rsid w:val="00A4453E"/>
    <w:rsid w:val="00A44D6C"/>
    <w:rsid w:val="00A46B4D"/>
    <w:rsid w:val="00A478C6"/>
    <w:rsid w:val="00A514B3"/>
    <w:rsid w:val="00A51FCB"/>
    <w:rsid w:val="00A53A35"/>
    <w:rsid w:val="00A54463"/>
    <w:rsid w:val="00A54C29"/>
    <w:rsid w:val="00A568E6"/>
    <w:rsid w:val="00A57E35"/>
    <w:rsid w:val="00A615E9"/>
    <w:rsid w:val="00A61FE0"/>
    <w:rsid w:val="00A63CF4"/>
    <w:rsid w:val="00A64BEC"/>
    <w:rsid w:val="00A65266"/>
    <w:rsid w:val="00A660AE"/>
    <w:rsid w:val="00A6719F"/>
    <w:rsid w:val="00A672FF"/>
    <w:rsid w:val="00A7116B"/>
    <w:rsid w:val="00A74840"/>
    <w:rsid w:val="00A76456"/>
    <w:rsid w:val="00A84097"/>
    <w:rsid w:val="00A87BF9"/>
    <w:rsid w:val="00A90010"/>
    <w:rsid w:val="00A9046C"/>
    <w:rsid w:val="00A90668"/>
    <w:rsid w:val="00A907A0"/>
    <w:rsid w:val="00A951B6"/>
    <w:rsid w:val="00A95ACA"/>
    <w:rsid w:val="00A962DD"/>
    <w:rsid w:val="00A9689C"/>
    <w:rsid w:val="00A97374"/>
    <w:rsid w:val="00A97C47"/>
    <w:rsid w:val="00AA138C"/>
    <w:rsid w:val="00AA3342"/>
    <w:rsid w:val="00AA3BFD"/>
    <w:rsid w:val="00AA3EC1"/>
    <w:rsid w:val="00AA6516"/>
    <w:rsid w:val="00AA7B10"/>
    <w:rsid w:val="00AB291F"/>
    <w:rsid w:val="00AB2E99"/>
    <w:rsid w:val="00AB5593"/>
    <w:rsid w:val="00AB60E9"/>
    <w:rsid w:val="00AB74EF"/>
    <w:rsid w:val="00AC1845"/>
    <w:rsid w:val="00AC1A1C"/>
    <w:rsid w:val="00AC24C8"/>
    <w:rsid w:val="00AC3795"/>
    <w:rsid w:val="00AC4718"/>
    <w:rsid w:val="00AC52F1"/>
    <w:rsid w:val="00AC5875"/>
    <w:rsid w:val="00AC6769"/>
    <w:rsid w:val="00AC7225"/>
    <w:rsid w:val="00AC726C"/>
    <w:rsid w:val="00AC7DB3"/>
    <w:rsid w:val="00AC7DD5"/>
    <w:rsid w:val="00AC7F6C"/>
    <w:rsid w:val="00AD0EFE"/>
    <w:rsid w:val="00AD61A4"/>
    <w:rsid w:val="00AD62D7"/>
    <w:rsid w:val="00AD68DB"/>
    <w:rsid w:val="00AD7105"/>
    <w:rsid w:val="00AD7993"/>
    <w:rsid w:val="00AE105F"/>
    <w:rsid w:val="00AE504E"/>
    <w:rsid w:val="00AE6A5C"/>
    <w:rsid w:val="00AE7CC8"/>
    <w:rsid w:val="00AF0805"/>
    <w:rsid w:val="00AF0F86"/>
    <w:rsid w:val="00AF11F8"/>
    <w:rsid w:val="00AF14A0"/>
    <w:rsid w:val="00AF3066"/>
    <w:rsid w:val="00AF47B2"/>
    <w:rsid w:val="00AF4CD8"/>
    <w:rsid w:val="00B002C7"/>
    <w:rsid w:val="00B016D0"/>
    <w:rsid w:val="00B01717"/>
    <w:rsid w:val="00B0226F"/>
    <w:rsid w:val="00B02D49"/>
    <w:rsid w:val="00B03FA4"/>
    <w:rsid w:val="00B06C5C"/>
    <w:rsid w:val="00B16B0F"/>
    <w:rsid w:val="00B20121"/>
    <w:rsid w:val="00B20CD4"/>
    <w:rsid w:val="00B2214C"/>
    <w:rsid w:val="00B22390"/>
    <w:rsid w:val="00B22F6A"/>
    <w:rsid w:val="00B23596"/>
    <w:rsid w:val="00B23C02"/>
    <w:rsid w:val="00B25F44"/>
    <w:rsid w:val="00B2646E"/>
    <w:rsid w:val="00B27AE1"/>
    <w:rsid w:val="00B309E0"/>
    <w:rsid w:val="00B30DE2"/>
    <w:rsid w:val="00B31547"/>
    <w:rsid w:val="00B322BD"/>
    <w:rsid w:val="00B342B7"/>
    <w:rsid w:val="00B34DD6"/>
    <w:rsid w:val="00B35432"/>
    <w:rsid w:val="00B3629E"/>
    <w:rsid w:val="00B375C9"/>
    <w:rsid w:val="00B44652"/>
    <w:rsid w:val="00B44890"/>
    <w:rsid w:val="00B44FE6"/>
    <w:rsid w:val="00B47ED1"/>
    <w:rsid w:val="00B50F62"/>
    <w:rsid w:val="00B60968"/>
    <w:rsid w:val="00B61723"/>
    <w:rsid w:val="00B62468"/>
    <w:rsid w:val="00B62E56"/>
    <w:rsid w:val="00B64037"/>
    <w:rsid w:val="00B64C1B"/>
    <w:rsid w:val="00B74DF2"/>
    <w:rsid w:val="00B752AF"/>
    <w:rsid w:val="00B75943"/>
    <w:rsid w:val="00B81609"/>
    <w:rsid w:val="00B83B67"/>
    <w:rsid w:val="00B83CF6"/>
    <w:rsid w:val="00B851C8"/>
    <w:rsid w:val="00B86AA8"/>
    <w:rsid w:val="00B87621"/>
    <w:rsid w:val="00B915D2"/>
    <w:rsid w:val="00B91AAC"/>
    <w:rsid w:val="00B9244D"/>
    <w:rsid w:val="00B94330"/>
    <w:rsid w:val="00B95EC1"/>
    <w:rsid w:val="00B96508"/>
    <w:rsid w:val="00B96FC8"/>
    <w:rsid w:val="00B970FA"/>
    <w:rsid w:val="00B97252"/>
    <w:rsid w:val="00B976D7"/>
    <w:rsid w:val="00BA1BF7"/>
    <w:rsid w:val="00BA24D6"/>
    <w:rsid w:val="00BA31BC"/>
    <w:rsid w:val="00BA32D3"/>
    <w:rsid w:val="00BA4041"/>
    <w:rsid w:val="00BA60ED"/>
    <w:rsid w:val="00BB64A3"/>
    <w:rsid w:val="00BB71B3"/>
    <w:rsid w:val="00BB7200"/>
    <w:rsid w:val="00BC0245"/>
    <w:rsid w:val="00BC06D2"/>
    <w:rsid w:val="00BC26A3"/>
    <w:rsid w:val="00BC6FC6"/>
    <w:rsid w:val="00BC785E"/>
    <w:rsid w:val="00BD024A"/>
    <w:rsid w:val="00BD3857"/>
    <w:rsid w:val="00BD39B4"/>
    <w:rsid w:val="00BD4D42"/>
    <w:rsid w:val="00BD7BF2"/>
    <w:rsid w:val="00BE3226"/>
    <w:rsid w:val="00BE3F6E"/>
    <w:rsid w:val="00BE46CF"/>
    <w:rsid w:val="00BE5B37"/>
    <w:rsid w:val="00BE7320"/>
    <w:rsid w:val="00BE7EE9"/>
    <w:rsid w:val="00BF0B14"/>
    <w:rsid w:val="00BF125D"/>
    <w:rsid w:val="00BF1A6F"/>
    <w:rsid w:val="00BF247F"/>
    <w:rsid w:val="00BF32A4"/>
    <w:rsid w:val="00BF3D97"/>
    <w:rsid w:val="00BF5A41"/>
    <w:rsid w:val="00BF5B77"/>
    <w:rsid w:val="00C00E12"/>
    <w:rsid w:val="00C00F56"/>
    <w:rsid w:val="00C01AFF"/>
    <w:rsid w:val="00C034A5"/>
    <w:rsid w:val="00C041DF"/>
    <w:rsid w:val="00C054B6"/>
    <w:rsid w:val="00C056F7"/>
    <w:rsid w:val="00C076C4"/>
    <w:rsid w:val="00C1274D"/>
    <w:rsid w:val="00C14D67"/>
    <w:rsid w:val="00C152FF"/>
    <w:rsid w:val="00C15438"/>
    <w:rsid w:val="00C15917"/>
    <w:rsid w:val="00C16629"/>
    <w:rsid w:val="00C17C8B"/>
    <w:rsid w:val="00C2054E"/>
    <w:rsid w:val="00C2184C"/>
    <w:rsid w:val="00C2293F"/>
    <w:rsid w:val="00C229EC"/>
    <w:rsid w:val="00C315A4"/>
    <w:rsid w:val="00C3188D"/>
    <w:rsid w:val="00C319C4"/>
    <w:rsid w:val="00C3220E"/>
    <w:rsid w:val="00C37E63"/>
    <w:rsid w:val="00C41257"/>
    <w:rsid w:val="00C4134A"/>
    <w:rsid w:val="00C43BA1"/>
    <w:rsid w:val="00C44F0E"/>
    <w:rsid w:val="00C453F7"/>
    <w:rsid w:val="00C46131"/>
    <w:rsid w:val="00C47A0C"/>
    <w:rsid w:val="00C50BA2"/>
    <w:rsid w:val="00C50FC7"/>
    <w:rsid w:val="00C51324"/>
    <w:rsid w:val="00C52AD2"/>
    <w:rsid w:val="00C537D5"/>
    <w:rsid w:val="00C552E8"/>
    <w:rsid w:val="00C56A45"/>
    <w:rsid w:val="00C56EA1"/>
    <w:rsid w:val="00C6079B"/>
    <w:rsid w:val="00C61513"/>
    <w:rsid w:val="00C6538C"/>
    <w:rsid w:val="00C672B6"/>
    <w:rsid w:val="00C70C71"/>
    <w:rsid w:val="00C72814"/>
    <w:rsid w:val="00C82A36"/>
    <w:rsid w:val="00C84B0D"/>
    <w:rsid w:val="00C84D75"/>
    <w:rsid w:val="00C86655"/>
    <w:rsid w:val="00C91267"/>
    <w:rsid w:val="00C928D1"/>
    <w:rsid w:val="00C94D79"/>
    <w:rsid w:val="00CA2729"/>
    <w:rsid w:val="00CA2DC4"/>
    <w:rsid w:val="00CA496C"/>
    <w:rsid w:val="00CA538A"/>
    <w:rsid w:val="00CA7537"/>
    <w:rsid w:val="00CA7DD3"/>
    <w:rsid w:val="00CB0BF8"/>
    <w:rsid w:val="00CC2788"/>
    <w:rsid w:val="00CC30BE"/>
    <w:rsid w:val="00CC3E1A"/>
    <w:rsid w:val="00CC4301"/>
    <w:rsid w:val="00CC47E8"/>
    <w:rsid w:val="00CC56A5"/>
    <w:rsid w:val="00CD0589"/>
    <w:rsid w:val="00CD2F17"/>
    <w:rsid w:val="00CD3E1A"/>
    <w:rsid w:val="00CD6545"/>
    <w:rsid w:val="00CD6D5B"/>
    <w:rsid w:val="00CE0219"/>
    <w:rsid w:val="00CE4798"/>
    <w:rsid w:val="00CE61EE"/>
    <w:rsid w:val="00CE6E21"/>
    <w:rsid w:val="00CE73D1"/>
    <w:rsid w:val="00CF0B5B"/>
    <w:rsid w:val="00CF3D43"/>
    <w:rsid w:val="00CF562C"/>
    <w:rsid w:val="00CF72EB"/>
    <w:rsid w:val="00D02370"/>
    <w:rsid w:val="00D03A96"/>
    <w:rsid w:val="00D049A7"/>
    <w:rsid w:val="00D04F3B"/>
    <w:rsid w:val="00D05236"/>
    <w:rsid w:val="00D06133"/>
    <w:rsid w:val="00D06234"/>
    <w:rsid w:val="00D0634D"/>
    <w:rsid w:val="00D1125A"/>
    <w:rsid w:val="00D11BEF"/>
    <w:rsid w:val="00D22078"/>
    <w:rsid w:val="00D243A0"/>
    <w:rsid w:val="00D2446F"/>
    <w:rsid w:val="00D25574"/>
    <w:rsid w:val="00D27D70"/>
    <w:rsid w:val="00D27F41"/>
    <w:rsid w:val="00D30B6E"/>
    <w:rsid w:val="00D30DCD"/>
    <w:rsid w:val="00D30E0C"/>
    <w:rsid w:val="00D316C0"/>
    <w:rsid w:val="00D32295"/>
    <w:rsid w:val="00D32552"/>
    <w:rsid w:val="00D33ACD"/>
    <w:rsid w:val="00D34B09"/>
    <w:rsid w:val="00D35B75"/>
    <w:rsid w:val="00D42C3F"/>
    <w:rsid w:val="00D43206"/>
    <w:rsid w:val="00D445C0"/>
    <w:rsid w:val="00D45440"/>
    <w:rsid w:val="00D467D9"/>
    <w:rsid w:val="00D46E75"/>
    <w:rsid w:val="00D4770B"/>
    <w:rsid w:val="00D47AAD"/>
    <w:rsid w:val="00D508F6"/>
    <w:rsid w:val="00D53AD7"/>
    <w:rsid w:val="00D563D9"/>
    <w:rsid w:val="00D60017"/>
    <w:rsid w:val="00D607E7"/>
    <w:rsid w:val="00D61274"/>
    <w:rsid w:val="00D61388"/>
    <w:rsid w:val="00D6252E"/>
    <w:rsid w:val="00D63060"/>
    <w:rsid w:val="00D638D0"/>
    <w:rsid w:val="00D640D6"/>
    <w:rsid w:val="00D64B64"/>
    <w:rsid w:val="00D6560C"/>
    <w:rsid w:val="00D66223"/>
    <w:rsid w:val="00D663D0"/>
    <w:rsid w:val="00D66DFD"/>
    <w:rsid w:val="00D67971"/>
    <w:rsid w:val="00D70AEF"/>
    <w:rsid w:val="00D74762"/>
    <w:rsid w:val="00D75597"/>
    <w:rsid w:val="00D75CCE"/>
    <w:rsid w:val="00D80FC3"/>
    <w:rsid w:val="00D836C1"/>
    <w:rsid w:val="00D85FDA"/>
    <w:rsid w:val="00D866FD"/>
    <w:rsid w:val="00D875FC"/>
    <w:rsid w:val="00D90984"/>
    <w:rsid w:val="00D91ED2"/>
    <w:rsid w:val="00D9215D"/>
    <w:rsid w:val="00D94E9B"/>
    <w:rsid w:val="00D95A87"/>
    <w:rsid w:val="00D96668"/>
    <w:rsid w:val="00D96ACB"/>
    <w:rsid w:val="00D971BF"/>
    <w:rsid w:val="00D97452"/>
    <w:rsid w:val="00DA0035"/>
    <w:rsid w:val="00DA1A57"/>
    <w:rsid w:val="00DA1E5F"/>
    <w:rsid w:val="00DA1EAC"/>
    <w:rsid w:val="00DA2530"/>
    <w:rsid w:val="00DA2D64"/>
    <w:rsid w:val="00DA2E06"/>
    <w:rsid w:val="00DA3333"/>
    <w:rsid w:val="00DA3F61"/>
    <w:rsid w:val="00DA662C"/>
    <w:rsid w:val="00DB099F"/>
    <w:rsid w:val="00DB1668"/>
    <w:rsid w:val="00DB434D"/>
    <w:rsid w:val="00DB60C6"/>
    <w:rsid w:val="00DB7543"/>
    <w:rsid w:val="00DC0EEC"/>
    <w:rsid w:val="00DC1FD3"/>
    <w:rsid w:val="00DC3A4E"/>
    <w:rsid w:val="00DC53D7"/>
    <w:rsid w:val="00DC53ED"/>
    <w:rsid w:val="00DC54D0"/>
    <w:rsid w:val="00DC714B"/>
    <w:rsid w:val="00DD28E0"/>
    <w:rsid w:val="00DD3EC8"/>
    <w:rsid w:val="00DD53DA"/>
    <w:rsid w:val="00DE31E9"/>
    <w:rsid w:val="00DE3D01"/>
    <w:rsid w:val="00DE4DB3"/>
    <w:rsid w:val="00DE69FB"/>
    <w:rsid w:val="00DE73E6"/>
    <w:rsid w:val="00DF005A"/>
    <w:rsid w:val="00DF55A5"/>
    <w:rsid w:val="00DF6532"/>
    <w:rsid w:val="00DF74A9"/>
    <w:rsid w:val="00E012D9"/>
    <w:rsid w:val="00E044A9"/>
    <w:rsid w:val="00E04CA2"/>
    <w:rsid w:val="00E129F9"/>
    <w:rsid w:val="00E12D88"/>
    <w:rsid w:val="00E1418B"/>
    <w:rsid w:val="00E15600"/>
    <w:rsid w:val="00E167A5"/>
    <w:rsid w:val="00E1693A"/>
    <w:rsid w:val="00E16C19"/>
    <w:rsid w:val="00E17068"/>
    <w:rsid w:val="00E20646"/>
    <w:rsid w:val="00E21366"/>
    <w:rsid w:val="00E221FB"/>
    <w:rsid w:val="00E2221A"/>
    <w:rsid w:val="00E25276"/>
    <w:rsid w:val="00E27700"/>
    <w:rsid w:val="00E31132"/>
    <w:rsid w:val="00E316EE"/>
    <w:rsid w:val="00E31FE5"/>
    <w:rsid w:val="00E32C6D"/>
    <w:rsid w:val="00E33B0B"/>
    <w:rsid w:val="00E34E4B"/>
    <w:rsid w:val="00E41657"/>
    <w:rsid w:val="00E423BC"/>
    <w:rsid w:val="00E45EAC"/>
    <w:rsid w:val="00E470AE"/>
    <w:rsid w:val="00E532D0"/>
    <w:rsid w:val="00E557AE"/>
    <w:rsid w:val="00E56AD3"/>
    <w:rsid w:val="00E60698"/>
    <w:rsid w:val="00E652D5"/>
    <w:rsid w:val="00E654A6"/>
    <w:rsid w:val="00E6573D"/>
    <w:rsid w:val="00E660AB"/>
    <w:rsid w:val="00E66421"/>
    <w:rsid w:val="00E66793"/>
    <w:rsid w:val="00E66C69"/>
    <w:rsid w:val="00E67309"/>
    <w:rsid w:val="00E67A79"/>
    <w:rsid w:val="00E70DF9"/>
    <w:rsid w:val="00E71DCA"/>
    <w:rsid w:val="00E73088"/>
    <w:rsid w:val="00E73C2B"/>
    <w:rsid w:val="00E7479C"/>
    <w:rsid w:val="00E76D23"/>
    <w:rsid w:val="00E76E3F"/>
    <w:rsid w:val="00E80094"/>
    <w:rsid w:val="00E8436C"/>
    <w:rsid w:val="00E845E4"/>
    <w:rsid w:val="00E856F3"/>
    <w:rsid w:val="00E858F4"/>
    <w:rsid w:val="00E86235"/>
    <w:rsid w:val="00E86505"/>
    <w:rsid w:val="00E87289"/>
    <w:rsid w:val="00E92C3B"/>
    <w:rsid w:val="00EA00B2"/>
    <w:rsid w:val="00EA16D3"/>
    <w:rsid w:val="00EA20DA"/>
    <w:rsid w:val="00EA3BF6"/>
    <w:rsid w:val="00EA4833"/>
    <w:rsid w:val="00EA5F66"/>
    <w:rsid w:val="00EA7DF9"/>
    <w:rsid w:val="00EB0D3F"/>
    <w:rsid w:val="00EB0FB5"/>
    <w:rsid w:val="00EB3F76"/>
    <w:rsid w:val="00EB45DB"/>
    <w:rsid w:val="00EB49CD"/>
    <w:rsid w:val="00EB5A57"/>
    <w:rsid w:val="00EB5EF2"/>
    <w:rsid w:val="00EB69CB"/>
    <w:rsid w:val="00EC03DA"/>
    <w:rsid w:val="00EC3030"/>
    <w:rsid w:val="00EC4A70"/>
    <w:rsid w:val="00EC59D2"/>
    <w:rsid w:val="00EC5C54"/>
    <w:rsid w:val="00EC7356"/>
    <w:rsid w:val="00ED0DEF"/>
    <w:rsid w:val="00ED111D"/>
    <w:rsid w:val="00ED2EEF"/>
    <w:rsid w:val="00ED5D3F"/>
    <w:rsid w:val="00ED6D7F"/>
    <w:rsid w:val="00ED6E9A"/>
    <w:rsid w:val="00EE0B3D"/>
    <w:rsid w:val="00EE1D4C"/>
    <w:rsid w:val="00EE2EDC"/>
    <w:rsid w:val="00EE6108"/>
    <w:rsid w:val="00EE7D2F"/>
    <w:rsid w:val="00EF0D03"/>
    <w:rsid w:val="00EF0FF1"/>
    <w:rsid w:val="00EF35B2"/>
    <w:rsid w:val="00F00628"/>
    <w:rsid w:val="00F0068D"/>
    <w:rsid w:val="00F01296"/>
    <w:rsid w:val="00F03441"/>
    <w:rsid w:val="00F06C6A"/>
    <w:rsid w:val="00F07A58"/>
    <w:rsid w:val="00F11064"/>
    <w:rsid w:val="00F133E5"/>
    <w:rsid w:val="00F15D08"/>
    <w:rsid w:val="00F20712"/>
    <w:rsid w:val="00F21356"/>
    <w:rsid w:val="00F213BD"/>
    <w:rsid w:val="00F22A47"/>
    <w:rsid w:val="00F22DFD"/>
    <w:rsid w:val="00F25EA4"/>
    <w:rsid w:val="00F26451"/>
    <w:rsid w:val="00F26C94"/>
    <w:rsid w:val="00F3318F"/>
    <w:rsid w:val="00F42332"/>
    <w:rsid w:val="00F43C29"/>
    <w:rsid w:val="00F44BA6"/>
    <w:rsid w:val="00F44ECD"/>
    <w:rsid w:val="00F4502B"/>
    <w:rsid w:val="00F457D9"/>
    <w:rsid w:val="00F4589D"/>
    <w:rsid w:val="00F45A9B"/>
    <w:rsid w:val="00F52308"/>
    <w:rsid w:val="00F52906"/>
    <w:rsid w:val="00F53B66"/>
    <w:rsid w:val="00F63673"/>
    <w:rsid w:val="00F65906"/>
    <w:rsid w:val="00F65E44"/>
    <w:rsid w:val="00F66DB7"/>
    <w:rsid w:val="00F670EE"/>
    <w:rsid w:val="00F67A60"/>
    <w:rsid w:val="00F67B0E"/>
    <w:rsid w:val="00F7080C"/>
    <w:rsid w:val="00F70A0F"/>
    <w:rsid w:val="00F72332"/>
    <w:rsid w:val="00F755F8"/>
    <w:rsid w:val="00F76625"/>
    <w:rsid w:val="00F76BEF"/>
    <w:rsid w:val="00F809E6"/>
    <w:rsid w:val="00F84599"/>
    <w:rsid w:val="00F85E22"/>
    <w:rsid w:val="00F86E88"/>
    <w:rsid w:val="00F8723E"/>
    <w:rsid w:val="00F87395"/>
    <w:rsid w:val="00F912A2"/>
    <w:rsid w:val="00F91384"/>
    <w:rsid w:val="00F92FE8"/>
    <w:rsid w:val="00F94F70"/>
    <w:rsid w:val="00F97356"/>
    <w:rsid w:val="00F97B23"/>
    <w:rsid w:val="00FA06A0"/>
    <w:rsid w:val="00FA0B85"/>
    <w:rsid w:val="00FA172F"/>
    <w:rsid w:val="00FA189C"/>
    <w:rsid w:val="00FA2A8F"/>
    <w:rsid w:val="00FA45E2"/>
    <w:rsid w:val="00FA7707"/>
    <w:rsid w:val="00FA7F3A"/>
    <w:rsid w:val="00FB1599"/>
    <w:rsid w:val="00FB3B1A"/>
    <w:rsid w:val="00FB3F04"/>
    <w:rsid w:val="00FB5BB2"/>
    <w:rsid w:val="00FB5DBA"/>
    <w:rsid w:val="00FB6AF1"/>
    <w:rsid w:val="00FC1A59"/>
    <w:rsid w:val="00FC37D5"/>
    <w:rsid w:val="00FC43A8"/>
    <w:rsid w:val="00FC45BE"/>
    <w:rsid w:val="00FC4F4F"/>
    <w:rsid w:val="00FD05BE"/>
    <w:rsid w:val="00FD05C6"/>
    <w:rsid w:val="00FD2A8D"/>
    <w:rsid w:val="00FD2E92"/>
    <w:rsid w:val="00FD46BB"/>
    <w:rsid w:val="00FD4AB0"/>
    <w:rsid w:val="00FD4B66"/>
    <w:rsid w:val="00FD4B91"/>
    <w:rsid w:val="00FD552D"/>
    <w:rsid w:val="00FD6874"/>
    <w:rsid w:val="00FE0F5B"/>
    <w:rsid w:val="00FE2D48"/>
    <w:rsid w:val="00FE348A"/>
    <w:rsid w:val="00FE57DB"/>
    <w:rsid w:val="00FF1342"/>
    <w:rsid w:val="00FF18DF"/>
    <w:rsid w:val="00FF2F76"/>
    <w:rsid w:val="00FF30E5"/>
    <w:rsid w:val="00FF5F69"/>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FE8DA"/>
  <w15:docId w15:val="{37C89D57-B90F-4799-B771-FF2FED7C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aliases w:val="AIG Heading 1"/>
    <w:basedOn w:val="Normal"/>
    <w:next w:val="Normal"/>
    <w:link w:val="Heading1Char"/>
    <w:uiPriority w:val="99"/>
    <w:qFormat/>
    <w:rsid w:val="00416A4F"/>
    <w:pPr>
      <w:keepNext/>
      <w:keepLines/>
      <w:spacing w:before="120" w:after="240" w:line="240" w:lineRule="auto"/>
      <w:jc w:val="both"/>
      <w:outlineLvl w:val="0"/>
    </w:pPr>
    <w:rPr>
      <w:rFonts w:ascii="Arial" w:eastAsia="Malgun Gothic" w:hAnsi="Arial"/>
      <w:bCs/>
      <w:color w:val="00A4E4"/>
      <w:sz w:val="36"/>
      <w:szCs w:val="28"/>
      <w:lang w:val="en-GB" w:eastAsia="ja-JP"/>
    </w:rPr>
  </w:style>
  <w:style w:type="paragraph" w:styleId="Heading2">
    <w:name w:val="heading 2"/>
    <w:aliases w:val="AIG Sub Heading Green"/>
    <w:basedOn w:val="Normal"/>
    <w:next w:val="Normal"/>
    <w:link w:val="Heading2Char"/>
    <w:uiPriority w:val="9"/>
    <w:unhideWhenUsed/>
    <w:qFormat/>
    <w:rsid w:val="00416A4F"/>
    <w:pPr>
      <w:keepNext/>
      <w:keepLines/>
      <w:spacing w:before="120" w:after="240" w:line="240" w:lineRule="auto"/>
      <w:outlineLvl w:val="1"/>
    </w:pPr>
    <w:rPr>
      <w:rFonts w:ascii="Arial" w:eastAsia="Malgun Gothic" w:hAnsi="Arial"/>
      <w:bCs/>
      <w:i/>
      <w:color w:val="4F81BD"/>
      <w:spacing w:val="6"/>
      <w:szCs w:val="26"/>
      <w:lang w:val="en-GB" w:eastAsia="ja-JP"/>
    </w:rPr>
  </w:style>
  <w:style w:type="paragraph" w:styleId="Heading3">
    <w:name w:val="heading 3"/>
    <w:aliases w:val="Appendix 7"/>
    <w:basedOn w:val="Normal"/>
    <w:next w:val="Normal"/>
    <w:link w:val="Heading3Char"/>
    <w:qFormat/>
    <w:rsid w:val="00416A4F"/>
    <w:pPr>
      <w:keepNext/>
      <w:spacing w:before="240" w:after="60" w:line="240" w:lineRule="auto"/>
      <w:outlineLvl w:val="2"/>
    </w:pPr>
    <w:rPr>
      <w:rFonts w:ascii="Arial" w:eastAsia="MS Mincho" w:hAnsi="Arial" w:cs="Arial"/>
      <w:b/>
      <w:bCs/>
      <w:sz w:val="26"/>
      <w:szCs w:val="26"/>
      <w:lang w:val="en-GB" w:eastAsia="ja-JP"/>
    </w:rPr>
  </w:style>
  <w:style w:type="paragraph" w:styleId="Heading4">
    <w:name w:val="heading 4"/>
    <w:basedOn w:val="Normal"/>
    <w:next w:val="Normal"/>
    <w:link w:val="Heading4Char"/>
    <w:qFormat/>
    <w:rsid w:val="00416A4F"/>
    <w:pPr>
      <w:keepNext/>
      <w:spacing w:before="240" w:after="60" w:line="240" w:lineRule="auto"/>
      <w:outlineLvl w:val="3"/>
    </w:pPr>
    <w:rPr>
      <w:rFonts w:ascii="Times New Roman" w:eastAsia="MS Mincho" w:hAnsi="Times New Roman"/>
      <w:b/>
      <w:bCs/>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6128"/>
    <w:pPr>
      <w:ind w:left="720"/>
      <w:contextualSpacing/>
    </w:pPr>
  </w:style>
  <w:style w:type="paragraph" w:styleId="FootnoteText">
    <w:name w:val="footnote text"/>
    <w:aliases w:val="Car,footnote text1"/>
    <w:basedOn w:val="Normal"/>
    <w:link w:val="FootnoteTextChar1"/>
    <w:uiPriority w:val="99"/>
    <w:rsid w:val="006C0BF9"/>
    <w:pPr>
      <w:keepLines/>
      <w:spacing w:after="120" w:line="240" w:lineRule="auto"/>
      <w:jc w:val="both"/>
    </w:pPr>
    <w:rPr>
      <w:rFonts w:ascii="Arial" w:eastAsia="黑体" w:hAnsi="Arial"/>
      <w:sz w:val="18"/>
      <w:szCs w:val="20"/>
      <w:lang w:val="en-GB" w:eastAsia="ja-JP"/>
    </w:rPr>
  </w:style>
  <w:style w:type="character" w:customStyle="1" w:styleId="FootnoteTextChar">
    <w:name w:val="Footnote Text Char"/>
    <w:uiPriority w:val="99"/>
    <w:rsid w:val="006C0BF9"/>
    <w:rPr>
      <w:sz w:val="20"/>
      <w:szCs w:val="20"/>
    </w:rPr>
  </w:style>
  <w:style w:type="character" w:customStyle="1" w:styleId="FootnoteTextChar1">
    <w:name w:val="Footnote Text Char1"/>
    <w:aliases w:val="Car Char,footnote text1 Char"/>
    <w:link w:val="FootnoteText"/>
    <w:uiPriority w:val="99"/>
    <w:locked/>
    <w:rsid w:val="006C0BF9"/>
    <w:rPr>
      <w:rFonts w:ascii="Arial" w:eastAsia="黑体" w:hAnsi="Arial" w:cs="Times New Roman"/>
      <w:sz w:val="18"/>
      <w:szCs w:val="20"/>
      <w:lang w:val="en-GB" w:eastAsia="ja-JP"/>
    </w:rPr>
  </w:style>
  <w:style w:type="character" w:styleId="FootnoteReference">
    <w:name w:val="footnote reference"/>
    <w:uiPriority w:val="99"/>
    <w:rsid w:val="006C0BF9"/>
    <w:rPr>
      <w:rFonts w:cs="Times New Roman"/>
      <w:vertAlign w:val="superscript"/>
    </w:rPr>
  </w:style>
  <w:style w:type="paragraph" w:customStyle="1" w:styleId="TableText">
    <w:name w:val="Table Text"/>
    <w:basedOn w:val="Normal"/>
    <w:link w:val="TableTextChar"/>
    <w:qFormat/>
    <w:rsid w:val="006C0BF9"/>
    <w:pPr>
      <w:spacing w:before="60" w:after="60" w:line="240" w:lineRule="auto"/>
    </w:pPr>
    <w:rPr>
      <w:rFonts w:ascii="Arial" w:hAnsi="Arial"/>
      <w:sz w:val="18"/>
      <w:szCs w:val="18"/>
    </w:rPr>
  </w:style>
  <w:style w:type="paragraph" w:customStyle="1" w:styleId="TableHeadingText">
    <w:name w:val="Table Heading Text"/>
    <w:link w:val="TableHeadingTextChar"/>
    <w:uiPriority w:val="5"/>
    <w:qFormat/>
    <w:rsid w:val="006C0BF9"/>
    <w:pPr>
      <w:spacing w:before="40" w:after="40"/>
    </w:pPr>
    <w:rPr>
      <w:b/>
      <w:szCs w:val="22"/>
    </w:rPr>
  </w:style>
  <w:style w:type="character" w:customStyle="1" w:styleId="TableTextChar">
    <w:name w:val="Table Text Char"/>
    <w:link w:val="TableText"/>
    <w:rsid w:val="006C0BF9"/>
    <w:rPr>
      <w:rFonts w:ascii="Arial" w:hAnsi="Arial"/>
      <w:sz w:val="18"/>
      <w:szCs w:val="18"/>
    </w:rPr>
  </w:style>
  <w:style w:type="character" w:customStyle="1" w:styleId="TableHeadingTextChar">
    <w:name w:val="Table Heading Text Char"/>
    <w:link w:val="TableHeadingText"/>
    <w:uiPriority w:val="5"/>
    <w:rsid w:val="006C0BF9"/>
    <w:rPr>
      <w:b/>
      <w:sz w:val="20"/>
    </w:rPr>
  </w:style>
  <w:style w:type="paragraph" w:styleId="ListBullet">
    <w:name w:val="List Bullet"/>
    <w:basedOn w:val="Normal"/>
    <w:uiPriority w:val="99"/>
    <w:unhideWhenUsed/>
    <w:rsid w:val="006C0BF9"/>
    <w:pPr>
      <w:numPr>
        <w:numId w:val="1"/>
      </w:numPr>
      <w:spacing w:after="120" w:line="240" w:lineRule="auto"/>
      <w:contextualSpacing/>
    </w:pPr>
    <w:rPr>
      <w:rFonts w:ascii="Arial" w:eastAsia="MS Mincho" w:hAnsi="Arial"/>
      <w:sz w:val="20"/>
      <w:szCs w:val="24"/>
      <w:lang w:val="en-GB" w:eastAsia="ja-JP"/>
    </w:rPr>
  </w:style>
  <w:style w:type="paragraph" w:styleId="Caption">
    <w:name w:val="caption"/>
    <w:basedOn w:val="Normal"/>
    <w:next w:val="Normal"/>
    <w:unhideWhenUsed/>
    <w:qFormat/>
    <w:rsid w:val="00FD46BB"/>
    <w:pPr>
      <w:keepNext/>
      <w:spacing w:line="240" w:lineRule="auto"/>
    </w:pPr>
    <w:rPr>
      <w:rFonts w:ascii="Arial" w:eastAsia="MS Mincho" w:hAnsi="Arial"/>
      <w:b/>
      <w:bCs/>
      <w:color w:val="4F81BD"/>
      <w:sz w:val="20"/>
      <w:szCs w:val="18"/>
      <w:lang w:val="en-GB" w:eastAsia="ja-JP"/>
    </w:rPr>
  </w:style>
  <w:style w:type="paragraph" w:styleId="Header">
    <w:name w:val="header"/>
    <w:basedOn w:val="Normal"/>
    <w:link w:val="HeaderChar"/>
    <w:uiPriority w:val="99"/>
    <w:unhideWhenUsed/>
    <w:rsid w:val="006A0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1A8"/>
  </w:style>
  <w:style w:type="paragraph" w:styleId="Footer">
    <w:name w:val="footer"/>
    <w:basedOn w:val="Normal"/>
    <w:link w:val="FooterChar"/>
    <w:uiPriority w:val="99"/>
    <w:unhideWhenUsed/>
    <w:rsid w:val="006A0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1A8"/>
  </w:style>
  <w:style w:type="character" w:customStyle="1" w:styleId="ListParagraphChar">
    <w:name w:val="List Paragraph Char"/>
    <w:link w:val="ListParagraph"/>
    <w:uiPriority w:val="34"/>
    <w:locked/>
    <w:rsid w:val="00E60698"/>
  </w:style>
  <w:style w:type="paragraph" w:styleId="PlainText">
    <w:name w:val="Plain Text"/>
    <w:basedOn w:val="Normal"/>
    <w:link w:val="PlainTextChar"/>
    <w:uiPriority w:val="99"/>
    <w:unhideWhenUsed/>
    <w:rsid w:val="00E33B0B"/>
    <w:pPr>
      <w:spacing w:after="0" w:line="240" w:lineRule="auto"/>
    </w:pPr>
  </w:style>
  <w:style w:type="character" w:customStyle="1" w:styleId="PlainTextChar">
    <w:name w:val="Plain Text Char"/>
    <w:link w:val="PlainText"/>
    <w:uiPriority w:val="99"/>
    <w:rsid w:val="00E33B0B"/>
    <w:rPr>
      <w:rFonts w:ascii="Calibri" w:hAnsi="Calibri" w:cs="Times New Roman"/>
    </w:rPr>
  </w:style>
  <w:style w:type="paragraph" w:styleId="Subtitle">
    <w:name w:val="Subtitle"/>
    <w:aliases w:val="AIG Sub Heading Blue"/>
    <w:basedOn w:val="Normal"/>
    <w:next w:val="Normal"/>
    <w:link w:val="SubtitleChar"/>
    <w:uiPriority w:val="11"/>
    <w:qFormat/>
    <w:rsid w:val="003575E2"/>
    <w:pPr>
      <w:keepNext/>
      <w:numPr>
        <w:ilvl w:val="1"/>
      </w:numPr>
      <w:spacing w:before="120" w:after="120" w:line="240" w:lineRule="auto"/>
    </w:pPr>
    <w:rPr>
      <w:rFonts w:ascii="Arial" w:eastAsia="Malgun Gothic" w:hAnsi="Arial"/>
      <w:iCs/>
      <w:color w:val="00A4E4"/>
      <w:spacing w:val="6"/>
      <w:sz w:val="20"/>
      <w:szCs w:val="24"/>
      <w:lang w:val="en-GB" w:eastAsia="ja-JP"/>
    </w:rPr>
  </w:style>
  <w:style w:type="character" w:customStyle="1" w:styleId="SubtitleChar">
    <w:name w:val="Subtitle Char"/>
    <w:aliases w:val="AIG Sub Heading Blue Char"/>
    <w:link w:val="Subtitle"/>
    <w:uiPriority w:val="11"/>
    <w:rsid w:val="003575E2"/>
    <w:rPr>
      <w:rFonts w:ascii="Arial" w:eastAsia="Malgun Gothic" w:hAnsi="Arial" w:cs="Times New Roman"/>
      <w:iCs/>
      <w:color w:val="00A4E4"/>
      <w:spacing w:val="6"/>
      <w:sz w:val="20"/>
      <w:szCs w:val="24"/>
      <w:lang w:val="en-GB" w:eastAsia="ja-JP"/>
    </w:rPr>
  </w:style>
  <w:style w:type="character" w:customStyle="1" w:styleId="DeltaViewInsertion">
    <w:name w:val="DeltaView Insertion"/>
    <w:rsid w:val="00703737"/>
    <w:rPr>
      <w:color w:val="0000FF"/>
      <w:u w:val="double"/>
    </w:rPr>
  </w:style>
  <w:style w:type="paragraph" w:styleId="BodyTextIndent">
    <w:name w:val="Body Text Indent"/>
    <w:basedOn w:val="Normal"/>
    <w:link w:val="BodyTextIndentChar"/>
    <w:semiHidden/>
    <w:rsid w:val="00680562"/>
    <w:pPr>
      <w:tabs>
        <w:tab w:val="left" w:pos="-720"/>
        <w:tab w:val="left" w:pos="720"/>
        <w:tab w:val="left" w:pos="1620"/>
        <w:tab w:val="left" w:pos="1800"/>
      </w:tabs>
      <w:suppressAutoHyphens/>
      <w:spacing w:after="0" w:line="480" w:lineRule="auto"/>
      <w:ind w:left="720"/>
      <w:jc w:val="both"/>
    </w:pPr>
    <w:rPr>
      <w:rFonts w:ascii="CG Times" w:eastAsia="Times New Roman" w:hAnsi="CG Times"/>
      <w:spacing w:val="-2"/>
      <w:szCs w:val="20"/>
      <w:u w:val="single"/>
    </w:rPr>
  </w:style>
  <w:style w:type="character" w:customStyle="1" w:styleId="BodyTextIndentChar">
    <w:name w:val="Body Text Indent Char"/>
    <w:link w:val="BodyTextIndent"/>
    <w:semiHidden/>
    <w:rsid w:val="00680562"/>
    <w:rPr>
      <w:rFonts w:ascii="CG Times" w:eastAsia="Times New Roman" w:hAnsi="CG Times" w:cs="Times New Roman"/>
      <w:spacing w:val="-2"/>
      <w:szCs w:val="20"/>
      <w:u w:val="single"/>
    </w:rPr>
  </w:style>
  <w:style w:type="paragraph" w:styleId="BodyTextIndent2">
    <w:name w:val="Body Text Indent 2"/>
    <w:basedOn w:val="Normal"/>
    <w:link w:val="BodyTextIndent2Char"/>
    <w:semiHidden/>
    <w:rsid w:val="00680562"/>
    <w:pPr>
      <w:tabs>
        <w:tab w:val="left" w:pos="-1440"/>
        <w:tab w:val="left" w:pos="-720"/>
        <w:tab w:val="left" w:pos="720"/>
        <w:tab w:val="left" w:pos="1710"/>
        <w:tab w:val="left" w:pos="2250"/>
        <w:tab w:val="left" w:pos="2880"/>
        <w:tab w:val="left" w:pos="3690"/>
        <w:tab w:val="left" w:pos="3960"/>
        <w:tab w:val="left" w:pos="4320"/>
        <w:tab w:val="left" w:pos="5040"/>
        <w:tab w:val="left" w:pos="5760"/>
        <w:tab w:val="left" w:pos="6480"/>
        <w:tab w:val="left" w:pos="7200"/>
        <w:tab w:val="left" w:pos="7920"/>
        <w:tab w:val="left" w:pos="8010"/>
        <w:tab w:val="left" w:pos="8910"/>
      </w:tabs>
      <w:suppressAutoHyphens/>
      <w:spacing w:after="0" w:line="240" w:lineRule="auto"/>
      <w:ind w:left="720" w:hanging="720"/>
      <w:jc w:val="both"/>
    </w:pPr>
    <w:rPr>
      <w:rFonts w:ascii="CG Times" w:eastAsia="Times New Roman" w:hAnsi="CG Times"/>
      <w:spacing w:val="-2"/>
      <w:szCs w:val="20"/>
    </w:rPr>
  </w:style>
  <w:style w:type="character" w:customStyle="1" w:styleId="BodyTextIndent2Char">
    <w:name w:val="Body Text Indent 2 Char"/>
    <w:link w:val="BodyTextIndent2"/>
    <w:semiHidden/>
    <w:rsid w:val="00680562"/>
    <w:rPr>
      <w:rFonts w:ascii="CG Times" w:eastAsia="Times New Roman" w:hAnsi="CG Times" w:cs="Times New Roman"/>
      <w:spacing w:val="-2"/>
      <w:szCs w:val="20"/>
    </w:rPr>
  </w:style>
  <w:style w:type="paragraph" w:styleId="BodyTextIndent3">
    <w:name w:val="Body Text Indent 3"/>
    <w:basedOn w:val="Normal"/>
    <w:link w:val="BodyTextIndent3Char"/>
    <w:semiHidden/>
    <w:rsid w:val="00680562"/>
    <w:pPr>
      <w:tabs>
        <w:tab w:val="left" w:pos="-720"/>
        <w:tab w:val="left" w:pos="720"/>
        <w:tab w:val="left" w:pos="1620"/>
        <w:tab w:val="left" w:pos="1800"/>
      </w:tabs>
      <w:suppressAutoHyphens/>
      <w:spacing w:after="0" w:line="480" w:lineRule="auto"/>
      <w:ind w:left="1620" w:hanging="1620"/>
      <w:jc w:val="both"/>
    </w:pPr>
    <w:rPr>
      <w:rFonts w:ascii="Times New Roman" w:eastAsia="Times New Roman" w:hAnsi="Times New Roman"/>
      <w:spacing w:val="-2"/>
      <w:szCs w:val="20"/>
    </w:rPr>
  </w:style>
  <w:style w:type="character" w:customStyle="1" w:styleId="BodyTextIndent3Char">
    <w:name w:val="Body Text Indent 3 Char"/>
    <w:link w:val="BodyTextIndent3"/>
    <w:semiHidden/>
    <w:rsid w:val="00680562"/>
    <w:rPr>
      <w:rFonts w:ascii="Times New Roman" w:eastAsia="Times New Roman" w:hAnsi="Times New Roman" w:cs="Times New Roman"/>
      <w:spacing w:val="-2"/>
      <w:szCs w:val="20"/>
    </w:rPr>
  </w:style>
  <w:style w:type="paragraph" w:styleId="BodyText">
    <w:name w:val="Body Text"/>
    <w:basedOn w:val="Normal"/>
    <w:link w:val="BodyTextChar"/>
    <w:rsid w:val="00680562"/>
    <w:pPr>
      <w:tabs>
        <w:tab w:val="left" w:pos="-1440"/>
        <w:tab w:val="left" w:pos="-720"/>
        <w:tab w:val="left" w:pos="720"/>
        <w:tab w:val="left" w:pos="1440"/>
        <w:tab w:val="left" w:pos="2160"/>
        <w:tab w:val="left" w:pos="2880"/>
        <w:tab w:val="left" w:pos="3690"/>
        <w:tab w:val="left" w:pos="3960"/>
        <w:tab w:val="left" w:pos="4320"/>
        <w:tab w:val="left" w:pos="5040"/>
        <w:tab w:val="left" w:pos="5760"/>
        <w:tab w:val="left" w:pos="6480"/>
        <w:tab w:val="left" w:pos="7200"/>
        <w:tab w:val="left" w:pos="7920"/>
        <w:tab w:val="left" w:pos="8640"/>
        <w:tab w:val="left" w:pos="8910"/>
      </w:tabs>
      <w:suppressAutoHyphens/>
      <w:spacing w:after="0" w:line="240" w:lineRule="auto"/>
      <w:jc w:val="both"/>
    </w:pPr>
    <w:rPr>
      <w:rFonts w:ascii="Times New Roman" w:eastAsia="Times New Roman" w:hAnsi="Times New Roman"/>
      <w:spacing w:val="-2"/>
      <w:szCs w:val="20"/>
    </w:rPr>
  </w:style>
  <w:style w:type="character" w:customStyle="1" w:styleId="BodyTextChar">
    <w:name w:val="Body Text Char"/>
    <w:link w:val="BodyText"/>
    <w:rsid w:val="00680562"/>
    <w:rPr>
      <w:rFonts w:ascii="Times New Roman" w:eastAsia="Times New Roman" w:hAnsi="Times New Roman" w:cs="Times New Roman"/>
      <w:spacing w:val="-2"/>
      <w:szCs w:val="20"/>
    </w:rPr>
  </w:style>
  <w:style w:type="paragraph" w:styleId="BalloonText">
    <w:name w:val="Balloon Text"/>
    <w:basedOn w:val="Normal"/>
    <w:link w:val="BalloonTextChar"/>
    <w:uiPriority w:val="99"/>
    <w:semiHidden/>
    <w:unhideWhenUsed/>
    <w:rsid w:val="000B0E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B0E7F"/>
    <w:rPr>
      <w:rFonts w:ascii="Tahoma" w:hAnsi="Tahoma" w:cs="Tahoma"/>
      <w:sz w:val="16"/>
      <w:szCs w:val="16"/>
    </w:rPr>
  </w:style>
  <w:style w:type="character" w:customStyle="1" w:styleId="Heading1Char">
    <w:name w:val="Heading 1 Char"/>
    <w:aliases w:val="AIG Heading 1 Char"/>
    <w:link w:val="Heading1"/>
    <w:uiPriority w:val="99"/>
    <w:rsid w:val="00416A4F"/>
    <w:rPr>
      <w:rFonts w:ascii="Arial" w:eastAsia="Malgun Gothic" w:hAnsi="Arial" w:cs="Times New Roman"/>
      <w:bCs/>
      <w:color w:val="00A4E4"/>
      <w:sz w:val="36"/>
      <w:szCs w:val="28"/>
      <w:lang w:val="en-GB" w:eastAsia="ja-JP"/>
    </w:rPr>
  </w:style>
  <w:style w:type="character" w:customStyle="1" w:styleId="Heading2Char">
    <w:name w:val="Heading 2 Char"/>
    <w:aliases w:val="AIG Sub Heading Green Char"/>
    <w:link w:val="Heading2"/>
    <w:uiPriority w:val="9"/>
    <w:rsid w:val="00416A4F"/>
    <w:rPr>
      <w:rFonts w:ascii="Arial" w:eastAsia="Malgun Gothic" w:hAnsi="Arial" w:cs="Times New Roman"/>
      <w:bCs/>
      <w:i/>
      <w:color w:val="4F81BD"/>
      <w:spacing w:val="6"/>
      <w:szCs w:val="26"/>
      <w:lang w:val="en-GB" w:eastAsia="ja-JP"/>
    </w:rPr>
  </w:style>
  <w:style w:type="character" w:customStyle="1" w:styleId="Heading3Char">
    <w:name w:val="Heading 3 Char"/>
    <w:aliases w:val="Appendix 7 Char"/>
    <w:link w:val="Heading3"/>
    <w:rsid w:val="00416A4F"/>
    <w:rPr>
      <w:rFonts w:ascii="Arial" w:eastAsia="MS Mincho" w:hAnsi="Arial" w:cs="Arial"/>
      <w:b/>
      <w:bCs/>
      <w:sz w:val="26"/>
      <w:szCs w:val="26"/>
      <w:lang w:val="en-GB" w:eastAsia="ja-JP"/>
    </w:rPr>
  </w:style>
  <w:style w:type="character" w:customStyle="1" w:styleId="Heading4Char">
    <w:name w:val="Heading 4 Char"/>
    <w:link w:val="Heading4"/>
    <w:rsid w:val="00416A4F"/>
    <w:rPr>
      <w:rFonts w:ascii="Times New Roman" w:eastAsia="MS Mincho" w:hAnsi="Times New Roman" w:cs="Times New Roman"/>
      <w:b/>
      <w:bCs/>
      <w:sz w:val="28"/>
      <w:szCs w:val="28"/>
      <w:lang w:val="en-GB" w:eastAsia="ja-JP"/>
    </w:rPr>
  </w:style>
  <w:style w:type="paragraph" w:styleId="NoSpacing">
    <w:name w:val="No Spacing"/>
    <w:aliases w:val="Normal Grey"/>
    <w:basedOn w:val="Normal"/>
    <w:next w:val="Normal"/>
    <w:link w:val="NoSpacingChar"/>
    <w:uiPriority w:val="1"/>
    <w:qFormat/>
    <w:rsid w:val="00416A4F"/>
    <w:pPr>
      <w:spacing w:after="60" w:line="240" w:lineRule="auto"/>
    </w:pPr>
    <w:rPr>
      <w:rFonts w:ascii="Arial" w:eastAsia="MS Mincho" w:hAnsi="Arial"/>
      <w:color w:val="636463"/>
      <w:sz w:val="20"/>
      <w:szCs w:val="24"/>
      <w:lang w:val="en-GB" w:eastAsia="ja-JP"/>
    </w:rPr>
  </w:style>
  <w:style w:type="paragraph" w:styleId="Title">
    <w:name w:val="Title"/>
    <w:aliases w:val="AIG Sub Heading Orange"/>
    <w:basedOn w:val="Normal"/>
    <w:next w:val="Normal"/>
    <w:link w:val="TitleChar"/>
    <w:uiPriority w:val="10"/>
    <w:qFormat/>
    <w:rsid w:val="00416A4F"/>
    <w:pPr>
      <w:spacing w:before="120" w:after="60" w:line="240" w:lineRule="auto"/>
      <w:contextualSpacing/>
    </w:pPr>
    <w:rPr>
      <w:rFonts w:ascii="Arial" w:eastAsia="Malgun Gothic" w:hAnsi="Arial"/>
      <w:color w:val="E36F1E"/>
      <w:spacing w:val="6"/>
      <w:kern w:val="28"/>
      <w:sz w:val="20"/>
      <w:szCs w:val="52"/>
      <w:lang w:val="en-GB" w:eastAsia="ja-JP"/>
    </w:rPr>
  </w:style>
  <w:style w:type="character" w:customStyle="1" w:styleId="TitleChar">
    <w:name w:val="Title Char"/>
    <w:aliases w:val="AIG Sub Heading Orange Char"/>
    <w:link w:val="Title"/>
    <w:uiPriority w:val="10"/>
    <w:rsid w:val="00416A4F"/>
    <w:rPr>
      <w:rFonts w:ascii="Arial" w:eastAsia="Malgun Gothic" w:hAnsi="Arial" w:cs="Times New Roman"/>
      <w:color w:val="E36F1E"/>
      <w:spacing w:val="6"/>
      <w:kern w:val="28"/>
      <w:sz w:val="20"/>
      <w:szCs w:val="52"/>
      <w:lang w:val="en-GB" w:eastAsia="ja-JP"/>
    </w:rPr>
  </w:style>
  <w:style w:type="paragraph" w:customStyle="1" w:styleId="AIGBodyText">
    <w:name w:val="AIG Body Text"/>
    <w:basedOn w:val="Normal"/>
    <w:link w:val="AIGBodyTextChar"/>
    <w:uiPriority w:val="99"/>
    <w:qFormat/>
    <w:rsid w:val="00416A4F"/>
    <w:pPr>
      <w:spacing w:after="240"/>
      <w:ind w:firstLine="720"/>
    </w:pPr>
    <w:rPr>
      <w:rFonts w:ascii="Arial" w:eastAsia="黑体" w:hAnsi="Arial"/>
    </w:rPr>
  </w:style>
  <w:style w:type="character" w:customStyle="1" w:styleId="AIGBodyTextChar">
    <w:name w:val="AIG Body Text Char"/>
    <w:link w:val="AIGBodyText"/>
    <w:uiPriority w:val="99"/>
    <w:locked/>
    <w:rsid w:val="00416A4F"/>
    <w:rPr>
      <w:rFonts w:ascii="Arial" w:eastAsia="黑体" w:hAnsi="Arial" w:cs="Times New Roman"/>
    </w:rPr>
  </w:style>
  <w:style w:type="character" w:styleId="CommentReference">
    <w:name w:val="annotation reference"/>
    <w:uiPriority w:val="99"/>
    <w:unhideWhenUsed/>
    <w:rsid w:val="00416A4F"/>
    <w:rPr>
      <w:sz w:val="16"/>
      <w:szCs w:val="16"/>
    </w:rPr>
  </w:style>
  <w:style w:type="paragraph" w:styleId="CommentText">
    <w:name w:val="annotation text"/>
    <w:basedOn w:val="Normal"/>
    <w:link w:val="CommentTextChar"/>
    <w:uiPriority w:val="99"/>
    <w:unhideWhenUsed/>
    <w:rsid w:val="00416A4F"/>
    <w:pPr>
      <w:spacing w:after="120" w:line="240" w:lineRule="auto"/>
    </w:pPr>
    <w:rPr>
      <w:rFonts w:ascii="Arial" w:eastAsia="MS Mincho" w:hAnsi="Arial"/>
      <w:sz w:val="20"/>
      <w:szCs w:val="20"/>
      <w:lang w:val="en-GB" w:eastAsia="ja-JP"/>
    </w:rPr>
  </w:style>
  <w:style w:type="character" w:customStyle="1" w:styleId="CommentTextChar">
    <w:name w:val="Comment Text Char"/>
    <w:link w:val="CommentText"/>
    <w:uiPriority w:val="99"/>
    <w:rsid w:val="00416A4F"/>
    <w:rPr>
      <w:rFonts w:ascii="Arial" w:eastAsia="MS Mincho" w:hAnsi="Arial"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416A4F"/>
    <w:rPr>
      <w:b/>
      <w:bCs/>
    </w:rPr>
  </w:style>
  <w:style w:type="character" w:customStyle="1" w:styleId="CommentSubjectChar">
    <w:name w:val="Comment Subject Char"/>
    <w:link w:val="CommentSubject"/>
    <w:uiPriority w:val="99"/>
    <w:semiHidden/>
    <w:rsid w:val="00416A4F"/>
    <w:rPr>
      <w:rFonts w:ascii="Arial" w:eastAsia="MS Mincho" w:hAnsi="Arial" w:cs="Times New Roman"/>
      <w:b/>
      <w:bCs/>
      <w:sz w:val="20"/>
      <w:szCs w:val="20"/>
      <w:lang w:val="en-GB" w:eastAsia="ja-JP"/>
    </w:rPr>
  </w:style>
  <w:style w:type="character" w:customStyle="1" w:styleId="FooterChar1">
    <w:name w:val="Footer Char1"/>
    <w:locked/>
    <w:rsid w:val="00416A4F"/>
    <w:rPr>
      <w:rFonts w:ascii="Arial" w:eastAsia="MS Mincho" w:hAnsi="Arial"/>
      <w:sz w:val="24"/>
      <w:szCs w:val="24"/>
      <w:lang w:val="en-GB" w:eastAsia="ja-JP" w:bidi="ar-SA"/>
    </w:rPr>
  </w:style>
  <w:style w:type="paragraph" w:styleId="TOC1">
    <w:name w:val="toc 1"/>
    <w:basedOn w:val="Normal"/>
    <w:next w:val="Normal"/>
    <w:autoRedefine/>
    <w:uiPriority w:val="39"/>
    <w:rsid w:val="00416A4F"/>
    <w:pPr>
      <w:tabs>
        <w:tab w:val="left" w:pos="480"/>
        <w:tab w:val="right" w:leader="dot" w:pos="9530"/>
      </w:tabs>
      <w:spacing w:before="240" w:after="240" w:line="240" w:lineRule="auto"/>
    </w:pPr>
    <w:rPr>
      <w:rFonts w:ascii="Arial" w:eastAsia="MS Mincho" w:hAnsi="Arial"/>
      <w:noProof/>
      <w:color w:val="0195DC"/>
      <w:szCs w:val="24"/>
      <w:lang w:eastAsia="ja-JP"/>
    </w:rPr>
  </w:style>
  <w:style w:type="paragraph" w:styleId="TOC2">
    <w:name w:val="toc 2"/>
    <w:basedOn w:val="Normal"/>
    <w:next w:val="Normal"/>
    <w:autoRedefine/>
    <w:uiPriority w:val="39"/>
    <w:rsid w:val="00416A4F"/>
    <w:pPr>
      <w:tabs>
        <w:tab w:val="left" w:pos="960"/>
        <w:tab w:val="right" w:leader="dot" w:pos="9530"/>
      </w:tabs>
      <w:spacing w:before="120" w:after="120" w:line="240" w:lineRule="auto"/>
      <w:ind w:firstLine="238"/>
    </w:pPr>
    <w:rPr>
      <w:rFonts w:ascii="Arial" w:eastAsia="MS Mincho" w:hAnsi="Arial"/>
      <w:noProof/>
      <w:szCs w:val="24"/>
      <w:lang w:eastAsia="ja-JP"/>
    </w:rPr>
  </w:style>
  <w:style w:type="paragraph" w:styleId="TOC3">
    <w:name w:val="toc 3"/>
    <w:basedOn w:val="Normal"/>
    <w:next w:val="Normal"/>
    <w:autoRedefine/>
    <w:uiPriority w:val="39"/>
    <w:rsid w:val="00416A4F"/>
    <w:pPr>
      <w:tabs>
        <w:tab w:val="left" w:pos="990"/>
        <w:tab w:val="right" w:leader="dot" w:pos="9530"/>
      </w:tabs>
      <w:spacing w:after="120" w:line="240" w:lineRule="auto"/>
      <w:ind w:left="480"/>
    </w:pPr>
    <w:rPr>
      <w:rFonts w:ascii="Arial" w:eastAsia="MS Mincho" w:hAnsi="Arial"/>
      <w:b/>
      <w:noProof/>
      <w:sz w:val="20"/>
      <w:szCs w:val="20"/>
      <w:lang w:val="en-GB" w:eastAsia="ja-JP"/>
    </w:rPr>
  </w:style>
  <w:style w:type="character" w:styleId="Hyperlink">
    <w:name w:val="Hyperlink"/>
    <w:uiPriority w:val="99"/>
    <w:rsid w:val="00416A4F"/>
    <w:rPr>
      <w:color w:val="0000FF"/>
      <w:u w:val="single"/>
    </w:rPr>
  </w:style>
  <w:style w:type="paragraph" w:styleId="TOC4">
    <w:name w:val="toc 4"/>
    <w:basedOn w:val="Normal"/>
    <w:next w:val="Normal"/>
    <w:autoRedefine/>
    <w:uiPriority w:val="39"/>
    <w:rsid w:val="00416A4F"/>
    <w:pPr>
      <w:tabs>
        <w:tab w:val="left" w:pos="1920"/>
        <w:tab w:val="right" w:leader="dot" w:pos="9530"/>
      </w:tabs>
      <w:spacing w:after="120" w:line="240" w:lineRule="auto"/>
      <w:ind w:left="720"/>
    </w:pPr>
    <w:rPr>
      <w:rFonts w:ascii="Arial" w:eastAsia="MS Mincho" w:hAnsi="Arial" w:cs="Arial"/>
      <w:noProof/>
      <w:sz w:val="20"/>
      <w:szCs w:val="24"/>
      <w:lang w:eastAsia="ja-JP"/>
    </w:rPr>
  </w:style>
  <w:style w:type="paragraph" w:styleId="TOCHeading">
    <w:name w:val="TOC Heading"/>
    <w:basedOn w:val="Heading1"/>
    <w:next w:val="Normal"/>
    <w:uiPriority w:val="39"/>
    <w:unhideWhenUsed/>
    <w:qFormat/>
    <w:rsid w:val="00416A4F"/>
    <w:pPr>
      <w:spacing w:before="240" w:after="0" w:line="259" w:lineRule="auto"/>
      <w:outlineLvl w:val="9"/>
    </w:pPr>
    <w:rPr>
      <w:rFonts w:ascii="Cambria" w:hAnsi="Cambria"/>
      <w:bCs w:val="0"/>
      <w:color w:val="365F91"/>
      <w:sz w:val="32"/>
      <w:szCs w:val="32"/>
      <w:lang w:val="en-US" w:eastAsia="en-US"/>
    </w:rPr>
  </w:style>
  <w:style w:type="paragraph" w:customStyle="1" w:styleId="AIGBullet1">
    <w:name w:val="AIG Bullet 1"/>
    <w:basedOn w:val="Normal"/>
    <w:link w:val="AIGBullet1Char"/>
    <w:qFormat/>
    <w:rsid w:val="00416A4F"/>
    <w:pPr>
      <w:spacing w:after="240"/>
    </w:pPr>
    <w:rPr>
      <w:rFonts w:ascii="Arial" w:eastAsia="黑体" w:hAnsi="Arial" w:cs="Arial"/>
    </w:rPr>
  </w:style>
  <w:style w:type="character" w:customStyle="1" w:styleId="AIGBullet1Char">
    <w:name w:val="AIG Bullet 1 Char"/>
    <w:link w:val="AIGBullet1"/>
    <w:locked/>
    <w:rsid w:val="00416A4F"/>
    <w:rPr>
      <w:rFonts w:ascii="Arial" w:eastAsia="黑体" w:hAnsi="Arial" w:cs="Arial"/>
    </w:rPr>
  </w:style>
  <w:style w:type="paragraph" w:customStyle="1" w:styleId="Default">
    <w:name w:val="Default"/>
    <w:rsid w:val="00416A4F"/>
    <w:pPr>
      <w:autoSpaceDE w:val="0"/>
      <w:autoSpaceDN w:val="0"/>
      <w:adjustRightInd w:val="0"/>
    </w:pPr>
    <w:rPr>
      <w:rFonts w:ascii="Times New Roman" w:eastAsia="MS Mincho" w:hAnsi="Times New Roman"/>
      <w:color w:val="000000"/>
      <w:sz w:val="24"/>
      <w:szCs w:val="24"/>
      <w:lang w:val="en-GB" w:eastAsia="ja-JP"/>
    </w:rPr>
  </w:style>
  <w:style w:type="paragraph" w:customStyle="1" w:styleId="AIGNumberBullet1">
    <w:name w:val="AIG Number Bullet 1"/>
    <w:basedOn w:val="AIGBullet1"/>
    <w:link w:val="AIGNumberBullet1Char"/>
    <w:qFormat/>
    <w:rsid w:val="00416A4F"/>
    <w:pPr>
      <w:numPr>
        <w:numId w:val="11"/>
      </w:numPr>
    </w:pPr>
    <w:rPr>
      <w:rFonts w:eastAsia="Times New Roman"/>
    </w:rPr>
  </w:style>
  <w:style w:type="character" w:customStyle="1" w:styleId="AIGNumberBullet1Char">
    <w:name w:val="AIG Number Bullet 1 Char"/>
    <w:link w:val="AIGNumberBullet1"/>
    <w:rsid w:val="00416A4F"/>
    <w:rPr>
      <w:rFonts w:ascii="Arial" w:eastAsia="Times New Roman" w:hAnsi="Arial" w:cs="Arial"/>
    </w:rPr>
  </w:style>
  <w:style w:type="paragraph" w:customStyle="1" w:styleId="AIGBullet2">
    <w:name w:val="AIG Bullet 2"/>
    <w:basedOn w:val="AIGBullet1"/>
    <w:link w:val="AIGBullet2Char"/>
    <w:qFormat/>
    <w:rsid w:val="00416A4F"/>
    <w:pPr>
      <w:tabs>
        <w:tab w:val="num" w:pos="1602"/>
      </w:tabs>
      <w:ind w:left="1080" w:hanging="432"/>
    </w:pPr>
    <w:rPr>
      <w:rFonts w:eastAsia="Times New Roman"/>
    </w:rPr>
  </w:style>
  <w:style w:type="character" w:customStyle="1" w:styleId="AIGBullet2Char">
    <w:name w:val="AIG Bullet 2 Char"/>
    <w:link w:val="AIGBullet2"/>
    <w:rsid w:val="00416A4F"/>
    <w:rPr>
      <w:rFonts w:ascii="Arial" w:eastAsia="Times New Roman" w:hAnsi="Arial" w:cs="Arial"/>
    </w:rPr>
  </w:style>
  <w:style w:type="paragraph" w:customStyle="1" w:styleId="AIGTableRowHeading">
    <w:name w:val="AIG Table Row Heading"/>
    <w:basedOn w:val="Normal"/>
    <w:link w:val="AIGTableRowHeadingChar"/>
    <w:qFormat/>
    <w:rsid w:val="00416A4F"/>
    <w:pPr>
      <w:spacing w:after="120" w:line="240" w:lineRule="auto"/>
      <w:jc w:val="center"/>
    </w:pPr>
    <w:rPr>
      <w:rFonts w:ascii="Arial" w:eastAsia="Times New Roman" w:hAnsi="Arial" w:cs="Arial"/>
      <w:b/>
      <w:bCs/>
      <w:color w:val="FFFFFF"/>
      <w:sz w:val="20"/>
      <w:szCs w:val="20"/>
    </w:rPr>
  </w:style>
  <w:style w:type="character" w:customStyle="1" w:styleId="AIGTableRowHeadingChar">
    <w:name w:val="AIG Table Row Heading Char"/>
    <w:link w:val="AIGTableRowHeading"/>
    <w:rsid w:val="00416A4F"/>
    <w:rPr>
      <w:rFonts w:ascii="Arial" w:eastAsia="Times New Roman" w:hAnsi="Arial" w:cs="Arial"/>
      <w:b/>
      <w:bCs/>
      <w:color w:val="FFFFFF"/>
      <w:sz w:val="20"/>
      <w:szCs w:val="20"/>
    </w:rPr>
  </w:style>
  <w:style w:type="paragraph" w:customStyle="1" w:styleId="AIGTableText">
    <w:name w:val="AIG Table Text"/>
    <w:basedOn w:val="Normal"/>
    <w:link w:val="AIGTableTextChar"/>
    <w:qFormat/>
    <w:rsid w:val="00416A4F"/>
    <w:pPr>
      <w:spacing w:before="60" w:after="60" w:line="240" w:lineRule="auto"/>
    </w:pPr>
    <w:rPr>
      <w:sz w:val="18"/>
      <w:szCs w:val="18"/>
    </w:rPr>
  </w:style>
  <w:style w:type="character" w:customStyle="1" w:styleId="AIGTableTextChar">
    <w:name w:val="AIG Table Text Char"/>
    <w:link w:val="AIGTableText"/>
    <w:rsid w:val="00416A4F"/>
    <w:rPr>
      <w:sz w:val="18"/>
      <w:szCs w:val="18"/>
    </w:rPr>
  </w:style>
  <w:style w:type="paragraph" w:customStyle="1" w:styleId="AIGTableBullet">
    <w:name w:val="AIG Table Bullet"/>
    <w:basedOn w:val="AIGTableText"/>
    <w:link w:val="AIGTableBulletChar"/>
    <w:qFormat/>
    <w:rsid w:val="00416A4F"/>
    <w:pPr>
      <w:numPr>
        <w:numId w:val="12"/>
      </w:numPr>
      <w:ind w:left="202" w:hanging="180"/>
    </w:pPr>
  </w:style>
  <w:style w:type="character" w:customStyle="1" w:styleId="AIGTableBulletChar">
    <w:name w:val="AIG Table Bullet Char"/>
    <w:link w:val="AIGTableBullet"/>
    <w:rsid w:val="00416A4F"/>
    <w:rPr>
      <w:sz w:val="18"/>
      <w:szCs w:val="18"/>
    </w:rPr>
  </w:style>
  <w:style w:type="table" w:customStyle="1" w:styleId="ListTable3-Accent11">
    <w:name w:val="List Table 3 - Accent 11"/>
    <w:basedOn w:val="TableNormal"/>
    <w:uiPriority w:val="48"/>
    <w:rsid w:val="00416A4F"/>
    <w:rPr>
      <w:rFonts w:ascii="Arial" w:hAnsi="Arial" w:cs="Arial"/>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paragraph" w:styleId="NormalWeb">
    <w:name w:val="Normal (Web)"/>
    <w:basedOn w:val="Normal"/>
    <w:uiPriority w:val="99"/>
    <w:unhideWhenUsed/>
    <w:rsid w:val="00416A4F"/>
    <w:pPr>
      <w:spacing w:before="100" w:beforeAutospacing="1" w:after="100" w:afterAutospacing="1" w:line="240" w:lineRule="auto"/>
    </w:pPr>
    <w:rPr>
      <w:rFonts w:ascii="Times New Roman" w:eastAsia="Malgun Gothic" w:hAnsi="Times New Roman"/>
      <w:sz w:val="20"/>
      <w:szCs w:val="24"/>
    </w:rPr>
  </w:style>
  <w:style w:type="table" w:customStyle="1" w:styleId="MediumShading1-Accent11">
    <w:name w:val="Medium Shading 1 - Accent 11"/>
    <w:basedOn w:val="TableNormal"/>
    <w:uiPriority w:val="63"/>
    <w:rsid w:val="00416A4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Grid3-Accent11">
    <w:name w:val="Medium Grid 3 - Accent 11"/>
    <w:basedOn w:val="TableNormal"/>
    <w:next w:val="MediumGrid3-Accent1"/>
    <w:uiPriority w:val="69"/>
    <w:rsid w:val="00416A4F"/>
    <w:rPr>
      <w:rFonts w:ascii="Arial" w:eastAsia="Gulim"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12">
    <w:name w:val="Medium Grid 3 - Accent 12"/>
    <w:basedOn w:val="TableNormal"/>
    <w:next w:val="MediumGrid3-Accent1"/>
    <w:uiPriority w:val="69"/>
    <w:rsid w:val="00416A4F"/>
    <w:rPr>
      <w:rFonts w:ascii="Arial" w:eastAsia="Gulim"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1">
    <w:name w:val="Medium Grid 3 Accent 1"/>
    <w:basedOn w:val="TableNormal"/>
    <w:uiPriority w:val="69"/>
    <w:unhideWhenUsed/>
    <w:rsid w:val="00416A4F"/>
    <w:rPr>
      <w:rFonts w:ascii="Arial" w:hAnsi="Arial" w:cs="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CommentTextChar1">
    <w:name w:val="Comment Text Char1"/>
    <w:uiPriority w:val="99"/>
    <w:semiHidden/>
    <w:locked/>
    <w:rsid w:val="00416A4F"/>
    <w:rPr>
      <w:rFonts w:eastAsia="MS Mincho" w:cs="Times New Roman"/>
      <w:sz w:val="20"/>
      <w:szCs w:val="20"/>
      <w:lang w:val="en-GB" w:eastAsia="ja-JP"/>
    </w:rPr>
  </w:style>
  <w:style w:type="paragraph" w:customStyle="1" w:styleId="Normal185">
    <w:name w:val="Normal_185"/>
    <w:qFormat/>
    <w:rsid w:val="00416A4F"/>
    <w:pPr>
      <w:suppressAutoHyphens/>
      <w:spacing w:before="240" w:after="240" w:line="240" w:lineRule="exact"/>
    </w:pPr>
    <w:rPr>
      <w:rFonts w:ascii="Arial" w:hAnsi="Arial"/>
      <w:kern w:val="12"/>
      <w:sz w:val="19"/>
      <w:szCs w:val="19"/>
    </w:rPr>
  </w:style>
  <w:style w:type="table" w:styleId="TableGrid">
    <w:name w:val="Table Grid"/>
    <w:basedOn w:val="TableNormal"/>
    <w:uiPriority w:val="39"/>
    <w:rsid w:val="00416A4F"/>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21">
    <w:name w:val="List Bullet_21"/>
    <w:basedOn w:val="Normal185"/>
    <w:uiPriority w:val="2"/>
    <w:unhideWhenUsed/>
    <w:qFormat/>
    <w:rsid w:val="00416A4F"/>
    <w:pPr>
      <w:numPr>
        <w:numId w:val="13"/>
      </w:numPr>
      <w:spacing w:before="0" w:after="120"/>
    </w:pPr>
  </w:style>
  <w:style w:type="numbering" w:customStyle="1" w:styleId="ListBullets119">
    <w:name w:val="ListBullets1_19"/>
    <w:uiPriority w:val="99"/>
    <w:rsid w:val="00416A4F"/>
    <w:pPr>
      <w:numPr>
        <w:numId w:val="13"/>
      </w:numPr>
    </w:pPr>
  </w:style>
  <w:style w:type="table" w:customStyle="1" w:styleId="GridTable4-Accent11">
    <w:name w:val="Grid Table 4 - Accent 11"/>
    <w:basedOn w:val="TableNormal"/>
    <w:uiPriority w:val="49"/>
    <w:rsid w:val="00416A4F"/>
    <w:rPr>
      <w:rFonts w:ascii="Arial" w:hAnsi="Arial" w:cs="Aria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TableParagraph">
    <w:name w:val="Table Paragraph"/>
    <w:basedOn w:val="Normal"/>
    <w:uiPriority w:val="1"/>
    <w:qFormat/>
    <w:rsid w:val="00416A4F"/>
    <w:pPr>
      <w:widowControl w:val="0"/>
      <w:spacing w:after="120" w:line="240" w:lineRule="auto"/>
    </w:pPr>
  </w:style>
  <w:style w:type="character" w:customStyle="1" w:styleId="BodyTextChar1">
    <w:name w:val="Body Text Char1"/>
    <w:locked/>
    <w:rsid w:val="00416A4F"/>
    <w:rPr>
      <w:rFonts w:eastAsia="MS Mincho" w:cs="EUAlbertina"/>
      <w:color w:val="000000"/>
      <w:sz w:val="20"/>
      <w:lang w:val="en-GB" w:eastAsia="ja-JP"/>
    </w:rPr>
  </w:style>
  <w:style w:type="table" w:customStyle="1" w:styleId="LightGrid-Accent11">
    <w:name w:val="Light Grid - Accent 11"/>
    <w:basedOn w:val="TableNormal"/>
    <w:uiPriority w:val="62"/>
    <w:rsid w:val="00416A4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ranklin Gothic Book" w:eastAsia="Malgun Gothic" w:hAnsi="Franklin Gothic Book"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ranklin Gothic Book" w:eastAsia="Malgun Gothic" w:hAnsi="Franklin Gothic Book"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ranklin Gothic Book" w:eastAsia="Malgun Gothic" w:hAnsi="Franklin Gothic Book" w:cs="Times New Roman"/>
        <w:b/>
        <w:bCs/>
      </w:rPr>
    </w:tblStylePr>
    <w:tblStylePr w:type="lastCol">
      <w:rPr>
        <w:rFonts w:ascii="Franklin Gothic Book" w:eastAsia="Malgun Gothic" w:hAnsi="Franklin Gothic Book"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Revision">
    <w:name w:val="Revision"/>
    <w:hidden/>
    <w:uiPriority w:val="99"/>
    <w:semiHidden/>
    <w:rsid w:val="00416A4F"/>
    <w:rPr>
      <w:rFonts w:ascii="Arial" w:eastAsia="MS Mincho" w:hAnsi="Arial"/>
      <w:sz w:val="24"/>
      <w:szCs w:val="24"/>
      <w:lang w:val="en-GB" w:eastAsia="ja-JP"/>
    </w:rPr>
  </w:style>
  <w:style w:type="paragraph" w:customStyle="1" w:styleId="ParaAttribute9">
    <w:name w:val="ParaAttribute9"/>
    <w:rsid w:val="00416A4F"/>
    <w:pPr>
      <w:wordWrap w:val="0"/>
      <w:jc w:val="center"/>
    </w:pPr>
    <w:rPr>
      <w:rFonts w:ascii="Times New Roman" w:eastAsia="Batang" w:hAnsi="Times New Roman"/>
    </w:rPr>
  </w:style>
  <w:style w:type="paragraph" w:styleId="EndnoteText">
    <w:name w:val="endnote text"/>
    <w:basedOn w:val="Normal"/>
    <w:link w:val="EndnoteTextChar"/>
    <w:uiPriority w:val="99"/>
    <w:semiHidden/>
    <w:rsid w:val="00416A4F"/>
    <w:pPr>
      <w:spacing w:after="120" w:line="240" w:lineRule="auto"/>
    </w:pPr>
    <w:rPr>
      <w:rFonts w:ascii="Franklin Gothic Book" w:eastAsia="Times New Roman" w:hAnsi="Franklin Gothic Book"/>
      <w:szCs w:val="20"/>
    </w:rPr>
  </w:style>
  <w:style w:type="character" w:customStyle="1" w:styleId="EndnoteTextChar">
    <w:name w:val="Endnote Text Char"/>
    <w:link w:val="EndnoteText"/>
    <w:uiPriority w:val="99"/>
    <w:semiHidden/>
    <w:rsid w:val="00416A4F"/>
    <w:rPr>
      <w:rFonts w:ascii="Franklin Gothic Book" w:eastAsia="Times New Roman" w:hAnsi="Franklin Gothic Book" w:cs="Times New Roman"/>
      <w:szCs w:val="20"/>
    </w:rPr>
  </w:style>
  <w:style w:type="character" w:styleId="EndnoteReference">
    <w:name w:val="endnote reference"/>
    <w:uiPriority w:val="99"/>
    <w:semiHidden/>
    <w:rsid w:val="00416A4F"/>
    <w:rPr>
      <w:rFonts w:cs="Times New Roman"/>
      <w:vertAlign w:val="superscript"/>
    </w:rPr>
  </w:style>
  <w:style w:type="character" w:styleId="SubtleEmphasis">
    <w:name w:val="Subtle Emphasis"/>
    <w:uiPriority w:val="19"/>
    <w:qFormat/>
    <w:rsid w:val="00416A4F"/>
    <w:rPr>
      <w:i/>
      <w:iCs/>
      <w:color w:val="6C90DF"/>
    </w:rPr>
  </w:style>
  <w:style w:type="paragraph" w:customStyle="1" w:styleId="Haeding">
    <w:name w:val="Haeding"/>
    <w:basedOn w:val="Normal"/>
    <w:rsid w:val="00416A4F"/>
    <w:pPr>
      <w:numPr>
        <w:ilvl w:val="3"/>
        <w:numId w:val="14"/>
      </w:numPr>
      <w:autoSpaceDE w:val="0"/>
      <w:autoSpaceDN w:val="0"/>
      <w:adjustRightInd w:val="0"/>
      <w:spacing w:after="120" w:line="240" w:lineRule="auto"/>
    </w:pPr>
    <w:rPr>
      <w:rFonts w:ascii="Arial" w:eastAsia="MS Mincho" w:hAnsi="Arial" w:cs="Arial"/>
      <w:b/>
      <w:sz w:val="20"/>
      <w:szCs w:val="24"/>
      <w:lang w:eastAsia="ja-JP"/>
    </w:rPr>
  </w:style>
  <w:style w:type="character" w:customStyle="1" w:styleId="nnheading2">
    <w:name w:val="nnheading2"/>
    <w:rsid w:val="00416A4F"/>
    <w:rPr>
      <w:rFonts w:cs="Times New Roman"/>
    </w:rPr>
  </w:style>
  <w:style w:type="character" w:customStyle="1" w:styleId="NoSpacingChar">
    <w:name w:val="No Spacing Char"/>
    <w:aliases w:val="Normal Grey Char"/>
    <w:link w:val="NoSpacing"/>
    <w:uiPriority w:val="1"/>
    <w:rsid w:val="00416A4F"/>
    <w:rPr>
      <w:rFonts w:ascii="Arial" w:eastAsia="MS Mincho" w:hAnsi="Arial" w:cs="Times New Roman"/>
      <w:color w:val="636463"/>
      <w:sz w:val="20"/>
      <w:szCs w:val="24"/>
      <w:lang w:val="en-GB" w:eastAsia="ja-JP"/>
    </w:rPr>
  </w:style>
  <w:style w:type="character" w:styleId="IntenseEmphasis">
    <w:name w:val="Intense Emphasis"/>
    <w:uiPriority w:val="21"/>
    <w:qFormat/>
    <w:rsid w:val="00416A4F"/>
    <w:rPr>
      <w:b/>
      <w:bCs/>
      <w:i/>
      <w:iCs/>
      <w:color w:val="4F81BD"/>
    </w:rPr>
  </w:style>
  <w:style w:type="character" w:styleId="Emphasis">
    <w:name w:val="Emphasis"/>
    <w:uiPriority w:val="20"/>
    <w:qFormat/>
    <w:rsid w:val="00416A4F"/>
    <w:rPr>
      <w:i/>
      <w:iCs/>
    </w:rPr>
  </w:style>
  <w:style w:type="paragraph" w:styleId="TableofFigures">
    <w:name w:val="table of figures"/>
    <w:basedOn w:val="Normal"/>
    <w:next w:val="Normal"/>
    <w:uiPriority w:val="99"/>
    <w:unhideWhenUsed/>
    <w:rsid w:val="00416A4F"/>
    <w:pPr>
      <w:spacing w:after="0" w:line="240" w:lineRule="auto"/>
    </w:pPr>
    <w:rPr>
      <w:rFonts w:ascii="Arial" w:eastAsia="MS Mincho" w:hAnsi="Arial"/>
      <w:sz w:val="20"/>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5237">
      <w:bodyDiv w:val="1"/>
      <w:marLeft w:val="0"/>
      <w:marRight w:val="0"/>
      <w:marTop w:val="0"/>
      <w:marBottom w:val="0"/>
      <w:divBdr>
        <w:top w:val="none" w:sz="0" w:space="0" w:color="auto"/>
        <w:left w:val="none" w:sz="0" w:space="0" w:color="auto"/>
        <w:bottom w:val="none" w:sz="0" w:space="0" w:color="auto"/>
        <w:right w:val="none" w:sz="0" w:space="0" w:color="auto"/>
      </w:divBdr>
    </w:div>
    <w:div w:id="185413501">
      <w:bodyDiv w:val="1"/>
      <w:marLeft w:val="0"/>
      <w:marRight w:val="0"/>
      <w:marTop w:val="0"/>
      <w:marBottom w:val="0"/>
      <w:divBdr>
        <w:top w:val="none" w:sz="0" w:space="0" w:color="auto"/>
        <w:left w:val="none" w:sz="0" w:space="0" w:color="auto"/>
        <w:bottom w:val="none" w:sz="0" w:space="0" w:color="auto"/>
        <w:right w:val="none" w:sz="0" w:space="0" w:color="auto"/>
      </w:divBdr>
    </w:div>
    <w:div w:id="212425987">
      <w:bodyDiv w:val="1"/>
      <w:marLeft w:val="0"/>
      <w:marRight w:val="0"/>
      <w:marTop w:val="0"/>
      <w:marBottom w:val="0"/>
      <w:divBdr>
        <w:top w:val="none" w:sz="0" w:space="0" w:color="auto"/>
        <w:left w:val="none" w:sz="0" w:space="0" w:color="auto"/>
        <w:bottom w:val="none" w:sz="0" w:space="0" w:color="auto"/>
        <w:right w:val="none" w:sz="0" w:space="0" w:color="auto"/>
      </w:divBdr>
    </w:div>
    <w:div w:id="222176476">
      <w:bodyDiv w:val="1"/>
      <w:marLeft w:val="0"/>
      <w:marRight w:val="0"/>
      <w:marTop w:val="0"/>
      <w:marBottom w:val="0"/>
      <w:divBdr>
        <w:top w:val="none" w:sz="0" w:space="0" w:color="auto"/>
        <w:left w:val="none" w:sz="0" w:space="0" w:color="auto"/>
        <w:bottom w:val="none" w:sz="0" w:space="0" w:color="auto"/>
        <w:right w:val="none" w:sz="0" w:space="0" w:color="auto"/>
      </w:divBdr>
    </w:div>
    <w:div w:id="251671388">
      <w:bodyDiv w:val="1"/>
      <w:marLeft w:val="0"/>
      <w:marRight w:val="0"/>
      <w:marTop w:val="0"/>
      <w:marBottom w:val="0"/>
      <w:divBdr>
        <w:top w:val="none" w:sz="0" w:space="0" w:color="auto"/>
        <w:left w:val="none" w:sz="0" w:space="0" w:color="auto"/>
        <w:bottom w:val="none" w:sz="0" w:space="0" w:color="auto"/>
        <w:right w:val="none" w:sz="0" w:space="0" w:color="auto"/>
      </w:divBdr>
    </w:div>
    <w:div w:id="262612135">
      <w:bodyDiv w:val="1"/>
      <w:marLeft w:val="0"/>
      <w:marRight w:val="0"/>
      <w:marTop w:val="0"/>
      <w:marBottom w:val="0"/>
      <w:divBdr>
        <w:top w:val="none" w:sz="0" w:space="0" w:color="auto"/>
        <w:left w:val="none" w:sz="0" w:space="0" w:color="auto"/>
        <w:bottom w:val="none" w:sz="0" w:space="0" w:color="auto"/>
        <w:right w:val="none" w:sz="0" w:space="0" w:color="auto"/>
      </w:divBdr>
    </w:div>
    <w:div w:id="278993896">
      <w:bodyDiv w:val="1"/>
      <w:marLeft w:val="0"/>
      <w:marRight w:val="0"/>
      <w:marTop w:val="0"/>
      <w:marBottom w:val="0"/>
      <w:divBdr>
        <w:top w:val="none" w:sz="0" w:space="0" w:color="auto"/>
        <w:left w:val="none" w:sz="0" w:space="0" w:color="auto"/>
        <w:bottom w:val="none" w:sz="0" w:space="0" w:color="auto"/>
        <w:right w:val="none" w:sz="0" w:space="0" w:color="auto"/>
      </w:divBdr>
    </w:div>
    <w:div w:id="285241267">
      <w:bodyDiv w:val="1"/>
      <w:marLeft w:val="0"/>
      <w:marRight w:val="0"/>
      <w:marTop w:val="0"/>
      <w:marBottom w:val="0"/>
      <w:divBdr>
        <w:top w:val="none" w:sz="0" w:space="0" w:color="auto"/>
        <w:left w:val="none" w:sz="0" w:space="0" w:color="auto"/>
        <w:bottom w:val="none" w:sz="0" w:space="0" w:color="auto"/>
        <w:right w:val="none" w:sz="0" w:space="0" w:color="auto"/>
      </w:divBdr>
    </w:div>
    <w:div w:id="303707613">
      <w:bodyDiv w:val="1"/>
      <w:marLeft w:val="0"/>
      <w:marRight w:val="0"/>
      <w:marTop w:val="0"/>
      <w:marBottom w:val="0"/>
      <w:divBdr>
        <w:top w:val="none" w:sz="0" w:space="0" w:color="auto"/>
        <w:left w:val="none" w:sz="0" w:space="0" w:color="auto"/>
        <w:bottom w:val="none" w:sz="0" w:space="0" w:color="auto"/>
        <w:right w:val="none" w:sz="0" w:space="0" w:color="auto"/>
      </w:divBdr>
    </w:div>
    <w:div w:id="371424999">
      <w:bodyDiv w:val="1"/>
      <w:marLeft w:val="0"/>
      <w:marRight w:val="0"/>
      <w:marTop w:val="0"/>
      <w:marBottom w:val="0"/>
      <w:divBdr>
        <w:top w:val="none" w:sz="0" w:space="0" w:color="auto"/>
        <w:left w:val="none" w:sz="0" w:space="0" w:color="auto"/>
        <w:bottom w:val="none" w:sz="0" w:space="0" w:color="auto"/>
        <w:right w:val="none" w:sz="0" w:space="0" w:color="auto"/>
      </w:divBdr>
    </w:div>
    <w:div w:id="412166095">
      <w:bodyDiv w:val="1"/>
      <w:marLeft w:val="0"/>
      <w:marRight w:val="0"/>
      <w:marTop w:val="0"/>
      <w:marBottom w:val="0"/>
      <w:divBdr>
        <w:top w:val="none" w:sz="0" w:space="0" w:color="auto"/>
        <w:left w:val="none" w:sz="0" w:space="0" w:color="auto"/>
        <w:bottom w:val="none" w:sz="0" w:space="0" w:color="auto"/>
        <w:right w:val="none" w:sz="0" w:space="0" w:color="auto"/>
      </w:divBdr>
    </w:div>
    <w:div w:id="421487262">
      <w:bodyDiv w:val="1"/>
      <w:marLeft w:val="0"/>
      <w:marRight w:val="0"/>
      <w:marTop w:val="0"/>
      <w:marBottom w:val="0"/>
      <w:divBdr>
        <w:top w:val="none" w:sz="0" w:space="0" w:color="auto"/>
        <w:left w:val="none" w:sz="0" w:space="0" w:color="auto"/>
        <w:bottom w:val="none" w:sz="0" w:space="0" w:color="auto"/>
        <w:right w:val="none" w:sz="0" w:space="0" w:color="auto"/>
      </w:divBdr>
    </w:div>
    <w:div w:id="425809295">
      <w:bodyDiv w:val="1"/>
      <w:marLeft w:val="0"/>
      <w:marRight w:val="0"/>
      <w:marTop w:val="0"/>
      <w:marBottom w:val="0"/>
      <w:divBdr>
        <w:top w:val="none" w:sz="0" w:space="0" w:color="auto"/>
        <w:left w:val="none" w:sz="0" w:space="0" w:color="auto"/>
        <w:bottom w:val="none" w:sz="0" w:space="0" w:color="auto"/>
        <w:right w:val="none" w:sz="0" w:space="0" w:color="auto"/>
      </w:divBdr>
    </w:div>
    <w:div w:id="458570807">
      <w:bodyDiv w:val="1"/>
      <w:marLeft w:val="0"/>
      <w:marRight w:val="0"/>
      <w:marTop w:val="0"/>
      <w:marBottom w:val="0"/>
      <w:divBdr>
        <w:top w:val="none" w:sz="0" w:space="0" w:color="auto"/>
        <w:left w:val="none" w:sz="0" w:space="0" w:color="auto"/>
        <w:bottom w:val="none" w:sz="0" w:space="0" w:color="auto"/>
        <w:right w:val="none" w:sz="0" w:space="0" w:color="auto"/>
      </w:divBdr>
    </w:div>
    <w:div w:id="471021930">
      <w:bodyDiv w:val="1"/>
      <w:marLeft w:val="0"/>
      <w:marRight w:val="0"/>
      <w:marTop w:val="0"/>
      <w:marBottom w:val="0"/>
      <w:divBdr>
        <w:top w:val="none" w:sz="0" w:space="0" w:color="auto"/>
        <w:left w:val="none" w:sz="0" w:space="0" w:color="auto"/>
        <w:bottom w:val="none" w:sz="0" w:space="0" w:color="auto"/>
        <w:right w:val="none" w:sz="0" w:space="0" w:color="auto"/>
      </w:divBdr>
    </w:div>
    <w:div w:id="475075580">
      <w:bodyDiv w:val="1"/>
      <w:marLeft w:val="0"/>
      <w:marRight w:val="0"/>
      <w:marTop w:val="0"/>
      <w:marBottom w:val="0"/>
      <w:divBdr>
        <w:top w:val="none" w:sz="0" w:space="0" w:color="auto"/>
        <w:left w:val="none" w:sz="0" w:space="0" w:color="auto"/>
        <w:bottom w:val="none" w:sz="0" w:space="0" w:color="auto"/>
        <w:right w:val="none" w:sz="0" w:space="0" w:color="auto"/>
      </w:divBdr>
      <w:divsChild>
        <w:div w:id="56830718">
          <w:marLeft w:val="274"/>
          <w:marRight w:val="0"/>
          <w:marTop w:val="0"/>
          <w:marBottom w:val="0"/>
          <w:divBdr>
            <w:top w:val="none" w:sz="0" w:space="0" w:color="auto"/>
            <w:left w:val="none" w:sz="0" w:space="0" w:color="auto"/>
            <w:bottom w:val="none" w:sz="0" w:space="0" w:color="auto"/>
            <w:right w:val="none" w:sz="0" w:space="0" w:color="auto"/>
          </w:divBdr>
        </w:div>
        <w:div w:id="1419868785">
          <w:marLeft w:val="187"/>
          <w:marRight w:val="0"/>
          <w:marTop w:val="0"/>
          <w:marBottom w:val="20"/>
          <w:divBdr>
            <w:top w:val="none" w:sz="0" w:space="0" w:color="auto"/>
            <w:left w:val="none" w:sz="0" w:space="0" w:color="auto"/>
            <w:bottom w:val="none" w:sz="0" w:space="0" w:color="auto"/>
            <w:right w:val="none" w:sz="0" w:space="0" w:color="auto"/>
          </w:divBdr>
        </w:div>
        <w:div w:id="1544756764">
          <w:marLeft w:val="187"/>
          <w:marRight w:val="0"/>
          <w:marTop w:val="0"/>
          <w:marBottom w:val="20"/>
          <w:divBdr>
            <w:top w:val="none" w:sz="0" w:space="0" w:color="auto"/>
            <w:left w:val="none" w:sz="0" w:space="0" w:color="auto"/>
            <w:bottom w:val="none" w:sz="0" w:space="0" w:color="auto"/>
            <w:right w:val="none" w:sz="0" w:space="0" w:color="auto"/>
          </w:divBdr>
        </w:div>
        <w:div w:id="1649892430">
          <w:marLeft w:val="187"/>
          <w:marRight w:val="0"/>
          <w:marTop w:val="0"/>
          <w:marBottom w:val="20"/>
          <w:divBdr>
            <w:top w:val="none" w:sz="0" w:space="0" w:color="auto"/>
            <w:left w:val="none" w:sz="0" w:space="0" w:color="auto"/>
            <w:bottom w:val="none" w:sz="0" w:space="0" w:color="auto"/>
            <w:right w:val="none" w:sz="0" w:space="0" w:color="auto"/>
          </w:divBdr>
        </w:div>
        <w:div w:id="1771856942">
          <w:marLeft w:val="187"/>
          <w:marRight w:val="0"/>
          <w:marTop w:val="0"/>
          <w:marBottom w:val="20"/>
          <w:divBdr>
            <w:top w:val="none" w:sz="0" w:space="0" w:color="auto"/>
            <w:left w:val="none" w:sz="0" w:space="0" w:color="auto"/>
            <w:bottom w:val="none" w:sz="0" w:space="0" w:color="auto"/>
            <w:right w:val="none" w:sz="0" w:space="0" w:color="auto"/>
          </w:divBdr>
        </w:div>
        <w:div w:id="1814369572">
          <w:marLeft w:val="187"/>
          <w:marRight w:val="0"/>
          <w:marTop w:val="0"/>
          <w:marBottom w:val="20"/>
          <w:divBdr>
            <w:top w:val="none" w:sz="0" w:space="0" w:color="auto"/>
            <w:left w:val="none" w:sz="0" w:space="0" w:color="auto"/>
            <w:bottom w:val="none" w:sz="0" w:space="0" w:color="auto"/>
            <w:right w:val="none" w:sz="0" w:space="0" w:color="auto"/>
          </w:divBdr>
        </w:div>
        <w:div w:id="1860047914">
          <w:marLeft w:val="274"/>
          <w:marRight w:val="0"/>
          <w:marTop w:val="0"/>
          <w:marBottom w:val="0"/>
          <w:divBdr>
            <w:top w:val="none" w:sz="0" w:space="0" w:color="auto"/>
            <w:left w:val="none" w:sz="0" w:space="0" w:color="auto"/>
            <w:bottom w:val="none" w:sz="0" w:space="0" w:color="auto"/>
            <w:right w:val="none" w:sz="0" w:space="0" w:color="auto"/>
          </w:divBdr>
        </w:div>
      </w:divsChild>
    </w:div>
    <w:div w:id="484514366">
      <w:bodyDiv w:val="1"/>
      <w:marLeft w:val="0"/>
      <w:marRight w:val="0"/>
      <w:marTop w:val="0"/>
      <w:marBottom w:val="0"/>
      <w:divBdr>
        <w:top w:val="none" w:sz="0" w:space="0" w:color="auto"/>
        <w:left w:val="none" w:sz="0" w:space="0" w:color="auto"/>
        <w:bottom w:val="none" w:sz="0" w:space="0" w:color="auto"/>
        <w:right w:val="none" w:sz="0" w:space="0" w:color="auto"/>
      </w:divBdr>
    </w:div>
    <w:div w:id="489061281">
      <w:bodyDiv w:val="1"/>
      <w:marLeft w:val="0"/>
      <w:marRight w:val="0"/>
      <w:marTop w:val="0"/>
      <w:marBottom w:val="0"/>
      <w:divBdr>
        <w:top w:val="none" w:sz="0" w:space="0" w:color="auto"/>
        <w:left w:val="none" w:sz="0" w:space="0" w:color="auto"/>
        <w:bottom w:val="none" w:sz="0" w:space="0" w:color="auto"/>
        <w:right w:val="none" w:sz="0" w:space="0" w:color="auto"/>
      </w:divBdr>
    </w:div>
    <w:div w:id="524246598">
      <w:bodyDiv w:val="1"/>
      <w:marLeft w:val="0"/>
      <w:marRight w:val="0"/>
      <w:marTop w:val="0"/>
      <w:marBottom w:val="0"/>
      <w:divBdr>
        <w:top w:val="none" w:sz="0" w:space="0" w:color="auto"/>
        <w:left w:val="none" w:sz="0" w:space="0" w:color="auto"/>
        <w:bottom w:val="none" w:sz="0" w:space="0" w:color="auto"/>
        <w:right w:val="none" w:sz="0" w:space="0" w:color="auto"/>
      </w:divBdr>
    </w:div>
    <w:div w:id="524634791">
      <w:bodyDiv w:val="1"/>
      <w:marLeft w:val="0"/>
      <w:marRight w:val="0"/>
      <w:marTop w:val="0"/>
      <w:marBottom w:val="0"/>
      <w:divBdr>
        <w:top w:val="none" w:sz="0" w:space="0" w:color="auto"/>
        <w:left w:val="none" w:sz="0" w:space="0" w:color="auto"/>
        <w:bottom w:val="none" w:sz="0" w:space="0" w:color="auto"/>
        <w:right w:val="none" w:sz="0" w:space="0" w:color="auto"/>
      </w:divBdr>
    </w:div>
    <w:div w:id="625310620">
      <w:bodyDiv w:val="1"/>
      <w:marLeft w:val="0"/>
      <w:marRight w:val="0"/>
      <w:marTop w:val="0"/>
      <w:marBottom w:val="0"/>
      <w:divBdr>
        <w:top w:val="none" w:sz="0" w:space="0" w:color="auto"/>
        <w:left w:val="none" w:sz="0" w:space="0" w:color="auto"/>
        <w:bottom w:val="none" w:sz="0" w:space="0" w:color="auto"/>
        <w:right w:val="none" w:sz="0" w:space="0" w:color="auto"/>
      </w:divBdr>
    </w:div>
    <w:div w:id="641540858">
      <w:bodyDiv w:val="1"/>
      <w:marLeft w:val="0"/>
      <w:marRight w:val="0"/>
      <w:marTop w:val="0"/>
      <w:marBottom w:val="0"/>
      <w:divBdr>
        <w:top w:val="none" w:sz="0" w:space="0" w:color="auto"/>
        <w:left w:val="none" w:sz="0" w:space="0" w:color="auto"/>
        <w:bottom w:val="none" w:sz="0" w:space="0" w:color="auto"/>
        <w:right w:val="none" w:sz="0" w:space="0" w:color="auto"/>
      </w:divBdr>
    </w:div>
    <w:div w:id="649792719">
      <w:bodyDiv w:val="1"/>
      <w:marLeft w:val="0"/>
      <w:marRight w:val="0"/>
      <w:marTop w:val="0"/>
      <w:marBottom w:val="0"/>
      <w:divBdr>
        <w:top w:val="none" w:sz="0" w:space="0" w:color="auto"/>
        <w:left w:val="none" w:sz="0" w:space="0" w:color="auto"/>
        <w:bottom w:val="none" w:sz="0" w:space="0" w:color="auto"/>
        <w:right w:val="none" w:sz="0" w:space="0" w:color="auto"/>
      </w:divBdr>
    </w:div>
    <w:div w:id="711226167">
      <w:bodyDiv w:val="1"/>
      <w:marLeft w:val="0"/>
      <w:marRight w:val="0"/>
      <w:marTop w:val="0"/>
      <w:marBottom w:val="0"/>
      <w:divBdr>
        <w:top w:val="none" w:sz="0" w:space="0" w:color="auto"/>
        <w:left w:val="none" w:sz="0" w:space="0" w:color="auto"/>
        <w:bottom w:val="none" w:sz="0" w:space="0" w:color="auto"/>
        <w:right w:val="none" w:sz="0" w:space="0" w:color="auto"/>
      </w:divBdr>
    </w:div>
    <w:div w:id="725495962">
      <w:bodyDiv w:val="1"/>
      <w:marLeft w:val="0"/>
      <w:marRight w:val="0"/>
      <w:marTop w:val="0"/>
      <w:marBottom w:val="0"/>
      <w:divBdr>
        <w:top w:val="none" w:sz="0" w:space="0" w:color="auto"/>
        <w:left w:val="none" w:sz="0" w:space="0" w:color="auto"/>
        <w:bottom w:val="none" w:sz="0" w:space="0" w:color="auto"/>
        <w:right w:val="none" w:sz="0" w:space="0" w:color="auto"/>
      </w:divBdr>
    </w:div>
    <w:div w:id="766388657">
      <w:bodyDiv w:val="1"/>
      <w:marLeft w:val="0"/>
      <w:marRight w:val="0"/>
      <w:marTop w:val="0"/>
      <w:marBottom w:val="0"/>
      <w:divBdr>
        <w:top w:val="none" w:sz="0" w:space="0" w:color="auto"/>
        <w:left w:val="none" w:sz="0" w:space="0" w:color="auto"/>
        <w:bottom w:val="none" w:sz="0" w:space="0" w:color="auto"/>
        <w:right w:val="none" w:sz="0" w:space="0" w:color="auto"/>
      </w:divBdr>
    </w:div>
    <w:div w:id="781531518">
      <w:bodyDiv w:val="1"/>
      <w:marLeft w:val="0"/>
      <w:marRight w:val="0"/>
      <w:marTop w:val="0"/>
      <w:marBottom w:val="0"/>
      <w:divBdr>
        <w:top w:val="none" w:sz="0" w:space="0" w:color="auto"/>
        <w:left w:val="none" w:sz="0" w:space="0" w:color="auto"/>
        <w:bottom w:val="none" w:sz="0" w:space="0" w:color="auto"/>
        <w:right w:val="none" w:sz="0" w:space="0" w:color="auto"/>
      </w:divBdr>
    </w:div>
    <w:div w:id="792871672">
      <w:bodyDiv w:val="1"/>
      <w:marLeft w:val="0"/>
      <w:marRight w:val="0"/>
      <w:marTop w:val="0"/>
      <w:marBottom w:val="0"/>
      <w:divBdr>
        <w:top w:val="none" w:sz="0" w:space="0" w:color="auto"/>
        <w:left w:val="none" w:sz="0" w:space="0" w:color="auto"/>
        <w:bottom w:val="none" w:sz="0" w:space="0" w:color="auto"/>
        <w:right w:val="none" w:sz="0" w:space="0" w:color="auto"/>
      </w:divBdr>
    </w:div>
    <w:div w:id="828446690">
      <w:bodyDiv w:val="1"/>
      <w:marLeft w:val="0"/>
      <w:marRight w:val="0"/>
      <w:marTop w:val="0"/>
      <w:marBottom w:val="0"/>
      <w:divBdr>
        <w:top w:val="none" w:sz="0" w:space="0" w:color="auto"/>
        <w:left w:val="none" w:sz="0" w:space="0" w:color="auto"/>
        <w:bottom w:val="none" w:sz="0" w:space="0" w:color="auto"/>
        <w:right w:val="none" w:sz="0" w:space="0" w:color="auto"/>
      </w:divBdr>
    </w:div>
    <w:div w:id="834495490">
      <w:bodyDiv w:val="1"/>
      <w:marLeft w:val="0"/>
      <w:marRight w:val="0"/>
      <w:marTop w:val="0"/>
      <w:marBottom w:val="0"/>
      <w:divBdr>
        <w:top w:val="none" w:sz="0" w:space="0" w:color="auto"/>
        <w:left w:val="none" w:sz="0" w:space="0" w:color="auto"/>
        <w:bottom w:val="none" w:sz="0" w:space="0" w:color="auto"/>
        <w:right w:val="none" w:sz="0" w:space="0" w:color="auto"/>
      </w:divBdr>
    </w:div>
    <w:div w:id="847909803">
      <w:bodyDiv w:val="1"/>
      <w:marLeft w:val="0"/>
      <w:marRight w:val="0"/>
      <w:marTop w:val="0"/>
      <w:marBottom w:val="0"/>
      <w:divBdr>
        <w:top w:val="none" w:sz="0" w:space="0" w:color="auto"/>
        <w:left w:val="none" w:sz="0" w:space="0" w:color="auto"/>
        <w:bottom w:val="none" w:sz="0" w:space="0" w:color="auto"/>
        <w:right w:val="none" w:sz="0" w:space="0" w:color="auto"/>
      </w:divBdr>
    </w:div>
    <w:div w:id="876236947">
      <w:bodyDiv w:val="1"/>
      <w:marLeft w:val="0"/>
      <w:marRight w:val="0"/>
      <w:marTop w:val="0"/>
      <w:marBottom w:val="0"/>
      <w:divBdr>
        <w:top w:val="none" w:sz="0" w:space="0" w:color="auto"/>
        <w:left w:val="none" w:sz="0" w:space="0" w:color="auto"/>
        <w:bottom w:val="none" w:sz="0" w:space="0" w:color="auto"/>
        <w:right w:val="none" w:sz="0" w:space="0" w:color="auto"/>
      </w:divBdr>
    </w:div>
    <w:div w:id="881747518">
      <w:bodyDiv w:val="1"/>
      <w:marLeft w:val="0"/>
      <w:marRight w:val="0"/>
      <w:marTop w:val="0"/>
      <w:marBottom w:val="0"/>
      <w:divBdr>
        <w:top w:val="none" w:sz="0" w:space="0" w:color="auto"/>
        <w:left w:val="none" w:sz="0" w:space="0" w:color="auto"/>
        <w:bottom w:val="none" w:sz="0" w:space="0" w:color="auto"/>
        <w:right w:val="none" w:sz="0" w:space="0" w:color="auto"/>
      </w:divBdr>
      <w:divsChild>
        <w:div w:id="175386944">
          <w:marLeft w:val="274"/>
          <w:marRight w:val="0"/>
          <w:marTop w:val="0"/>
          <w:marBottom w:val="60"/>
          <w:divBdr>
            <w:top w:val="none" w:sz="0" w:space="0" w:color="auto"/>
            <w:left w:val="none" w:sz="0" w:space="0" w:color="auto"/>
            <w:bottom w:val="none" w:sz="0" w:space="0" w:color="auto"/>
            <w:right w:val="none" w:sz="0" w:space="0" w:color="auto"/>
          </w:divBdr>
        </w:div>
        <w:div w:id="345985951">
          <w:marLeft w:val="274"/>
          <w:marRight w:val="0"/>
          <w:marTop w:val="0"/>
          <w:marBottom w:val="60"/>
          <w:divBdr>
            <w:top w:val="none" w:sz="0" w:space="0" w:color="auto"/>
            <w:left w:val="none" w:sz="0" w:space="0" w:color="auto"/>
            <w:bottom w:val="none" w:sz="0" w:space="0" w:color="auto"/>
            <w:right w:val="none" w:sz="0" w:space="0" w:color="auto"/>
          </w:divBdr>
        </w:div>
        <w:div w:id="366687138">
          <w:marLeft w:val="274"/>
          <w:marRight w:val="0"/>
          <w:marTop w:val="0"/>
          <w:marBottom w:val="60"/>
          <w:divBdr>
            <w:top w:val="none" w:sz="0" w:space="0" w:color="auto"/>
            <w:left w:val="none" w:sz="0" w:space="0" w:color="auto"/>
            <w:bottom w:val="none" w:sz="0" w:space="0" w:color="auto"/>
            <w:right w:val="none" w:sz="0" w:space="0" w:color="auto"/>
          </w:divBdr>
        </w:div>
        <w:div w:id="653678603">
          <w:marLeft w:val="274"/>
          <w:marRight w:val="0"/>
          <w:marTop w:val="0"/>
          <w:marBottom w:val="60"/>
          <w:divBdr>
            <w:top w:val="none" w:sz="0" w:space="0" w:color="auto"/>
            <w:left w:val="none" w:sz="0" w:space="0" w:color="auto"/>
            <w:bottom w:val="none" w:sz="0" w:space="0" w:color="auto"/>
            <w:right w:val="none" w:sz="0" w:space="0" w:color="auto"/>
          </w:divBdr>
        </w:div>
        <w:div w:id="664286887">
          <w:marLeft w:val="994"/>
          <w:marRight w:val="0"/>
          <w:marTop w:val="0"/>
          <w:marBottom w:val="60"/>
          <w:divBdr>
            <w:top w:val="none" w:sz="0" w:space="0" w:color="auto"/>
            <w:left w:val="none" w:sz="0" w:space="0" w:color="auto"/>
            <w:bottom w:val="none" w:sz="0" w:space="0" w:color="auto"/>
            <w:right w:val="none" w:sz="0" w:space="0" w:color="auto"/>
          </w:divBdr>
        </w:div>
        <w:div w:id="686061883">
          <w:marLeft w:val="274"/>
          <w:marRight w:val="0"/>
          <w:marTop w:val="0"/>
          <w:marBottom w:val="60"/>
          <w:divBdr>
            <w:top w:val="none" w:sz="0" w:space="0" w:color="auto"/>
            <w:left w:val="none" w:sz="0" w:space="0" w:color="auto"/>
            <w:bottom w:val="none" w:sz="0" w:space="0" w:color="auto"/>
            <w:right w:val="none" w:sz="0" w:space="0" w:color="auto"/>
          </w:divBdr>
        </w:div>
        <w:div w:id="935939339">
          <w:marLeft w:val="274"/>
          <w:marRight w:val="0"/>
          <w:marTop w:val="0"/>
          <w:marBottom w:val="60"/>
          <w:divBdr>
            <w:top w:val="none" w:sz="0" w:space="0" w:color="auto"/>
            <w:left w:val="none" w:sz="0" w:space="0" w:color="auto"/>
            <w:bottom w:val="none" w:sz="0" w:space="0" w:color="auto"/>
            <w:right w:val="none" w:sz="0" w:space="0" w:color="auto"/>
          </w:divBdr>
        </w:div>
        <w:div w:id="1069042117">
          <w:marLeft w:val="274"/>
          <w:marRight w:val="0"/>
          <w:marTop w:val="0"/>
          <w:marBottom w:val="60"/>
          <w:divBdr>
            <w:top w:val="none" w:sz="0" w:space="0" w:color="auto"/>
            <w:left w:val="none" w:sz="0" w:space="0" w:color="auto"/>
            <w:bottom w:val="none" w:sz="0" w:space="0" w:color="auto"/>
            <w:right w:val="none" w:sz="0" w:space="0" w:color="auto"/>
          </w:divBdr>
        </w:div>
        <w:div w:id="1108500860">
          <w:marLeft w:val="994"/>
          <w:marRight w:val="0"/>
          <w:marTop w:val="0"/>
          <w:marBottom w:val="60"/>
          <w:divBdr>
            <w:top w:val="none" w:sz="0" w:space="0" w:color="auto"/>
            <w:left w:val="none" w:sz="0" w:space="0" w:color="auto"/>
            <w:bottom w:val="none" w:sz="0" w:space="0" w:color="auto"/>
            <w:right w:val="none" w:sz="0" w:space="0" w:color="auto"/>
          </w:divBdr>
        </w:div>
        <w:div w:id="1190993097">
          <w:marLeft w:val="274"/>
          <w:marRight w:val="0"/>
          <w:marTop w:val="0"/>
          <w:marBottom w:val="60"/>
          <w:divBdr>
            <w:top w:val="none" w:sz="0" w:space="0" w:color="auto"/>
            <w:left w:val="none" w:sz="0" w:space="0" w:color="auto"/>
            <w:bottom w:val="none" w:sz="0" w:space="0" w:color="auto"/>
            <w:right w:val="none" w:sz="0" w:space="0" w:color="auto"/>
          </w:divBdr>
        </w:div>
        <w:div w:id="1211302585">
          <w:marLeft w:val="994"/>
          <w:marRight w:val="0"/>
          <w:marTop w:val="0"/>
          <w:marBottom w:val="60"/>
          <w:divBdr>
            <w:top w:val="none" w:sz="0" w:space="0" w:color="auto"/>
            <w:left w:val="none" w:sz="0" w:space="0" w:color="auto"/>
            <w:bottom w:val="none" w:sz="0" w:space="0" w:color="auto"/>
            <w:right w:val="none" w:sz="0" w:space="0" w:color="auto"/>
          </w:divBdr>
        </w:div>
        <w:div w:id="1281179450">
          <w:marLeft w:val="274"/>
          <w:marRight w:val="0"/>
          <w:marTop w:val="0"/>
          <w:marBottom w:val="60"/>
          <w:divBdr>
            <w:top w:val="none" w:sz="0" w:space="0" w:color="auto"/>
            <w:left w:val="none" w:sz="0" w:space="0" w:color="auto"/>
            <w:bottom w:val="none" w:sz="0" w:space="0" w:color="auto"/>
            <w:right w:val="none" w:sz="0" w:space="0" w:color="auto"/>
          </w:divBdr>
        </w:div>
        <w:div w:id="1556819300">
          <w:marLeft w:val="994"/>
          <w:marRight w:val="0"/>
          <w:marTop w:val="0"/>
          <w:marBottom w:val="60"/>
          <w:divBdr>
            <w:top w:val="none" w:sz="0" w:space="0" w:color="auto"/>
            <w:left w:val="none" w:sz="0" w:space="0" w:color="auto"/>
            <w:bottom w:val="none" w:sz="0" w:space="0" w:color="auto"/>
            <w:right w:val="none" w:sz="0" w:space="0" w:color="auto"/>
          </w:divBdr>
        </w:div>
        <w:div w:id="1644769290">
          <w:marLeft w:val="274"/>
          <w:marRight w:val="0"/>
          <w:marTop w:val="0"/>
          <w:marBottom w:val="60"/>
          <w:divBdr>
            <w:top w:val="none" w:sz="0" w:space="0" w:color="auto"/>
            <w:left w:val="none" w:sz="0" w:space="0" w:color="auto"/>
            <w:bottom w:val="none" w:sz="0" w:space="0" w:color="auto"/>
            <w:right w:val="none" w:sz="0" w:space="0" w:color="auto"/>
          </w:divBdr>
        </w:div>
        <w:div w:id="1698693904">
          <w:marLeft w:val="274"/>
          <w:marRight w:val="0"/>
          <w:marTop w:val="0"/>
          <w:marBottom w:val="60"/>
          <w:divBdr>
            <w:top w:val="none" w:sz="0" w:space="0" w:color="auto"/>
            <w:left w:val="none" w:sz="0" w:space="0" w:color="auto"/>
            <w:bottom w:val="none" w:sz="0" w:space="0" w:color="auto"/>
            <w:right w:val="none" w:sz="0" w:space="0" w:color="auto"/>
          </w:divBdr>
        </w:div>
        <w:div w:id="1940798757">
          <w:marLeft w:val="274"/>
          <w:marRight w:val="0"/>
          <w:marTop w:val="0"/>
          <w:marBottom w:val="60"/>
          <w:divBdr>
            <w:top w:val="none" w:sz="0" w:space="0" w:color="auto"/>
            <w:left w:val="none" w:sz="0" w:space="0" w:color="auto"/>
            <w:bottom w:val="none" w:sz="0" w:space="0" w:color="auto"/>
            <w:right w:val="none" w:sz="0" w:space="0" w:color="auto"/>
          </w:divBdr>
        </w:div>
      </w:divsChild>
    </w:div>
    <w:div w:id="886839845">
      <w:bodyDiv w:val="1"/>
      <w:marLeft w:val="0"/>
      <w:marRight w:val="0"/>
      <w:marTop w:val="0"/>
      <w:marBottom w:val="0"/>
      <w:divBdr>
        <w:top w:val="none" w:sz="0" w:space="0" w:color="auto"/>
        <w:left w:val="none" w:sz="0" w:space="0" w:color="auto"/>
        <w:bottom w:val="none" w:sz="0" w:space="0" w:color="auto"/>
        <w:right w:val="none" w:sz="0" w:space="0" w:color="auto"/>
      </w:divBdr>
    </w:div>
    <w:div w:id="967902931">
      <w:bodyDiv w:val="1"/>
      <w:marLeft w:val="0"/>
      <w:marRight w:val="0"/>
      <w:marTop w:val="0"/>
      <w:marBottom w:val="0"/>
      <w:divBdr>
        <w:top w:val="none" w:sz="0" w:space="0" w:color="auto"/>
        <w:left w:val="none" w:sz="0" w:space="0" w:color="auto"/>
        <w:bottom w:val="none" w:sz="0" w:space="0" w:color="auto"/>
        <w:right w:val="none" w:sz="0" w:space="0" w:color="auto"/>
      </w:divBdr>
    </w:div>
    <w:div w:id="1021860298">
      <w:bodyDiv w:val="1"/>
      <w:marLeft w:val="0"/>
      <w:marRight w:val="0"/>
      <w:marTop w:val="0"/>
      <w:marBottom w:val="0"/>
      <w:divBdr>
        <w:top w:val="none" w:sz="0" w:space="0" w:color="auto"/>
        <w:left w:val="none" w:sz="0" w:space="0" w:color="auto"/>
        <w:bottom w:val="none" w:sz="0" w:space="0" w:color="auto"/>
        <w:right w:val="none" w:sz="0" w:space="0" w:color="auto"/>
      </w:divBdr>
    </w:div>
    <w:div w:id="1022587682">
      <w:bodyDiv w:val="1"/>
      <w:marLeft w:val="0"/>
      <w:marRight w:val="0"/>
      <w:marTop w:val="0"/>
      <w:marBottom w:val="0"/>
      <w:divBdr>
        <w:top w:val="none" w:sz="0" w:space="0" w:color="auto"/>
        <w:left w:val="none" w:sz="0" w:space="0" w:color="auto"/>
        <w:bottom w:val="none" w:sz="0" w:space="0" w:color="auto"/>
        <w:right w:val="none" w:sz="0" w:space="0" w:color="auto"/>
      </w:divBdr>
    </w:div>
    <w:div w:id="1074357080">
      <w:bodyDiv w:val="1"/>
      <w:marLeft w:val="0"/>
      <w:marRight w:val="0"/>
      <w:marTop w:val="0"/>
      <w:marBottom w:val="0"/>
      <w:divBdr>
        <w:top w:val="none" w:sz="0" w:space="0" w:color="auto"/>
        <w:left w:val="none" w:sz="0" w:space="0" w:color="auto"/>
        <w:bottom w:val="none" w:sz="0" w:space="0" w:color="auto"/>
        <w:right w:val="none" w:sz="0" w:space="0" w:color="auto"/>
      </w:divBdr>
      <w:divsChild>
        <w:div w:id="285238876">
          <w:marLeft w:val="187"/>
          <w:marRight w:val="0"/>
          <w:marTop w:val="0"/>
          <w:marBottom w:val="20"/>
          <w:divBdr>
            <w:top w:val="none" w:sz="0" w:space="0" w:color="auto"/>
            <w:left w:val="none" w:sz="0" w:space="0" w:color="auto"/>
            <w:bottom w:val="none" w:sz="0" w:space="0" w:color="auto"/>
            <w:right w:val="none" w:sz="0" w:space="0" w:color="auto"/>
          </w:divBdr>
        </w:div>
        <w:div w:id="310796694">
          <w:marLeft w:val="187"/>
          <w:marRight w:val="0"/>
          <w:marTop w:val="0"/>
          <w:marBottom w:val="20"/>
          <w:divBdr>
            <w:top w:val="none" w:sz="0" w:space="0" w:color="auto"/>
            <w:left w:val="none" w:sz="0" w:space="0" w:color="auto"/>
            <w:bottom w:val="none" w:sz="0" w:space="0" w:color="auto"/>
            <w:right w:val="none" w:sz="0" w:space="0" w:color="auto"/>
          </w:divBdr>
        </w:div>
        <w:div w:id="479230761">
          <w:marLeft w:val="274"/>
          <w:marRight w:val="0"/>
          <w:marTop w:val="0"/>
          <w:marBottom w:val="0"/>
          <w:divBdr>
            <w:top w:val="none" w:sz="0" w:space="0" w:color="auto"/>
            <w:left w:val="none" w:sz="0" w:space="0" w:color="auto"/>
            <w:bottom w:val="none" w:sz="0" w:space="0" w:color="auto"/>
            <w:right w:val="none" w:sz="0" w:space="0" w:color="auto"/>
          </w:divBdr>
        </w:div>
        <w:div w:id="888567060">
          <w:marLeft w:val="187"/>
          <w:marRight w:val="0"/>
          <w:marTop w:val="0"/>
          <w:marBottom w:val="20"/>
          <w:divBdr>
            <w:top w:val="none" w:sz="0" w:space="0" w:color="auto"/>
            <w:left w:val="none" w:sz="0" w:space="0" w:color="auto"/>
            <w:bottom w:val="none" w:sz="0" w:space="0" w:color="auto"/>
            <w:right w:val="none" w:sz="0" w:space="0" w:color="auto"/>
          </w:divBdr>
        </w:div>
        <w:div w:id="1470397060">
          <w:marLeft w:val="274"/>
          <w:marRight w:val="0"/>
          <w:marTop w:val="0"/>
          <w:marBottom w:val="0"/>
          <w:divBdr>
            <w:top w:val="none" w:sz="0" w:space="0" w:color="auto"/>
            <w:left w:val="none" w:sz="0" w:space="0" w:color="auto"/>
            <w:bottom w:val="none" w:sz="0" w:space="0" w:color="auto"/>
            <w:right w:val="none" w:sz="0" w:space="0" w:color="auto"/>
          </w:divBdr>
        </w:div>
        <w:div w:id="2050958569">
          <w:marLeft w:val="187"/>
          <w:marRight w:val="0"/>
          <w:marTop w:val="0"/>
          <w:marBottom w:val="20"/>
          <w:divBdr>
            <w:top w:val="none" w:sz="0" w:space="0" w:color="auto"/>
            <w:left w:val="none" w:sz="0" w:space="0" w:color="auto"/>
            <w:bottom w:val="none" w:sz="0" w:space="0" w:color="auto"/>
            <w:right w:val="none" w:sz="0" w:space="0" w:color="auto"/>
          </w:divBdr>
        </w:div>
        <w:div w:id="2103645565">
          <w:marLeft w:val="187"/>
          <w:marRight w:val="0"/>
          <w:marTop w:val="0"/>
          <w:marBottom w:val="20"/>
          <w:divBdr>
            <w:top w:val="none" w:sz="0" w:space="0" w:color="auto"/>
            <w:left w:val="none" w:sz="0" w:space="0" w:color="auto"/>
            <w:bottom w:val="none" w:sz="0" w:space="0" w:color="auto"/>
            <w:right w:val="none" w:sz="0" w:space="0" w:color="auto"/>
          </w:divBdr>
        </w:div>
      </w:divsChild>
    </w:div>
    <w:div w:id="1091703170">
      <w:bodyDiv w:val="1"/>
      <w:marLeft w:val="0"/>
      <w:marRight w:val="0"/>
      <w:marTop w:val="0"/>
      <w:marBottom w:val="0"/>
      <w:divBdr>
        <w:top w:val="none" w:sz="0" w:space="0" w:color="auto"/>
        <w:left w:val="none" w:sz="0" w:space="0" w:color="auto"/>
        <w:bottom w:val="none" w:sz="0" w:space="0" w:color="auto"/>
        <w:right w:val="none" w:sz="0" w:space="0" w:color="auto"/>
      </w:divBdr>
    </w:div>
    <w:div w:id="1096289962">
      <w:bodyDiv w:val="1"/>
      <w:marLeft w:val="0"/>
      <w:marRight w:val="0"/>
      <w:marTop w:val="0"/>
      <w:marBottom w:val="0"/>
      <w:divBdr>
        <w:top w:val="none" w:sz="0" w:space="0" w:color="auto"/>
        <w:left w:val="none" w:sz="0" w:space="0" w:color="auto"/>
        <w:bottom w:val="none" w:sz="0" w:space="0" w:color="auto"/>
        <w:right w:val="none" w:sz="0" w:space="0" w:color="auto"/>
      </w:divBdr>
    </w:div>
    <w:div w:id="1158424606">
      <w:bodyDiv w:val="1"/>
      <w:marLeft w:val="0"/>
      <w:marRight w:val="0"/>
      <w:marTop w:val="0"/>
      <w:marBottom w:val="0"/>
      <w:divBdr>
        <w:top w:val="none" w:sz="0" w:space="0" w:color="auto"/>
        <w:left w:val="none" w:sz="0" w:space="0" w:color="auto"/>
        <w:bottom w:val="none" w:sz="0" w:space="0" w:color="auto"/>
        <w:right w:val="none" w:sz="0" w:space="0" w:color="auto"/>
      </w:divBdr>
    </w:div>
    <w:div w:id="1159269483">
      <w:bodyDiv w:val="1"/>
      <w:marLeft w:val="0"/>
      <w:marRight w:val="0"/>
      <w:marTop w:val="0"/>
      <w:marBottom w:val="0"/>
      <w:divBdr>
        <w:top w:val="none" w:sz="0" w:space="0" w:color="auto"/>
        <w:left w:val="none" w:sz="0" w:space="0" w:color="auto"/>
        <w:bottom w:val="none" w:sz="0" w:space="0" w:color="auto"/>
        <w:right w:val="none" w:sz="0" w:space="0" w:color="auto"/>
      </w:divBdr>
    </w:div>
    <w:div w:id="1186864257">
      <w:bodyDiv w:val="1"/>
      <w:marLeft w:val="0"/>
      <w:marRight w:val="0"/>
      <w:marTop w:val="0"/>
      <w:marBottom w:val="0"/>
      <w:divBdr>
        <w:top w:val="none" w:sz="0" w:space="0" w:color="auto"/>
        <w:left w:val="none" w:sz="0" w:space="0" w:color="auto"/>
        <w:bottom w:val="none" w:sz="0" w:space="0" w:color="auto"/>
        <w:right w:val="none" w:sz="0" w:space="0" w:color="auto"/>
      </w:divBdr>
    </w:div>
    <w:div w:id="1230535383">
      <w:bodyDiv w:val="1"/>
      <w:marLeft w:val="0"/>
      <w:marRight w:val="0"/>
      <w:marTop w:val="0"/>
      <w:marBottom w:val="0"/>
      <w:divBdr>
        <w:top w:val="none" w:sz="0" w:space="0" w:color="auto"/>
        <w:left w:val="none" w:sz="0" w:space="0" w:color="auto"/>
        <w:bottom w:val="none" w:sz="0" w:space="0" w:color="auto"/>
        <w:right w:val="none" w:sz="0" w:space="0" w:color="auto"/>
      </w:divBdr>
    </w:div>
    <w:div w:id="1254775134">
      <w:bodyDiv w:val="1"/>
      <w:marLeft w:val="0"/>
      <w:marRight w:val="0"/>
      <w:marTop w:val="0"/>
      <w:marBottom w:val="0"/>
      <w:divBdr>
        <w:top w:val="none" w:sz="0" w:space="0" w:color="auto"/>
        <w:left w:val="none" w:sz="0" w:space="0" w:color="auto"/>
        <w:bottom w:val="none" w:sz="0" w:space="0" w:color="auto"/>
        <w:right w:val="none" w:sz="0" w:space="0" w:color="auto"/>
      </w:divBdr>
    </w:div>
    <w:div w:id="1291016742">
      <w:bodyDiv w:val="1"/>
      <w:marLeft w:val="0"/>
      <w:marRight w:val="0"/>
      <w:marTop w:val="0"/>
      <w:marBottom w:val="0"/>
      <w:divBdr>
        <w:top w:val="none" w:sz="0" w:space="0" w:color="auto"/>
        <w:left w:val="none" w:sz="0" w:space="0" w:color="auto"/>
        <w:bottom w:val="none" w:sz="0" w:space="0" w:color="auto"/>
        <w:right w:val="none" w:sz="0" w:space="0" w:color="auto"/>
      </w:divBdr>
    </w:div>
    <w:div w:id="1306201333">
      <w:bodyDiv w:val="1"/>
      <w:marLeft w:val="0"/>
      <w:marRight w:val="0"/>
      <w:marTop w:val="0"/>
      <w:marBottom w:val="0"/>
      <w:divBdr>
        <w:top w:val="none" w:sz="0" w:space="0" w:color="auto"/>
        <w:left w:val="none" w:sz="0" w:space="0" w:color="auto"/>
        <w:bottom w:val="none" w:sz="0" w:space="0" w:color="auto"/>
        <w:right w:val="none" w:sz="0" w:space="0" w:color="auto"/>
      </w:divBdr>
    </w:div>
    <w:div w:id="1320765831">
      <w:bodyDiv w:val="1"/>
      <w:marLeft w:val="0"/>
      <w:marRight w:val="0"/>
      <w:marTop w:val="0"/>
      <w:marBottom w:val="0"/>
      <w:divBdr>
        <w:top w:val="none" w:sz="0" w:space="0" w:color="auto"/>
        <w:left w:val="none" w:sz="0" w:space="0" w:color="auto"/>
        <w:bottom w:val="none" w:sz="0" w:space="0" w:color="auto"/>
        <w:right w:val="none" w:sz="0" w:space="0" w:color="auto"/>
      </w:divBdr>
    </w:div>
    <w:div w:id="1453011889">
      <w:bodyDiv w:val="1"/>
      <w:marLeft w:val="0"/>
      <w:marRight w:val="0"/>
      <w:marTop w:val="0"/>
      <w:marBottom w:val="0"/>
      <w:divBdr>
        <w:top w:val="none" w:sz="0" w:space="0" w:color="auto"/>
        <w:left w:val="none" w:sz="0" w:space="0" w:color="auto"/>
        <w:bottom w:val="none" w:sz="0" w:space="0" w:color="auto"/>
        <w:right w:val="none" w:sz="0" w:space="0" w:color="auto"/>
      </w:divBdr>
    </w:div>
    <w:div w:id="1501702106">
      <w:bodyDiv w:val="1"/>
      <w:marLeft w:val="0"/>
      <w:marRight w:val="0"/>
      <w:marTop w:val="0"/>
      <w:marBottom w:val="0"/>
      <w:divBdr>
        <w:top w:val="none" w:sz="0" w:space="0" w:color="auto"/>
        <w:left w:val="none" w:sz="0" w:space="0" w:color="auto"/>
        <w:bottom w:val="none" w:sz="0" w:space="0" w:color="auto"/>
        <w:right w:val="none" w:sz="0" w:space="0" w:color="auto"/>
      </w:divBdr>
    </w:div>
    <w:div w:id="1556165207">
      <w:bodyDiv w:val="1"/>
      <w:marLeft w:val="0"/>
      <w:marRight w:val="0"/>
      <w:marTop w:val="0"/>
      <w:marBottom w:val="0"/>
      <w:divBdr>
        <w:top w:val="none" w:sz="0" w:space="0" w:color="auto"/>
        <w:left w:val="none" w:sz="0" w:space="0" w:color="auto"/>
        <w:bottom w:val="none" w:sz="0" w:space="0" w:color="auto"/>
        <w:right w:val="none" w:sz="0" w:space="0" w:color="auto"/>
      </w:divBdr>
    </w:div>
    <w:div w:id="1639723857">
      <w:bodyDiv w:val="1"/>
      <w:marLeft w:val="0"/>
      <w:marRight w:val="0"/>
      <w:marTop w:val="0"/>
      <w:marBottom w:val="0"/>
      <w:divBdr>
        <w:top w:val="none" w:sz="0" w:space="0" w:color="auto"/>
        <w:left w:val="none" w:sz="0" w:space="0" w:color="auto"/>
        <w:bottom w:val="none" w:sz="0" w:space="0" w:color="auto"/>
        <w:right w:val="none" w:sz="0" w:space="0" w:color="auto"/>
      </w:divBdr>
    </w:div>
    <w:div w:id="1643465920">
      <w:bodyDiv w:val="1"/>
      <w:marLeft w:val="0"/>
      <w:marRight w:val="0"/>
      <w:marTop w:val="0"/>
      <w:marBottom w:val="0"/>
      <w:divBdr>
        <w:top w:val="none" w:sz="0" w:space="0" w:color="auto"/>
        <w:left w:val="none" w:sz="0" w:space="0" w:color="auto"/>
        <w:bottom w:val="none" w:sz="0" w:space="0" w:color="auto"/>
        <w:right w:val="none" w:sz="0" w:space="0" w:color="auto"/>
      </w:divBdr>
    </w:div>
    <w:div w:id="1661613479">
      <w:bodyDiv w:val="1"/>
      <w:marLeft w:val="0"/>
      <w:marRight w:val="0"/>
      <w:marTop w:val="0"/>
      <w:marBottom w:val="0"/>
      <w:divBdr>
        <w:top w:val="none" w:sz="0" w:space="0" w:color="auto"/>
        <w:left w:val="none" w:sz="0" w:space="0" w:color="auto"/>
        <w:bottom w:val="none" w:sz="0" w:space="0" w:color="auto"/>
        <w:right w:val="none" w:sz="0" w:space="0" w:color="auto"/>
      </w:divBdr>
    </w:div>
    <w:div w:id="1708867355">
      <w:bodyDiv w:val="1"/>
      <w:marLeft w:val="0"/>
      <w:marRight w:val="0"/>
      <w:marTop w:val="0"/>
      <w:marBottom w:val="0"/>
      <w:divBdr>
        <w:top w:val="none" w:sz="0" w:space="0" w:color="auto"/>
        <w:left w:val="none" w:sz="0" w:space="0" w:color="auto"/>
        <w:bottom w:val="none" w:sz="0" w:space="0" w:color="auto"/>
        <w:right w:val="none" w:sz="0" w:space="0" w:color="auto"/>
      </w:divBdr>
    </w:div>
    <w:div w:id="1720089633">
      <w:bodyDiv w:val="1"/>
      <w:marLeft w:val="0"/>
      <w:marRight w:val="0"/>
      <w:marTop w:val="0"/>
      <w:marBottom w:val="0"/>
      <w:divBdr>
        <w:top w:val="none" w:sz="0" w:space="0" w:color="auto"/>
        <w:left w:val="none" w:sz="0" w:space="0" w:color="auto"/>
        <w:bottom w:val="none" w:sz="0" w:space="0" w:color="auto"/>
        <w:right w:val="none" w:sz="0" w:space="0" w:color="auto"/>
      </w:divBdr>
    </w:div>
    <w:div w:id="1736780880">
      <w:bodyDiv w:val="1"/>
      <w:marLeft w:val="0"/>
      <w:marRight w:val="0"/>
      <w:marTop w:val="0"/>
      <w:marBottom w:val="0"/>
      <w:divBdr>
        <w:top w:val="none" w:sz="0" w:space="0" w:color="auto"/>
        <w:left w:val="none" w:sz="0" w:space="0" w:color="auto"/>
        <w:bottom w:val="none" w:sz="0" w:space="0" w:color="auto"/>
        <w:right w:val="none" w:sz="0" w:space="0" w:color="auto"/>
      </w:divBdr>
    </w:div>
    <w:div w:id="1755738653">
      <w:bodyDiv w:val="1"/>
      <w:marLeft w:val="0"/>
      <w:marRight w:val="0"/>
      <w:marTop w:val="0"/>
      <w:marBottom w:val="0"/>
      <w:divBdr>
        <w:top w:val="none" w:sz="0" w:space="0" w:color="auto"/>
        <w:left w:val="none" w:sz="0" w:space="0" w:color="auto"/>
        <w:bottom w:val="none" w:sz="0" w:space="0" w:color="auto"/>
        <w:right w:val="none" w:sz="0" w:space="0" w:color="auto"/>
      </w:divBdr>
    </w:div>
    <w:div w:id="1769229774">
      <w:bodyDiv w:val="1"/>
      <w:marLeft w:val="0"/>
      <w:marRight w:val="0"/>
      <w:marTop w:val="0"/>
      <w:marBottom w:val="0"/>
      <w:divBdr>
        <w:top w:val="none" w:sz="0" w:space="0" w:color="auto"/>
        <w:left w:val="none" w:sz="0" w:space="0" w:color="auto"/>
        <w:bottom w:val="none" w:sz="0" w:space="0" w:color="auto"/>
        <w:right w:val="none" w:sz="0" w:space="0" w:color="auto"/>
      </w:divBdr>
      <w:divsChild>
        <w:div w:id="29645030">
          <w:marLeft w:val="274"/>
          <w:marRight w:val="0"/>
          <w:marTop w:val="0"/>
          <w:marBottom w:val="60"/>
          <w:divBdr>
            <w:top w:val="none" w:sz="0" w:space="0" w:color="auto"/>
            <w:left w:val="none" w:sz="0" w:space="0" w:color="auto"/>
            <w:bottom w:val="none" w:sz="0" w:space="0" w:color="auto"/>
            <w:right w:val="none" w:sz="0" w:space="0" w:color="auto"/>
          </w:divBdr>
        </w:div>
        <w:div w:id="441075805">
          <w:marLeft w:val="274"/>
          <w:marRight w:val="0"/>
          <w:marTop w:val="0"/>
          <w:marBottom w:val="60"/>
          <w:divBdr>
            <w:top w:val="none" w:sz="0" w:space="0" w:color="auto"/>
            <w:left w:val="none" w:sz="0" w:space="0" w:color="auto"/>
            <w:bottom w:val="none" w:sz="0" w:space="0" w:color="auto"/>
            <w:right w:val="none" w:sz="0" w:space="0" w:color="auto"/>
          </w:divBdr>
        </w:div>
        <w:div w:id="554775488">
          <w:marLeft w:val="274"/>
          <w:marRight w:val="0"/>
          <w:marTop w:val="0"/>
          <w:marBottom w:val="60"/>
          <w:divBdr>
            <w:top w:val="none" w:sz="0" w:space="0" w:color="auto"/>
            <w:left w:val="none" w:sz="0" w:space="0" w:color="auto"/>
            <w:bottom w:val="none" w:sz="0" w:space="0" w:color="auto"/>
            <w:right w:val="none" w:sz="0" w:space="0" w:color="auto"/>
          </w:divBdr>
        </w:div>
        <w:div w:id="812140074">
          <w:marLeft w:val="994"/>
          <w:marRight w:val="0"/>
          <w:marTop w:val="0"/>
          <w:marBottom w:val="60"/>
          <w:divBdr>
            <w:top w:val="none" w:sz="0" w:space="0" w:color="auto"/>
            <w:left w:val="none" w:sz="0" w:space="0" w:color="auto"/>
            <w:bottom w:val="none" w:sz="0" w:space="0" w:color="auto"/>
            <w:right w:val="none" w:sz="0" w:space="0" w:color="auto"/>
          </w:divBdr>
        </w:div>
        <w:div w:id="961807271">
          <w:marLeft w:val="274"/>
          <w:marRight w:val="0"/>
          <w:marTop w:val="0"/>
          <w:marBottom w:val="60"/>
          <w:divBdr>
            <w:top w:val="none" w:sz="0" w:space="0" w:color="auto"/>
            <w:left w:val="none" w:sz="0" w:space="0" w:color="auto"/>
            <w:bottom w:val="none" w:sz="0" w:space="0" w:color="auto"/>
            <w:right w:val="none" w:sz="0" w:space="0" w:color="auto"/>
          </w:divBdr>
        </w:div>
        <w:div w:id="1042941597">
          <w:marLeft w:val="274"/>
          <w:marRight w:val="0"/>
          <w:marTop w:val="0"/>
          <w:marBottom w:val="60"/>
          <w:divBdr>
            <w:top w:val="none" w:sz="0" w:space="0" w:color="auto"/>
            <w:left w:val="none" w:sz="0" w:space="0" w:color="auto"/>
            <w:bottom w:val="none" w:sz="0" w:space="0" w:color="auto"/>
            <w:right w:val="none" w:sz="0" w:space="0" w:color="auto"/>
          </w:divBdr>
        </w:div>
        <w:div w:id="1064328463">
          <w:marLeft w:val="274"/>
          <w:marRight w:val="0"/>
          <w:marTop w:val="0"/>
          <w:marBottom w:val="60"/>
          <w:divBdr>
            <w:top w:val="none" w:sz="0" w:space="0" w:color="auto"/>
            <w:left w:val="none" w:sz="0" w:space="0" w:color="auto"/>
            <w:bottom w:val="none" w:sz="0" w:space="0" w:color="auto"/>
            <w:right w:val="none" w:sz="0" w:space="0" w:color="auto"/>
          </w:divBdr>
        </w:div>
        <w:div w:id="1078136255">
          <w:marLeft w:val="994"/>
          <w:marRight w:val="0"/>
          <w:marTop w:val="0"/>
          <w:marBottom w:val="60"/>
          <w:divBdr>
            <w:top w:val="none" w:sz="0" w:space="0" w:color="auto"/>
            <w:left w:val="none" w:sz="0" w:space="0" w:color="auto"/>
            <w:bottom w:val="none" w:sz="0" w:space="0" w:color="auto"/>
            <w:right w:val="none" w:sz="0" w:space="0" w:color="auto"/>
          </w:divBdr>
        </w:div>
        <w:div w:id="1231695568">
          <w:marLeft w:val="274"/>
          <w:marRight w:val="0"/>
          <w:marTop w:val="0"/>
          <w:marBottom w:val="60"/>
          <w:divBdr>
            <w:top w:val="none" w:sz="0" w:space="0" w:color="auto"/>
            <w:left w:val="none" w:sz="0" w:space="0" w:color="auto"/>
            <w:bottom w:val="none" w:sz="0" w:space="0" w:color="auto"/>
            <w:right w:val="none" w:sz="0" w:space="0" w:color="auto"/>
          </w:divBdr>
        </w:div>
        <w:div w:id="1286541349">
          <w:marLeft w:val="994"/>
          <w:marRight w:val="0"/>
          <w:marTop w:val="0"/>
          <w:marBottom w:val="60"/>
          <w:divBdr>
            <w:top w:val="none" w:sz="0" w:space="0" w:color="auto"/>
            <w:left w:val="none" w:sz="0" w:space="0" w:color="auto"/>
            <w:bottom w:val="none" w:sz="0" w:space="0" w:color="auto"/>
            <w:right w:val="none" w:sz="0" w:space="0" w:color="auto"/>
          </w:divBdr>
        </w:div>
        <w:div w:id="1487093850">
          <w:marLeft w:val="274"/>
          <w:marRight w:val="0"/>
          <w:marTop w:val="0"/>
          <w:marBottom w:val="60"/>
          <w:divBdr>
            <w:top w:val="none" w:sz="0" w:space="0" w:color="auto"/>
            <w:left w:val="none" w:sz="0" w:space="0" w:color="auto"/>
            <w:bottom w:val="none" w:sz="0" w:space="0" w:color="auto"/>
            <w:right w:val="none" w:sz="0" w:space="0" w:color="auto"/>
          </w:divBdr>
        </w:div>
        <w:div w:id="1513180783">
          <w:marLeft w:val="274"/>
          <w:marRight w:val="0"/>
          <w:marTop w:val="0"/>
          <w:marBottom w:val="60"/>
          <w:divBdr>
            <w:top w:val="none" w:sz="0" w:space="0" w:color="auto"/>
            <w:left w:val="none" w:sz="0" w:space="0" w:color="auto"/>
            <w:bottom w:val="none" w:sz="0" w:space="0" w:color="auto"/>
            <w:right w:val="none" w:sz="0" w:space="0" w:color="auto"/>
          </w:divBdr>
        </w:div>
        <w:div w:id="1813402393">
          <w:marLeft w:val="274"/>
          <w:marRight w:val="0"/>
          <w:marTop w:val="0"/>
          <w:marBottom w:val="60"/>
          <w:divBdr>
            <w:top w:val="none" w:sz="0" w:space="0" w:color="auto"/>
            <w:left w:val="none" w:sz="0" w:space="0" w:color="auto"/>
            <w:bottom w:val="none" w:sz="0" w:space="0" w:color="auto"/>
            <w:right w:val="none" w:sz="0" w:space="0" w:color="auto"/>
          </w:divBdr>
        </w:div>
        <w:div w:id="1819687178">
          <w:marLeft w:val="274"/>
          <w:marRight w:val="0"/>
          <w:marTop w:val="0"/>
          <w:marBottom w:val="60"/>
          <w:divBdr>
            <w:top w:val="none" w:sz="0" w:space="0" w:color="auto"/>
            <w:left w:val="none" w:sz="0" w:space="0" w:color="auto"/>
            <w:bottom w:val="none" w:sz="0" w:space="0" w:color="auto"/>
            <w:right w:val="none" w:sz="0" w:space="0" w:color="auto"/>
          </w:divBdr>
        </w:div>
        <w:div w:id="1928414666">
          <w:marLeft w:val="274"/>
          <w:marRight w:val="0"/>
          <w:marTop w:val="0"/>
          <w:marBottom w:val="60"/>
          <w:divBdr>
            <w:top w:val="none" w:sz="0" w:space="0" w:color="auto"/>
            <w:left w:val="none" w:sz="0" w:space="0" w:color="auto"/>
            <w:bottom w:val="none" w:sz="0" w:space="0" w:color="auto"/>
            <w:right w:val="none" w:sz="0" w:space="0" w:color="auto"/>
          </w:divBdr>
        </w:div>
        <w:div w:id="2141418858">
          <w:marLeft w:val="994"/>
          <w:marRight w:val="0"/>
          <w:marTop w:val="0"/>
          <w:marBottom w:val="60"/>
          <w:divBdr>
            <w:top w:val="none" w:sz="0" w:space="0" w:color="auto"/>
            <w:left w:val="none" w:sz="0" w:space="0" w:color="auto"/>
            <w:bottom w:val="none" w:sz="0" w:space="0" w:color="auto"/>
            <w:right w:val="none" w:sz="0" w:space="0" w:color="auto"/>
          </w:divBdr>
        </w:div>
      </w:divsChild>
    </w:div>
    <w:div w:id="1833523202">
      <w:bodyDiv w:val="1"/>
      <w:marLeft w:val="0"/>
      <w:marRight w:val="0"/>
      <w:marTop w:val="0"/>
      <w:marBottom w:val="0"/>
      <w:divBdr>
        <w:top w:val="none" w:sz="0" w:space="0" w:color="auto"/>
        <w:left w:val="none" w:sz="0" w:space="0" w:color="auto"/>
        <w:bottom w:val="none" w:sz="0" w:space="0" w:color="auto"/>
        <w:right w:val="none" w:sz="0" w:space="0" w:color="auto"/>
      </w:divBdr>
    </w:div>
    <w:div w:id="1891922422">
      <w:bodyDiv w:val="1"/>
      <w:marLeft w:val="0"/>
      <w:marRight w:val="0"/>
      <w:marTop w:val="0"/>
      <w:marBottom w:val="0"/>
      <w:divBdr>
        <w:top w:val="none" w:sz="0" w:space="0" w:color="auto"/>
        <w:left w:val="none" w:sz="0" w:space="0" w:color="auto"/>
        <w:bottom w:val="none" w:sz="0" w:space="0" w:color="auto"/>
        <w:right w:val="none" w:sz="0" w:space="0" w:color="auto"/>
      </w:divBdr>
    </w:div>
    <w:div w:id="1906377747">
      <w:bodyDiv w:val="1"/>
      <w:marLeft w:val="0"/>
      <w:marRight w:val="0"/>
      <w:marTop w:val="0"/>
      <w:marBottom w:val="0"/>
      <w:divBdr>
        <w:top w:val="none" w:sz="0" w:space="0" w:color="auto"/>
        <w:left w:val="none" w:sz="0" w:space="0" w:color="auto"/>
        <w:bottom w:val="none" w:sz="0" w:space="0" w:color="auto"/>
        <w:right w:val="none" w:sz="0" w:space="0" w:color="auto"/>
      </w:divBdr>
    </w:div>
    <w:div w:id="1943028249">
      <w:bodyDiv w:val="1"/>
      <w:marLeft w:val="0"/>
      <w:marRight w:val="0"/>
      <w:marTop w:val="0"/>
      <w:marBottom w:val="0"/>
      <w:divBdr>
        <w:top w:val="none" w:sz="0" w:space="0" w:color="auto"/>
        <w:left w:val="none" w:sz="0" w:space="0" w:color="auto"/>
        <w:bottom w:val="none" w:sz="0" w:space="0" w:color="auto"/>
        <w:right w:val="none" w:sz="0" w:space="0" w:color="auto"/>
      </w:divBdr>
    </w:div>
    <w:div w:id="1988321449">
      <w:bodyDiv w:val="1"/>
      <w:marLeft w:val="0"/>
      <w:marRight w:val="0"/>
      <w:marTop w:val="0"/>
      <w:marBottom w:val="0"/>
      <w:divBdr>
        <w:top w:val="none" w:sz="0" w:space="0" w:color="auto"/>
        <w:left w:val="none" w:sz="0" w:space="0" w:color="auto"/>
        <w:bottom w:val="none" w:sz="0" w:space="0" w:color="auto"/>
        <w:right w:val="none" w:sz="0" w:space="0" w:color="auto"/>
      </w:divBdr>
    </w:div>
    <w:div w:id="2002460321">
      <w:bodyDiv w:val="1"/>
      <w:marLeft w:val="0"/>
      <w:marRight w:val="0"/>
      <w:marTop w:val="0"/>
      <w:marBottom w:val="0"/>
      <w:divBdr>
        <w:top w:val="none" w:sz="0" w:space="0" w:color="auto"/>
        <w:left w:val="none" w:sz="0" w:space="0" w:color="auto"/>
        <w:bottom w:val="none" w:sz="0" w:space="0" w:color="auto"/>
        <w:right w:val="none" w:sz="0" w:space="0" w:color="auto"/>
      </w:divBdr>
    </w:div>
    <w:div w:id="2025475435">
      <w:bodyDiv w:val="1"/>
      <w:marLeft w:val="0"/>
      <w:marRight w:val="0"/>
      <w:marTop w:val="0"/>
      <w:marBottom w:val="0"/>
      <w:divBdr>
        <w:top w:val="none" w:sz="0" w:space="0" w:color="auto"/>
        <w:left w:val="none" w:sz="0" w:space="0" w:color="auto"/>
        <w:bottom w:val="none" w:sz="0" w:space="0" w:color="auto"/>
        <w:right w:val="none" w:sz="0" w:space="0" w:color="auto"/>
      </w:divBdr>
    </w:div>
    <w:div w:id="207454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3.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ew.sooboodoo@fortitude-re.com"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mailto:gary.harris@fortitude-re.com" TargetMode="Externa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D45ED-7348-4B82-91CC-84AA72405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6954</Words>
  <Characters>39641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Aico</Company>
  <LinksUpToDate>false</LinksUpToDate>
  <CharactersWithSpaces>46502</CharactersWithSpaces>
  <SharedDoc>false</SharedDoc>
  <HLinks>
    <vt:vector size="6" baseType="variant">
      <vt:variant>
        <vt:i4>7340034</vt:i4>
      </vt:variant>
      <vt:variant>
        <vt:i4>0</vt:i4>
      </vt:variant>
      <vt:variant>
        <vt:i4>0</vt:i4>
      </vt:variant>
      <vt:variant>
        <vt:i4>5</vt:i4>
      </vt:variant>
      <vt:variant>
        <vt:lpwstr>mailto:georgette.barit@aig.com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Fortitude Reinsurance Company Limited</dc:creator>
  <cp:keywords>2020 Business Plan</cp:keywords>
  <cp:lastModifiedBy>Zhang, Yi</cp:lastModifiedBy>
  <cp:revision>4</cp:revision>
  <cp:lastPrinted>2018-02-05T15:55:00Z</cp:lastPrinted>
  <dcterms:created xsi:type="dcterms:W3CDTF">2020-04-16T06:55:00Z</dcterms:created>
  <dcterms:modified xsi:type="dcterms:W3CDTF">2020-04-16T06:55:00Z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1b9540cf-ec87-450f-b817-ff5b4627e465</vt:lpwstr>
  </property>
</Properties>
</file>